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F11" w14:textId="77777777" w:rsidR="00D601DD" w:rsidRDefault="000B0A12">
      <w:pPr>
        <w:spacing w:before="72" w:line="249" w:lineRule="auto"/>
        <w:ind w:left="2476" w:right="1989" w:firstLine="606"/>
        <w:rPr>
          <w:sz w:val="36"/>
        </w:rPr>
      </w:pPr>
      <w:r>
        <w:rPr>
          <w:sz w:val="36"/>
        </w:rPr>
        <w:t>University of Warsaw</w:t>
      </w:r>
      <w:r>
        <w:rPr>
          <w:spacing w:val="1"/>
          <w:sz w:val="36"/>
        </w:rPr>
        <w:t xml:space="preserve"> </w:t>
      </w:r>
      <w:r>
        <w:rPr>
          <w:sz w:val="36"/>
        </w:rPr>
        <w:t>Faculty</w:t>
      </w:r>
      <w:r>
        <w:rPr>
          <w:spacing w:val="-10"/>
          <w:sz w:val="36"/>
        </w:rPr>
        <w:t xml:space="preserve"> </w:t>
      </w:r>
      <w:r>
        <w:rPr>
          <w:sz w:val="36"/>
        </w:rPr>
        <w:t>of</w:t>
      </w:r>
      <w:r>
        <w:rPr>
          <w:spacing w:val="-10"/>
          <w:sz w:val="36"/>
        </w:rPr>
        <w:t xml:space="preserve"> </w:t>
      </w:r>
      <w:r>
        <w:rPr>
          <w:sz w:val="36"/>
        </w:rPr>
        <w:t>Economic</w:t>
      </w:r>
      <w:r>
        <w:rPr>
          <w:spacing w:val="-10"/>
          <w:sz w:val="36"/>
        </w:rPr>
        <w:t xml:space="preserve"> </w:t>
      </w:r>
      <w:r>
        <w:rPr>
          <w:sz w:val="36"/>
        </w:rPr>
        <w:t>Sciences</w:t>
      </w:r>
    </w:p>
    <w:p w14:paraId="04AC1738" w14:textId="77777777" w:rsidR="00D601DD" w:rsidRDefault="00D601DD">
      <w:pPr>
        <w:pStyle w:val="BodyText"/>
        <w:rPr>
          <w:sz w:val="40"/>
        </w:rPr>
      </w:pPr>
    </w:p>
    <w:p w14:paraId="5903833A" w14:textId="77777777" w:rsidR="00D601DD" w:rsidRDefault="00D601DD">
      <w:pPr>
        <w:pStyle w:val="BodyText"/>
        <w:rPr>
          <w:sz w:val="40"/>
        </w:rPr>
      </w:pPr>
    </w:p>
    <w:p w14:paraId="76CE37A3" w14:textId="77777777" w:rsidR="00D601DD" w:rsidRDefault="00D601DD">
      <w:pPr>
        <w:pStyle w:val="BodyText"/>
        <w:rPr>
          <w:sz w:val="40"/>
        </w:rPr>
      </w:pPr>
    </w:p>
    <w:p w14:paraId="603953CF" w14:textId="77777777" w:rsidR="00D601DD" w:rsidRDefault="00D601DD">
      <w:pPr>
        <w:pStyle w:val="BodyText"/>
        <w:spacing w:before="4"/>
        <w:rPr>
          <w:sz w:val="42"/>
        </w:rPr>
      </w:pPr>
    </w:p>
    <w:p w14:paraId="1251261C" w14:textId="77777777" w:rsidR="00D601DD" w:rsidRDefault="000B0A12">
      <w:pPr>
        <w:ind w:left="1090" w:right="1090"/>
        <w:jc w:val="center"/>
        <w:rPr>
          <w:sz w:val="28"/>
        </w:rPr>
      </w:pPr>
      <w:proofErr w:type="spellStart"/>
      <w:r>
        <w:rPr>
          <w:sz w:val="28"/>
        </w:rPr>
        <w:t>Mykyta</w:t>
      </w:r>
      <w:proofErr w:type="spellEnd"/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Sikriier</w:t>
      </w:r>
      <w:proofErr w:type="spellEnd"/>
    </w:p>
    <w:p w14:paraId="4E2FC7F4" w14:textId="77777777" w:rsidR="00D601DD" w:rsidRDefault="000B0A12">
      <w:pPr>
        <w:pStyle w:val="BodyText"/>
        <w:spacing w:before="127"/>
        <w:ind w:left="1090" w:right="1090"/>
        <w:jc w:val="center"/>
      </w:pPr>
      <w:r>
        <w:t>Album</w:t>
      </w:r>
      <w:r>
        <w:rPr>
          <w:spacing w:val="-5"/>
        </w:rPr>
        <w:t xml:space="preserve"> </w:t>
      </w:r>
      <w:r>
        <w:t>N°:</w:t>
      </w:r>
      <w:r>
        <w:rPr>
          <w:spacing w:val="15"/>
        </w:rPr>
        <w:t xml:space="preserve"> </w:t>
      </w:r>
      <w:r>
        <w:t>381815</w:t>
      </w:r>
    </w:p>
    <w:p w14:paraId="1A16B5EF" w14:textId="77777777" w:rsidR="00D601DD" w:rsidRDefault="00D601DD">
      <w:pPr>
        <w:pStyle w:val="BodyText"/>
        <w:rPr>
          <w:sz w:val="26"/>
        </w:rPr>
      </w:pPr>
    </w:p>
    <w:p w14:paraId="744E4094" w14:textId="77777777" w:rsidR="00D601DD" w:rsidRDefault="00D601DD">
      <w:pPr>
        <w:pStyle w:val="BodyText"/>
        <w:rPr>
          <w:sz w:val="26"/>
        </w:rPr>
      </w:pPr>
    </w:p>
    <w:p w14:paraId="791054CA" w14:textId="77777777" w:rsidR="00D601DD" w:rsidRDefault="000B0A12">
      <w:pPr>
        <w:pStyle w:val="Title"/>
        <w:spacing w:line="249" w:lineRule="auto"/>
      </w:pPr>
      <w:r>
        <w:t>Commercial</w:t>
      </w:r>
      <w:r>
        <w:rPr>
          <w:spacing w:val="-11"/>
        </w:rPr>
        <w:t xml:space="preserve"> </w:t>
      </w:r>
      <w:r>
        <w:t>Banking</w:t>
      </w:r>
      <w:r>
        <w:rPr>
          <w:spacing w:val="-10"/>
        </w:rPr>
        <w:t xml:space="preserve"> </w:t>
      </w:r>
      <w:r>
        <w:t>Front</w:t>
      </w:r>
      <w:r>
        <w:rPr>
          <w:spacing w:val="-10"/>
        </w:rPr>
        <w:t xml:space="preserve"> </w:t>
      </w:r>
      <w:r>
        <w:t>Office:</w:t>
      </w:r>
      <w:r>
        <w:rPr>
          <w:spacing w:val="2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to</w:t>
      </w:r>
      <w:r>
        <w:rPr>
          <w:spacing w:val="-97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customers</w:t>
      </w:r>
    </w:p>
    <w:p w14:paraId="0291C04C" w14:textId="77777777" w:rsidR="00D601DD" w:rsidRDefault="00D601DD">
      <w:pPr>
        <w:pStyle w:val="BodyText"/>
        <w:spacing w:before="4"/>
        <w:rPr>
          <w:b/>
          <w:sz w:val="59"/>
        </w:rPr>
      </w:pPr>
    </w:p>
    <w:p w14:paraId="2C8AE147" w14:textId="77777777" w:rsidR="00D601DD" w:rsidRDefault="000B0A12">
      <w:pPr>
        <w:ind w:left="1090" w:right="1090"/>
        <w:jc w:val="center"/>
        <w:rPr>
          <w:sz w:val="28"/>
        </w:rPr>
      </w:pPr>
      <w:r>
        <w:rPr>
          <w:sz w:val="28"/>
        </w:rPr>
        <w:t>Master</w:t>
      </w:r>
      <w:r>
        <w:rPr>
          <w:spacing w:val="-5"/>
          <w:sz w:val="28"/>
        </w:rPr>
        <w:t xml:space="preserve"> </w:t>
      </w:r>
      <w:r>
        <w:rPr>
          <w:sz w:val="28"/>
        </w:rPr>
        <w:t>degree</w:t>
      </w:r>
      <w:r>
        <w:rPr>
          <w:spacing w:val="-5"/>
          <w:sz w:val="28"/>
        </w:rPr>
        <w:t xml:space="preserve"> </w:t>
      </w:r>
      <w:r>
        <w:rPr>
          <w:sz w:val="28"/>
        </w:rPr>
        <w:t>thesis</w:t>
      </w:r>
    </w:p>
    <w:p w14:paraId="66F12713" w14:textId="77777777" w:rsidR="00D601DD" w:rsidRDefault="000B0A12">
      <w:pPr>
        <w:spacing w:before="90"/>
        <w:ind w:left="1089" w:right="1090"/>
        <w:jc w:val="center"/>
        <w:rPr>
          <w:sz w:val="28"/>
        </w:rPr>
      </w:pPr>
      <w:r>
        <w:rPr>
          <w:sz w:val="28"/>
        </w:rPr>
        <w:t>Field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study:</w:t>
      </w:r>
      <w:r>
        <w:rPr>
          <w:spacing w:val="12"/>
          <w:sz w:val="28"/>
        </w:rPr>
        <w:t xml:space="preserve"> </w:t>
      </w:r>
      <w:r>
        <w:rPr>
          <w:sz w:val="28"/>
        </w:rPr>
        <w:t>Quantitative</w:t>
      </w:r>
      <w:r>
        <w:rPr>
          <w:spacing w:val="-8"/>
          <w:sz w:val="28"/>
        </w:rPr>
        <w:t xml:space="preserve"> </w:t>
      </w:r>
      <w:r>
        <w:rPr>
          <w:sz w:val="28"/>
        </w:rPr>
        <w:t>Finance</w:t>
      </w:r>
    </w:p>
    <w:p w14:paraId="4C750348" w14:textId="77777777" w:rsidR="00D601DD" w:rsidRDefault="00D601DD">
      <w:pPr>
        <w:pStyle w:val="BodyText"/>
        <w:rPr>
          <w:sz w:val="30"/>
        </w:rPr>
      </w:pPr>
    </w:p>
    <w:p w14:paraId="400BB2E7" w14:textId="77777777" w:rsidR="00D601DD" w:rsidRDefault="00D601DD">
      <w:pPr>
        <w:pStyle w:val="BodyText"/>
        <w:rPr>
          <w:sz w:val="30"/>
        </w:rPr>
      </w:pPr>
    </w:p>
    <w:p w14:paraId="1BDB2847" w14:textId="77777777" w:rsidR="00D601DD" w:rsidRDefault="00D601DD">
      <w:pPr>
        <w:pStyle w:val="BodyText"/>
        <w:rPr>
          <w:sz w:val="30"/>
        </w:rPr>
      </w:pPr>
    </w:p>
    <w:p w14:paraId="41A4F5E6" w14:textId="77777777" w:rsidR="00D601DD" w:rsidRDefault="00D601DD">
      <w:pPr>
        <w:pStyle w:val="BodyText"/>
        <w:rPr>
          <w:sz w:val="30"/>
        </w:rPr>
      </w:pPr>
    </w:p>
    <w:p w14:paraId="707A44AE" w14:textId="77777777" w:rsidR="00D601DD" w:rsidRDefault="00D601DD">
      <w:pPr>
        <w:pStyle w:val="BodyText"/>
        <w:rPr>
          <w:sz w:val="30"/>
        </w:rPr>
      </w:pPr>
    </w:p>
    <w:p w14:paraId="1DA9B608" w14:textId="77777777" w:rsidR="00D601DD" w:rsidRDefault="00D601DD">
      <w:pPr>
        <w:pStyle w:val="BodyText"/>
        <w:rPr>
          <w:sz w:val="30"/>
        </w:rPr>
      </w:pPr>
    </w:p>
    <w:p w14:paraId="12B91D43" w14:textId="77777777" w:rsidR="00D601DD" w:rsidRDefault="00D601DD">
      <w:pPr>
        <w:pStyle w:val="BodyText"/>
        <w:rPr>
          <w:sz w:val="30"/>
        </w:rPr>
      </w:pPr>
    </w:p>
    <w:p w14:paraId="62A44A56" w14:textId="77777777" w:rsidR="00D601DD" w:rsidRDefault="00D601DD">
      <w:pPr>
        <w:pStyle w:val="BodyText"/>
        <w:rPr>
          <w:sz w:val="30"/>
        </w:rPr>
      </w:pPr>
    </w:p>
    <w:p w14:paraId="53C4AB85" w14:textId="77777777" w:rsidR="00D601DD" w:rsidRDefault="00D601DD">
      <w:pPr>
        <w:pStyle w:val="BodyText"/>
        <w:rPr>
          <w:sz w:val="30"/>
        </w:rPr>
      </w:pPr>
    </w:p>
    <w:p w14:paraId="3AF4E4D5" w14:textId="77777777" w:rsidR="00D601DD" w:rsidRDefault="000B0A12">
      <w:pPr>
        <w:pStyle w:val="BodyText"/>
        <w:spacing w:before="177"/>
        <w:ind w:left="79" w:right="235"/>
        <w:jc w:val="right"/>
      </w:pPr>
      <w:r>
        <w:t>The</w:t>
      </w:r>
      <w:r>
        <w:rPr>
          <w:spacing w:val="-6"/>
        </w:rPr>
        <w:t xml:space="preserve"> </w:t>
      </w:r>
      <w:r>
        <w:t>thesis</w:t>
      </w:r>
      <w:r>
        <w:rPr>
          <w:spacing w:val="-6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supervision</w:t>
      </w:r>
      <w:r>
        <w:rPr>
          <w:spacing w:val="-6"/>
        </w:rPr>
        <w:t xml:space="preserve"> </w:t>
      </w:r>
      <w:r>
        <w:t>of</w:t>
      </w:r>
    </w:p>
    <w:p w14:paraId="5FFB9F36" w14:textId="77777777" w:rsidR="00D601DD" w:rsidRDefault="000B0A12">
      <w:pPr>
        <w:pStyle w:val="BodyText"/>
        <w:spacing w:before="13" w:line="252" w:lineRule="auto"/>
        <w:ind w:left="6731" w:right="235" w:hanging="213"/>
        <w:jc w:val="right"/>
      </w:pPr>
      <w:r>
        <w:t>PhD</w:t>
      </w:r>
      <w:r>
        <w:rPr>
          <w:spacing w:val="-13"/>
        </w:rPr>
        <w:t xml:space="preserve"> </w:t>
      </w:r>
      <w:r>
        <w:t>Krzysztof</w:t>
      </w:r>
      <w:r>
        <w:rPr>
          <w:spacing w:val="-13"/>
        </w:rPr>
        <w:t xml:space="preserve"> </w:t>
      </w:r>
      <w:proofErr w:type="spellStart"/>
      <w:r>
        <w:t>Spirzewski</w:t>
      </w:r>
      <w:proofErr w:type="spellEnd"/>
      <w:r>
        <w:rPr>
          <w:spacing w:val="-57"/>
        </w:rPr>
        <w:t xml:space="preserve"> </w:t>
      </w:r>
      <w:r>
        <w:t>Finance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Accounting</w:t>
      </w:r>
    </w:p>
    <w:p w14:paraId="5317C0AB" w14:textId="77777777" w:rsidR="00D601DD" w:rsidRDefault="000B0A12">
      <w:pPr>
        <w:pStyle w:val="BodyText"/>
        <w:spacing w:line="274" w:lineRule="exact"/>
        <w:ind w:right="234"/>
        <w:jc w:val="right"/>
      </w:pPr>
      <w:r>
        <w:t>WNE</w:t>
      </w:r>
      <w:r>
        <w:rPr>
          <w:spacing w:val="-7"/>
        </w:rPr>
        <w:t xml:space="preserve"> </w:t>
      </w:r>
      <w:r>
        <w:t>UW</w:t>
      </w:r>
    </w:p>
    <w:p w14:paraId="51474918" w14:textId="77777777" w:rsidR="00D601DD" w:rsidRDefault="00D601DD">
      <w:pPr>
        <w:pStyle w:val="BodyText"/>
        <w:rPr>
          <w:sz w:val="26"/>
        </w:rPr>
      </w:pPr>
    </w:p>
    <w:p w14:paraId="36CC09EB" w14:textId="77777777" w:rsidR="00D601DD" w:rsidRDefault="00D601DD">
      <w:pPr>
        <w:pStyle w:val="BodyText"/>
        <w:rPr>
          <w:sz w:val="26"/>
        </w:rPr>
      </w:pPr>
    </w:p>
    <w:p w14:paraId="4CA53AF0" w14:textId="77777777" w:rsidR="00D601DD" w:rsidRDefault="00D601DD">
      <w:pPr>
        <w:pStyle w:val="BodyText"/>
        <w:rPr>
          <w:sz w:val="26"/>
        </w:rPr>
      </w:pPr>
    </w:p>
    <w:p w14:paraId="79D2D65C" w14:textId="77777777" w:rsidR="00D601DD" w:rsidRDefault="00D601DD">
      <w:pPr>
        <w:pStyle w:val="BodyText"/>
        <w:rPr>
          <w:sz w:val="26"/>
        </w:rPr>
      </w:pPr>
    </w:p>
    <w:p w14:paraId="28768B13" w14:textId="77777777" w:rsidR="00D601DD" w:rsidRDefault="00D601DD">
      <w:pPr>
        <w:pStyle w:val="BodyText"/>
        <w:rPr>
          <w:sz w:val="26"/>
        </w:rPr>
      </w:pPr>
    </w:p>
    <w:p w14:paraId="66C210EC" w14:textId="77777777" w:rsidR="00D601DD" w:rsidRDefault="00D601DD">
      <w:pPr>
        <w:pStyle w:val="BodyText"/>
        <w:rPr>
          <w:sz w:val="26"/>
        </w:rPr>
      </w:pPr>
    </w:p>
    <w:p w14:paraId="3E101057" w14:textId="77777777" w:rsidR="00D601DD" w:rsidRDefault="000B0A12">
      <w:pPr>
        <w:pStyle w:val="BodyText"/>
        <w:spacing w:before="207"/>
        <w:ind w:left="1090" w:right="1090"/>
        <w:jc w:val="center"/>
      </w:pPr>
      <w:r>
        <w:rPr>
          <w:spacing w:val="-1"/>
        </w:rPr>
        <w:t>Warsaw,</w:t>
      </w:r>
      <w:r>
        <w:rPr>
          <w:spacing w:val="-12"/>
        </w:rPr>
        <w:t xml:space="preserve"> </w:t>
      </w:r>
      <w:r>
        <w:rPr>
          <w:spacing w:val="-1"/>
        </w:rPr>
        <w:t>September</w:t>
      </w:r>
      <w:r>
        <w:rPr>
          <w:spacing w:val="-12"/>
        </w:rPr>
        <w:t xml:space="preserve"> </w:t>
      </w:r>
      <w:r>
        <w:t>2021</w:t>
      </w:r>
    </w:p>
    <w:p w14:paraId="094FB4F2" w14:textId="77777777" w:rsidR="00D601DD" w:rsidRDefault="00D601DD">
      <w:pPr>
        <w:jc w:val="center"/>
        <w:sectPr w:rsidR="00D601DD">
          <w:footerReference w:type="default" r:id="rId7"/>
          <w:type w:val="continuous"/>
          <w:pgSz w:w="11910" w:h="16840"/>
          <w:pgMar w:top="1240" w:right="1300" w:bottom="1020" w:left="1300" w:header="0" w:footer="833" w:gutter="0"/>
          <w:pgNumType w:start="1"/>
          <w:cols w:space="708"/>
        </w:sectPr>
      </w:pPr>
    </w:p>
    <w:p w14:paraId="51DD6B80" w14:textId="77777777" w:rsidR="00D601DD" w:rsidRDefault="00D601DD">
      <w:pPr>
        <w:pStyle w:val="BodyText"/>
        <w:rPr>
          <w:sz w:val="20"/>
        </w:rPr>
      </w:pPr>
    </w:p>
    <w:p w14:paraId="3671E132" w14:textId="77777777" w:rsidR="00D601DD" w:rsidRDefault="00D601DD">
      <w:pPr>
        <w:pStyle w:val="BodyText"/>
        <w:rPr>
          <w:sz w:val="20"/>
        </w:rPr>
      </w:pPr>
    </w:p>
    <w:p w14:paraId="49D910E2" w14:textId="77777777" w:rsidR="00D601DD" w:rsidRDefault="00D601DD">
      <w:pPr>
        <w:pStyle w:val="BodyText"/>
        <w:spacing w:before="6"/>
        <w:rPr>
          <w:sz w:val="18"/>
        </w:rPr>
      </w:pPr>
    </w:p>
    <w:p w14:paraId="27698026" w14:textId="77777777" w:rsidR="00D601DD" w:rsidRDefault="000B0A12">
      <w:pPr>
        <w:spacing w:before="89"/>
        <w:ind w:left="117"/>
        <w:rPr>
          <w:i/>
          <w:sz w:val="24"/>
        </w:rPr>
      </w:pPr>
      <w:r>
        <w:rPr>
          <w:i/>
          <w:sz w:val="24"/>
        </w:rPr>
        <w:t>Declaration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supervisor</w:t>
      </w:r>
    </w:p>
    <w:p w14:paraId="156607AD" w14:textId="77777777" w:rsidR="00D601DD" w:rsidRDefault="00D601DD">
      <w:pPr>
        <w:pStyle w:val="BodyText"/>
        <w:spacing w:before="6"/>
        <w:rPr>
          <w:i/>
          <w:sz w:val="32"/>
        </w:rPr>
      </w:pPr>
    </w:p>
    <w:p w14:paraId="06413179" w14:textId="77777777" w:rsidR="00D601DD" w:rsidRDefault="000B0A12">
      <w:pPr>
        <w:pStyle w:val="BodyText"/>
        <w:spacing w:before="1" w:line="357" w:lineRule="auto"/>
        <w:ind w:left="117" w:right="115"/>
        <w:jc w:val="both"/>
      </w:pPr>
      <w:r>
        <w:t>I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thesis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supervision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meets</w:t>
      </w:r>
      <w:r>
        <w:rPr>
          <w:spacing w:val="-3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award.</w:t>
      </w:r>
    </w:p>
    <w:p w14:paraId="0E139639" w14:textId="77777777" w:rsidR="00D601DD" w:rsidRDefault="00D601DD">
      <w:pPr>
        <w:pStyle w:val="BodyText"/>
        <w:rPr>
          <w:sz w:val="26"/>
        </w:rPr>
      </w:pPr>
    </w:p>
    <w:p w14:paraId="2076C314" w14:textId="77777777" w:rsidR="00D601DD" w:rsidRDefault="00D601DD">
      <w:pPr>
        <w:pStyle w:val="BodyText"/>
        <w:rPr>
          <w:sz w:val="26"/>
        </w:rPr>
      </w:pPr>
    </w:p>
    <w:p w14:paraId="07269CDA" w14:textId="77777777" w:rsidR="00D601DD" w:rsidRDefault="00D601DD">
      <w:pPr>
        <w:pStyle w:val="BodyText"/>
        <w:rPr>
          <w:sz w:val="22"/>
        </w:rPr>
      </w:pPr>
    </w:p>
    <w:p w14:paraId="6F5C0EB7" w14:textId="77777777" w:rsidR="00D601DD" w:rsidRDefault="000B0A12">
      <w:pPr>
        <w:pStyle w:val="BodyText"/>
        <w:tabs>
          <w:tab w:val="left" w:pos="4237"/>
        </w:tabs>
        <w:ind w:left="117"/>
      </w:pPr>
      <w:r>
        <w:t>Date</w:t>
      </w:r>
      <w:r>
        <w:tab/>
        <w:t>Signature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Supervisor</w:t>
      </w:r>
    </w:p>
    <w:p w14:paraId="39AD732C" w14:textId="77777777" w:rsidR="00D601DD" w:rsidRDefault="00D601DD">
      <w:pPr>
        <w:pStyle w:val="BodyText"/>
        <w:rPr>
          <w:sz w:val="26"/>
        </w:rPr>
      </w:pPr>
    </w:p>
    <w:p w14:paraId="4E284004" w14:textId="77777777" w:rsidR="00D601DD" w:rsidRDefault="00D601DD">
      <w:pPr>
        <w:pStyle w:val="BodyText"/>
        <w:rPr>
          <w:sz w:val="26"/>
        </w:rPr>
      </w:pPr>
    </w:p>
    <w:p w14:paraId="792CBBE8" w14:textId="77777777" w:rsidR="00D601DD" w:rsidRDefault="00D601DD">
      <w:pPr>
        <w:pStyle w:val="BodyText"/>
        <w:rPr>
          <w:sz w:val="26"/>
        </w:rPr>
      </w:pPr>
    </w:p>
    <w:p w14:paraId="4431A70C" w14:textId="77777777" w:rsidR="00D601DD" w:rsidRDefault="00D601DD">
      <w:pPr>
        <w:pStyle w:val="BodyText"/>
        <w:rPr>
          <w:sz w:val="26"/>
        </w:rPr>
      </w:pPr>
    </w:p>
    <w:p w14:paraId="3FE24343" w14:textId="77777777" w:rsidR="00D601DD" w:rsidRDefault="00D601DD">
      <w:pPr>
        <w:pStyle w:val="BodyText"/>
        <w:rPr>
          <w:sz w:val="26"/>
        </w:rPr>
      </w:pPr>
    </w:p>
    <w:p w14:paraId="663B3B40" w14:textId="77777777" w:rsidR="00D601DD" w:rsidRDefault="00D601DD">
      <w:pPr>
        <w:pStyle w:val="BodyText"/>
        <w:spacing w:before="8"/>
        <w:rPr>
          <w:sz w:val="29"/>
        </w:rPr>
      </w:pPr>
    </w:p>
    <w:p w14:paraId="095D0542" w14:textId="77777777" w:rsidR="00D601DD" w:rsidRDefault="000B0A12">
      <w:pPr>
        <w:ind w:left="117"/>
        <w:rPr>
          <w:i/>
          <w:sz w:val="24"/>
        </w:rPr>
      </w:pPr>
      <w:r>
        <w:rPr>
          <w:i/>
          <w:sz w:val="24"/>
        </w:rPr>
        <w:t>Declaration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author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thesis</w:t>
      </w:r>
    </w:p>
    <w:p w14:paraId="509F63E2" w14:textId="77777777" w:rsidR="00D601DD" w:rsidRDefault="00D601DD">
      <w:pPr>
        <w:pStyle w:val="BodyText"/>
        <w:spacing w:before="7"/>
        <w:rPr>
          <w:i/>
          <w:sz w:val="32"/>
        </w:rPr>
      </w:pPr>
    </w:p>
    <w:p w14:paraId="0DC7A3B4" w14:textId="77777777" w:rsidR="00D601DD" w:rsidRDefault="000B0A12">
      <w:pPr>
        <w:pStyle w:val="BodyText"/>
        <w:spacing w:line="357" w:lineRule="auto"/>
        <w:ind w:left="117" w:right="113"/>
        <w:jc w:val="both"/>
      </w:pPr>
      <w:r>
        <w:t>Aware of the legal responsibility,</w:t>
      </w:r>
      <w:r>
        <w:rPr>
          <w:spacing w:val="60"/>
        </w:rPr>
        <w:t xml:space="preserve"> </w:t>
      </w:r>
      <w:r>
        <w:t>I declare that I am the sole author of the following thesis</w:t>
      </w:r>
      <w:r>
        <w:rPr>
          <w:spacing w:val="1"/>
        </w:rPr>
        <w:t xml:space="preserve"> </w:t>
      </w:r>
      <w:r>
        <w:t>and that the thesis is free from any content that constitutes copyright infringement or has been</w:t>
      </w:r>
      <w:r>
        <w:rPr>
          <w:spacing w:val="1"/>
        </w:rPr>
        <w:t xml:space="preserve"> </w:t>
      </w:r>
      <w:r>
        <w:t>acquired</w:t>
      </w:r>
      <w:r>
        <w:rPr>
          <w:spacing w:val="-2"/>
        </w:rPr>
        <w:t xml:space="preserve"> </w:t>
      </w:r>
      <w:r>
        <w:t>contrary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applicable</w:t>
      </w:r>
      <w:r>
        <w:rPr>
          <w:spacing w:val="-1"/>
        </w:rPr>
        <w:t xml:space="preserve"> </w:t>
      </w:r>
      <w:r>
        <w:t>laws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regulations.</w:t>
      </w:r>
    </w:p>
    <w:p w14:paraId="3EDFF89F" w14:textId="77777777" w:rsidR="00D601DD" w:rsidRDefault="000B0A12">
      <w:pPr>
        <w:pStyle w:val="BodyText"/>
        <w:spacing w:before="2" w:line="357" w:lineRule="auto"/>
        <w:ind w:left="117" w:right="114"/>
        <w:jc w:val="both"/>
      </w:pPr>
      <w:r>
        <w:t>I also dec</w:t>
      </w:r>
      <w:r>
        <w:t>lare that the thesis has never been a subject of degree-awarding procedures in any</w:t>
      </w:r>
      <w:r>
        <w:rPr>
          <w:spacing w:val="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education</w:t>
      </w:r>
      <w:r>
        <w:rPr>
          <w:spacing w:val="-1"/>
        </w:rPr>
        <w:t xml:space="preserve"> </w:t>
      </w:r>
      <w:r>
        <w:t>institution.</w:t>
      </w:r>
    </w:p>
    <w:p w14:paraId="3151C980" w14:textId="77777777" w:rsidR="00D601DD" w:rsidRDefault="000B0A12">
      <w:pPr>
        <w:pStyle w:val="BodyText"/>
        <w:spacing w:before="1" w:line="357" w:lineRule="auto"/>
        <w:ind w:left="117" w:right="113"/>
        <w:jc w:val="both"/>
      </w:pPr>
      <w:r>
        <w:rPr>
          <w:w w:val="95"/>
        </w:rPr>
        <w:t>Moreover I declare that the attached version of the thesis is identical with the enclosed electronic</w:t>
      </w:r>
      <w:r>
        <w:rPr>
          <w:spacing w:val="1"/>
          <w:w w:val="95"/>
        </w:rPr>
        <w:t xml:space="preserve"> </w:t>
      </w:r>
      <w:r>
        <w:t>version.</w:t>
      </w:r>
    </w:p>
    <w:p w14:paraId="29ABEFE5" w14:textId="77777777" w:rsidR="00D601DD" w:rsidRDefault="00D601DD">
      <w:pPr>
        <w:pStyle w:val="BodyText"/>
        <w:rPr>
          <w:sz w:val="26"/>
        </w:rPr>
      </w:pPr>
    </w:p>
    <w:p w14:paraId="441EE71A" w14:textId="77777777" w:rsidR="00D601DD" w:rsidRDefault="00D601DD">
      <w:pPr>
        <w:pStyle w:val="BodyText"/>
        <w:rPr>
          <w:sz w:val="26"/>
        </w:rPr>
      </w:pPr>
    </w:p>
    <w:p w14:paraId="7094B226" w14:textId="77777777" w:rsidR="00D601DD" w:rsidRDefault="00D601DD">
      <w:pPr>
        <w:pStyle w:val="BodyText"/>
        <w:rPr>
          <w:sz w:val="22"/>
        </w:rPr>
      </w:pPr>
    </w:p>
    <w:p w14:paraId="1383569D" w14:textId="77777777" w:rsidR="00D601DD" w:rsidRDefault="000B0A12">
      <w:pPr>
        <w:pStyle w:val="BodyText"/>
        <w:tabs>
          <w:tab w:val="left" w:pos="4596"/>
        </w:tabs>
        <w:ind w:left="117"/>
      </w:pPr>
      <w:r>
        <w:t>Date</w:t>
      </w:r>
      <w:r>
        <w:tab/>
        <w:t>Signature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Author</w:t>
      </w:r>
    </w:p>
    <w:p w14:paraId="309E93C9" w14:textId="77777777" w:rsidR="00D601DD" w:rsidRDefault="00D601DD">
      <w:pPr>
        <w:sectPr w:rsidR="00D601DD">
          <w:pgSz w:w="11910" w:h="16840"/>
          <w:pgMar w:top="1580" w:right="1300" w:bottom="1020" w:left="1300" w:header="0" w:footer="833" w:gutter="0"/>
          <w:cols w:space="708"/>
        </w:sectPr>
      </w:pPr>
    </w:p>
    <w:p w14:paraId="4E985C30" w14:textId="77777777" w:rsidR="00D601DD" w:rsidRDefault="000B0A12">
      <w:pPr>
        <w:pStyle w:val="Heading2"/>
        <w:spacing w:before="74"/>
        <w:ind w:left="1090" w:right="1090" w:firstLine="0"/>
        <w:jc w:val="center"/>
      </w:pPr>
      <w:r>
        <w:lastRenderedPageBreak/>
        <w:t>Summary</w:t>
      </w:r>
    </w:p>
    <w:p w14:paraId="461572EE" w14:textId="77777777" w:rsidR="00D601DD" w:rsidRDefault="00D601DD">
      <w:pPr>
        <w:pStyle w:val="BodyText"/>
        <w:spacing w:before="8"/>
        <w:rPr>
          <w:b/>
          <w:sz w:val="23"/>
        </w:rPr>
      </w:pPr>
    </w:p>
    <w:p w14:paraId="3FE6F7F7" w14:textId="77777777" w:rsidR="00D601DD" w:rsidRDefault="000B0A12">
      <w:pPr>
        <w:pStyle w:val="BodyText"/>
        <w:spacing w:line="252" w:lineRule="auto"/>
        <w:ind w:left="117" w:right="113"/>
        <w:jc w:val="both"/>
      </w:pPr>
      <w:r>
        <w:t>In</w:t>
      </w:r>
      <w:r>
        <w:rPr>
          <w:spacing w:val="-12"/>
        </w:rPr>
        <w:t xml:space="preserve"> </w:t>
      </w:r>
      <w:r>
        <w:t>2007</w:t>
      </w:r>
      <w:r>
        <w:rPr>
          <w:spacing w:val="-12"/>
        </w:rPr>
        <w:t xml:space="preserve"> </w:t>
      </w:r>
      <w:r>
        <w:t>PSD</w:t>
      </w:r>
      <w:r>
        <w:rPr>
          <w:spacing w:val="-11"/>
        </w:rPr>
        <w:t xml:space="preserve"> </w:t>
      </w:r>
      <w:r>
        <w:t>had</w:t>
      </w:r>
      <w:r>
        <w:rPr>
          <w:spacing w:val="-12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interest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financial</w:t>
      </w:r>
      <w:r>
        <w:rPr>
          <w:spacing w:val="-12"/>
        </w:rPr>
        <w:t xml:space="preserve"> </w:t>
      </w:r>
      <w:r>
        <w:t>regulators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banking</w:t>
      </w:r>
      <w:r>
        <w:rPr>
          <w:spacing w:val="-12"/>
        </w:rPr>
        <w:t xml:space="preserve"> </w:t>
      </w:r>
      <w:r>
        <w:t>competitiveness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digital</w:t>
      </w:r>
      <w:r>
        <w:rPr>
          <w:spacing w:val="-57"/>
        </w:rPr>
        <w:t xml:space="preserve"> </w:t>
      </w:r>
      <w:r>
        <w:t>instruments. Later, PSD2 triggered a new wave of banking digitalization, openness, Big Data</w:t>
      </w:r>
      <w:r>
        <w:rPr>
          <w:spacing w:val="1"/>
        </w:rPr>
        <w:t xml:space="preserve"> </w:t>
      </w:r>
      <w:r>
        <w:t>usage and third-party integration.</w:t>
      </w:r>
      <w:r>
        <w:rPr>
          <w:spacing w:val="1"/>
        </w:rPr>
        <w:t xml:space="preserve"> </w:t>
      </w:r>
      <w:r>
        <w:t>This thesis seeks to analyze the ways of development of</w:t>
      </w:r>
      <w:r>
        <w:rPr>
          <w:spacing w:val="1"/>
        </w:rPr>
        <w:t xml:space="preserve"> </w:t>
      </w:r>
      <w:r>
        <w:t>commercial banks Front Offices using ML &amp; AI technologies.</w:t>
      </w:r>
      <w:r>
        <w:rPr>
          <w:spacing w:val="1"/>
        </w:rPr>
        <w:t xml:space="preserve"> </w:t>
      </w:r>
      <w:r>
        <w:t>The research f</w:t>
      </w:r>
      <w:r>
        <w:t>ocuses on the</w:t>
      </w:r>
      <w:r>
        <w:rPr>
          <w:spacing w:val="1"/>
        </w:rPr>
        <w:t xml:space="preserve"> </w:t>
      </w:r>
      <w:r>
        <w:t>importance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openness</w:t>
      </w:r>
      <w:r>
        <w:rPr>
          <w:spacing w:val="-15"/>
        </w:rPr>
        <w:t xml:space="preserve"> </w:t>
      </w:r>
      <w:r>
        <w:t>brought</w:t>
      </w:r>
      <w:r>
        <w:rPr>
          <w:spacing w:val="-1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PSD2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Open</w:t>
      </w:r>
      <w:r>
        <w:rPr>
          <w:spacing w:val="-14"/>
        </w:rPr>
        <w:t xml:space="preserve"> </w:t>
      </w:r>
      <w:r>
        <w:t>Banking</w:t>
      </w:r>
      <w:r>
        <w:rPr>
          <w:spacing w:val="-15"/>
        </w:rPr>
        <w:t xml:space="preserve"> </w:t>
      </w:r>
      <w:r>
        <w:t>initiative.</w:t>
      </w:r>
      <w:r>
        <w:rPr>
          <w:spacing w:val="11"/>
        </w:rPr>
        <w:t xml:space="preserve"> </w:t>
      </w:r>
      <w:r>
        <w:t>Study</w:t>
      </w:r>
      <w:r>
        <w:rPr>
          <w:spacing w:val="-15"/>
        </w:rPr>
        <w:t xml:space="preserve"> </w:t>
      </w:r>
      <w:r>
        <w:t>investigates</w:t>
      </w:r>
      <w:r>
        <w:rPr>
          <w:spacing w:val="-14"/>
        </w:rPr>
        <w:t xml:space="preserve"> </w:t>
      </w:r>
      <w:r>
        <w:t>ways</w:t>
      </w:r>
      <w:r>
        <w:rPr>
          <w:spacing w:val="-5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targets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importance</w:t>
      </w:r>
      <w:r>
        <w:rPr>
          <w:spacing w:val="-58"/>
        </w:rPr>
        <w:t xml:space="preserve"> </w:t>
      </w:r>
      <w:r>
        <w:t>of usage of available customer data in order to achieve market efficiency. The research survey</w:t>
      </w:r>
      <w:r>
        <w:rPr>
          <w:spacing w:val="-57"/>
        </w:rPr>
        <w:t xml:space="preserve"> </w:t>
      </w:r>
      <w:r>
        <w:t>of customer satisfaction was conducted in order to determine current level of satisfaction with</w:t>
      </w:r>
      <w:r>
        <w:rPr>
          <w:spacing w:val="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service.</w:t>
      </w:r>
    </w:p>
    <w:p w14:paraId="1AC3A0F7" w14:textId="77777777" w:rsidR="00D601DD" w:rsidRDefault="00D601DD">
      <w:pPr>
        <w:pStyle w:val="BodyText"/>
        <w:spacing w:before="2"/>
        <w:rPr>
          <w:sz w:val="32"/>
        </w:rPr>
      </w:pPr>
    </w:p>
    <w:p w14:paraId="5E02DC3A" w14:textId="77777777" w:rsidR="00D601DD" w:rsidRPr="00623765" w:rsidRDefault="000B0A12">
      <w:pPr>
        <w:pStyle w:val="Heading2"/>
        <w:spacing w:before="1"/>
        <w:ind w:left="1090" w:right="1090" w:firstLine="0"/>
        <w:jc w:val="center"/>
        <w:rPr>
          <w:lang w:val="pl-PL"/>
          <w:rPrChange w:id="0" w:author="Krzysztof SPIRZEWSKI" w:date="2021-10-21T21:45:00Z">
            <w:rPr/>
          </w:rPrChange>
        </w:rPr>
      </w:pPr>
      <w:r w:rsidRPr="00623765">
        <w:rPr>
          <w:lang w:val="pl-PL"/>
          <w:rPrChange w:id="1" w:author="Krzysztof SPIRZEWSKI" w:date="2021-10-21T21:45:00Z">
            <w:rPr/>
          </w:rPrChange>
        </w:rPr>
        <w:t>Streszczenie</w:t>
      </w:r>
    </w:p>
    <w:p w14:paraId="2EC77543" w14:textId="77777777" w:rsidR="00D601DD" w:rsidRPr="00623765" w:rsidRDefault="00D601DD">
      <w:pPr>
        <w:pStyle w:val="BodyText"/>
        <w:spacing w:before="7"/>
        <w:rPr>
          <w:b/>
          <w:sz w:val="23"/>
          <w:lang w:val="pl-PL"/>
          <w:rPrChange w:id="2" w:author="Krzysztof SPIRZEWSKI" w:date="2021-10-21T21:45:00Z">
            <w:rPr>
              <w:b/>
              <w:sz w:val="23"/>
            </w:rPr>
          </w:rPrChange>
        </w:rPr>
      </w:pPr>
    </w:p>
    <w:p w14:paraId="34EA5D2A" w14:textId="77777777" w:rsidR="00D601DD" w:rsidRPr="00623765" w:rsidRDefault="000B0A12">
      <w:pPr>
        <w:pStyle w:val="BodyText"/>
        <w:spacing w:line="252" w:lineRule="auto"/>
        <w:ind w:left="117" w:right="114"/>
        <w:jc w:val="both"/>
        <w:rPr>
          <w:lang w:val="pl-PL"/>
          <w:rPrChange w:id="3" w:author="Krzysztof SPIRZEWSKI" w:date="2021-10-21T21:45:00Z">
            <w:rPr/>
          </w:rPrChange>
        </w:rPr>
      </w:pPr>
      <w:r w:rsidRPr="00623765">
        <w:rPr>
          <w:w w:val="95"/>
          <w:lang w:val="pl-PL"/>
          <w:rPrChange w:id="4" w:author="Krzysztof SPIRZEWSKI" w:date="2021-10-21T21:45:00Z">
            <w:rPr>
              <w:w w:val="95"/>
            </w:rPr>
          </w:rPrChange>
        </w:rPr>
        <w:t>Dyrektywa PSD w roku 2007 wskazała na duże zainteresowanie regulatorów rynku finansowego</w:t>
      </w:r>
      <w:r w:rsidRPr="00623765">
        <w:rPr>
          <w:spacing w:val="1"/>
          <w:w w:val="95"/>
          <w:lang w:val="pl-PL"/>
          <w:rPrChange w:id="5" w:author="Krzysztof SPIRZEWSKI" w:date="2021-10-21T21:45:00Z">
            <w:rPr>
              <w:spacing w:val="1"/>
              <w:w w:val="95"/>
            </w:rPr>
          </w:rPrChange>
        </w:rPr>
        <w:t xml:space="preserve"> </w:t>
      </w:r>
      <w:r w:rsidRPr="00623765">
        <w:rPr>
          <w:lang w:val="pl-PL"/>
          <w:rPrChange w:id="6" w:author="Krzysztof SPIRZEWSKI" w:date="2021-10-21T21:45:00Z">
            <w:rPr/>
          </w:rPrChange>
        </w:rPr>
        <w:t>zwiększenia</w:t>
      </w:r>
      <w:r w:rsidRPr="00623765">
        <w:rPr>
          <w:spacing w:val="1"/>
          <w:lang w:val="pl-PL"/>
          <w:rPrChange w:id="7" w:author="Krzysztof SPIRZEWSKI" w:date="2021-10-21T21:45:00Z">
            <w:rPr>
              <w:spacing w:val="1"/>
            </w:rPr>
          </w:rPrChange>
        </w:rPr>
        <w:t xml:space="preserve"> </w:t>
      </w:r>
      <w:r w:rsidRPr="00623765">
        <w:rPr>
          <w:lang w:val="pl-PL"/>
          <w:rPrChange w:id="8" w:author="Krzysztof SPIRZEWSKI" w:date="2021-10-21T21:45:00Z">
            <w:rPr/>
          </w:rPrChange>
        </w:rPr>
        <w:t>konkurencyjności</w:t>
      </w:r>
      <w:r w:rsidRPr="00623765">
        <w:rPr>
          <w:spacing w:val="1"/>
          <w:lang w:val="pl-PL"/>
          <w:rPrChange w:id="9" w:author="Krzysztof SPIRZEWSKI" w:date="2021-10-21T21:45:00Z">
            <w:rPr>
              <w:spacing w:val="1"/>
            </w:rPr>
          </w:rPrChange>
        </w:rPr>
        <w:t xml:space="preserve"> </w:t>
      </w:r>
      <w:r w:rsidRPr="00623765">
        <w:rPr>
          <w:lang w:val="pl-PL"/>
          <w:rPrChange w:id="10" w:author="Krzysztof SPIRZEWSKI" w:date="2021-10-21T21:45:00Z">
            <w:rPr/>
          </w:rPrChange>
        </w:rPr>
        <w:t>sektora</w:t>
      </w:r>
      <w:r w:rsidRPr="00623765">
        <w:rPr>
          <w:spacing w:val="1"/>
          <w:lang w:val="pl-PL"/>
          <w:rPrChange w:id="11" w:author="Krzysztof SPIRZEWSKI" w:date="2021-10-21T21:45:00Z">
            <w:rPr>
              <w:spacing w:val="1"/>
            </w:rPr>
          </w:rPrChange>
        </w:rPr>
        <w:t xml:space="preserve"> </w:t>
      </w:r>
      <w:r w:rsidRPr="00623765">
        <w:rPr>
          <w:lang w:val="pl-PL"/>
          <w:rPrChange w:id="12" w:author="Krzysztof SPIRZEWSKI" w:date="2021-10-21T21:45:00Z">
            <w:rPr/>
          </w:rPrChange>
        </w:rPr>
        <w:t>bankowego</w:t>
      </w:r>
      <w:r w:rsidRPr="00623765">
        <w:rPr>
          <w:spacing w:val="1"/>
          <w:lang w:val="pl-PL"/>
          <w:rPrChange w:id="13" w:author="Krzysztof SPIRZEWSKI" w:date="2021-10-21T21:45:00Z">
            <w:rPr>
              <w:spacing w:val="1"/>
            </w:rPr>
          </w:rPrChange>
        </w:rPr>
        <w:t xml:space="preserve"> </w:t>
      </w:r>
      <w:r w:rsidRPr="00623765">
        <w:rPr>
          <w:lang w:val="pl-PL"/>
          <w:rPrChange w:id="14" w:author="Krzysztof SPIRZEWSKI" w:date="2021-10-21T21:45:00Z">
            <w:rPr/>
          </w:rPrChange>
        </w:rPr>
        <w:t>za</w:t>
      </w:r>
      <w:r w:rsidRPr="00623765">
        <w:rPr>
          <w:spacing w:val="1"/>
          <w:lang w:val="pl-PL"/>
          <w:rPrChange w:id="15" w:author="Krzysztof SPIRZEWSKI" w:date="2021-10-21T21:45:00Z">
            <w:rPr>
              <w:spacing w:val="1"/>
            </w:rPr>
          </w:rPrChange>
        </w:rPr>
        <w:t xml:space="preserve"> </w:t>
      </w:r>
      <w:r w:rsidRPr="00623765">
        <w:rPr>
          <w:lang w:val="pl-PL"/>
          <w:rPrChange w:id="16" w:author="Krzysztof SPIRZEWSKI" w:date="2021-10-21T21:45:00Z">
            <w:rPr/>
          </w:rPrChange>
        </w:rPr>
        <w:t>pomocą</w:t>
      </w:r>
      <w:r w:rsidRPr="00623765">
        <w:rPr>
          <w:spacing w:val="1"/>
          <w:lang w:val="pl-PL"/>
          <w:rPrChange w:id="17" w:author="Krzysztof SPIRZEWSKI" w:date="2021-10-21T21:45:00Z">
            <w:rPr>
              <w:spacing w:val="1"/>
            </w:rPr>
          </w:rPrChange>
        </w:rPr>
        <w:t xml:space="preserve"> </w:t>
      </w:r>
      <w:r w:rsidRPr="00623765">
        <w:rPr>
          <w:lang w:val="pl-PL"/>
          <w:rPrChange w:id="18" w:author="Krzysztof SPIRZEWSKI" w:date="2021-10-21T21:45:00Z">
            <w:rPr/>
          </w:rPrChange>
        </w:rPr>
        <w:t>instrumentów</w:t>
      </w:r>
      <w:r w:rsidRPr="00623765">
        <w:rPr>
          <w:spacing w:val="1"/>
          <w:lang w:val="pl-PL"/>
          <w:rPrChange w:id="19" w:author="Krzysztof SPIRZEWSKI" w:date="2021-10-21T21:45:00Z">
            <w:rPr>
              <w:spacing w:val="1"/>
            </w:rPr>
          </w:rPrChange>
        </w:rPr>
        <w:t xml:space="preserve"> </w:t>
      </w:r>
      <w:r w:rsidRPr="00623765">
        <w:rPr>
          <w:lang w:val="pl-PL"/>
          <w:rPrChange w:id="20" w:author="Krzysztof SPIRZEWSKI" w:date="2021-10-21T21:45:00Z">
            <w:rPr/>
          </w:rPrChange>
        </w:rPr>
        <w:t>cyfrowych.</w:t>
      </w:r>
      <w:r w:rsidRPr="00623765">
        <w:rPr>
          <w:spacing w:val="1"/>
          <w:lang w:val="pl-PL"/>
          <w:rPrChange w:id="21" w:author="Krzysztof SPIRZEWSKI" w:date="2021-10-21T21:45:00Z">
            <w:rPr>
              <w:spacing w:val="1"/>
            </w:rPr>
          </w:rPrChange>
        </w:rPr>
        <w:t xml:space="preserve"> </w:t>
      </w:r>
      <w:r w:rsidRPr="00623765">
        <w:rPr>
          <w:lang w:val="pl-PL"/>
          <w:rPrChange w:id="22" w:author="Krzysztof SPIRZEWSKI" w:date="2021-10-21T21:45:00Z">
            <w:rPr/>
          </w:rPrChange>
        </w:rPr>
        <w:t>Kolejna</w:t>
      </w:r>
      <w:r w:rsidRPr="00623765">
        <w:rPr>
          <w:spacing w:val="-15"/>
          <w:lang w:val="pl-PL"/>
          <w:rPrChange w:id="23" w:author="Krzysztof SPIRZEWSKI" w:date="2021-10-21T21:45:00Z">
            <w:rPr>
              <w:spacing w:val="-15"/>
            </w:rPr>
          </w:rPrChange>
        </w:rPr>
        <w:t xml:space="preserve"> </w:t>
      </w:r>
      <w:r w:rsidRPr="00623765">
        <w:rPr>
          <w:lang w:val="pl-PL"/>
          <w:rPrChange w:id="24" w:author="Krzysztof SPIRZEWSKI" w:date="2021-10-21T21:45:00Z">
            <w:rPr/>
          </w:rPrChange>
        </w:rPr>
        <w:t>wersja</w:t>
      </w:r>
      <w:r w:rsidRPr="00623765">
        <w:rPr>
          <w:spacing w:val="-15"/>
          <w:lang w:val="pl-PL"/>
          <w:rPrChange w:id="25" w:author="Krzysztof SPIRZEWSKI" w:date="2021-10-21T21:45:00Z">
            <w:rPr>
              <w:spacing w:val="-15"/>
            </w:rPr>
          </w:rPrChange>
        </w:rPr>
        <w:t xml:space="preserve"> </w:t>
      </w:r>
      <w:r w:rsidRPr="00623765">
        <w:rPr>
          <w:lang w:val="pl-PL"/>
          <w:rPrChange w:id="26" w:author="Krzysztof SPIRZEWSKI" w:date="2021-10-21T21:45:00Z">
            <w:rPr/>
          </w:rPrChange>
        </w:rPr>
        <w:t>tej</w:t>
      </w:r>
      <w:r w:rsidRPr="00623765">
        <w:rPr>
          <w:spacing w:val="-15"/>
          <w:lang w:val="pl-PL"/>
          <w:rPrChange w:id="27" w:author="Krzysztof SPIRZEWSKI" w:date="2021-10-21T21:45:00Z">
            <w:rPr>
              <w:spacing w:val="-15"/>
            </w:rPr>
          </w:rPrChange>
        </w:rPr>
        <w:t xml:space="preserve"> </w:t>
      </w:r>
      <w:r w:rsidRPr="00623765">
        <w:rPr>
          <w:lang w:val="pl-PL"/>
          <w:rPrChange w:id="28" w:author="Krzysztof SPIRZEWSKI" w:date="2021-10-21T21:45:00Z">
            <w:rPr/>
          </w:rPrChange>
        </w:rPr>
        <w:t>Dyrektywy</w:t>
      </w:r>
      <w:r w:rsidRPr="00623765">
        <w:rPr>
          <w:spacing w:val="-14"/>
          <w:lang w:val="pl-PL"/>
          <w:rPrChange w:id="29" w:author="Krzysztof SPIRZEWSKI" w:date="2021-10-21T21:45:00Z">
            <w:rPr>
              <w:spacing w:val="-14"/>
            </w:rPr>
          </w:rPrChange>
        </w:rPr>
        <w:t xml:space="preserve"> </w:t>
      </w:r>
      <w:r w:rsidRPr="00623765">
        <w:rPr>
          <w:lang w:val="pl-PL"/>
          <w:rPrChange w:id="30" w:author="Krzysztof SPIRZEWSKI" w:date="2021-10-21T21:45:00Z">
            <w:rPr/>
          </w:rPrChange>
        </w:rPr>
        <w:t>(znana</w:t>
      </w:r>
      <w:r w:rsidRPr="00623765">
        <w:rPr>
          <w:spacing w:val="-15"/>
          <w:lang w:val="pl-PL"/>
          <w:rPrChange w:id="31" w:author="Krzysztof SPIRZEWSKI" w:date="2021-10-21T21:45:00Z">
            <w:rPr>
              <w:spacing w:val="-15"/>
            </w:rPr>
          </w:rPrChange>
        </w:rPr>
        <w:t xml:space="preserve"> </w:t>
      </w:r>
      <w:r w:rsidRPr="00623765">
        <w:rPr>
          <w:lang w:val="pl-PL"/>
          <w:rPrChange w:id="32" w:author="Krzysztof SPIRZEWSKI" w:date="2021-10-21T21:45:00Z">
            <w:rPr/>
          </w:rPrChange>
        </w:rPr>
        <w:t>pod</w:t>
      </w:r>
      <w:r w:rsidRPr="00623765">
        <w:rPr>
          <w:spacing w:val="-15"/>
          <w:lang w:val="pl-PL"/>
          <w:rPrChange w:id="33" w:author="Krzysztof SPIRZEWSKI" w:date="2021-10-21T21:45:00Z">
            <w:rPr>
              <w:spacing w:val="-15"/>
            </w:rPr>
          </w:rPrChange>
        </w:rPr>
        <w:t xml:space="preserve"> </w:t>
      </w:r>
      <w:r w:rsidRPr="00623765">
        <w:rPr>
          <w:lang w:val="pl-PL"/>
          <w:rPrChange w:id="34" w:author="Krzysztof SPIRZEWSKI" w:date="2021-10-21T21:45:00Z">
            <w:rPr/>
          </w:rPrChange>
        </w:rPr>
        <w:t>nazwą</w:t>
      </w:r>
      <w:r w:rsidRPr="00623765">
        <w:rPr>
          <w:spacing w:val="-15"/>
          <w:lang w:val="pl-PL"/>
          <w:rPrChange w:id="35" w:author="Krzysztof SPIRZEWSKI" w:date="2021-10-21T21:45:00Z">
            <w:rPr>
              <w:spacing w:val="-15"/>
            </w:rPr>
          </w:rPrChange>
        </w:rPr>
        <w:t xml:space="preserve"> </w:t>
      </w:r>
      <w:r w:rsidRPr="00623765">
        <w:rPr>
          <w:lang w:val="pl-PL"/>
          <w:rPrChange w:id="36" w:author="Krzysztof SPIRZEWSKI" w:date="2021-10-21T21:45:00Z">
            <w:rPr/>
          </w:rPrChange>
        </w:rPr>
        <w:t>PSD2)</w:t>
      </w:r>
      <w:r w:rsidRPr="00623765">
        <w:rPr>
          <w:spacing w:val="-14"/>
          <w:lang w:val="pl-PL"/>
          <w:rPrChange w:id="37" w:author="Krzysztof SPIRZEWSKI" w:date="2021-10-21T21:45:00Z">
            <w:rPr>
              <w:spacing w:val="-14"/>
            </w:rPr>
          </w:rPrChange>
        </w:rPr>
        <w:t xml:space="preserve"> </w:t>
      </w:r>
      <w:r w:rsidRPr="00623765">
        <w:rPr>
          <w:lang w:val="pl-PL"/>
          <w:rPrChange w:id="38" w:author="Krzysztof SPIRZEWSKI" w:date="2021-10-21T21:45:00Z">
            <w:rPr/>
          </w:rPrChange>
        </w:rPr>
        <w:t>wywołała</w:t>
      </w:r>
      <w:r w:rsidRPr="00623765">
        <w:rPr>
          <w:spacing w:val="-15"/>
          <w:lang w:val="pl-PL"/>
          <w:rPrChange w:id="39" w:author="Krzysztof SPIRZEWSKI" w:date="2021-10-21T21:45:00Z">
            <w:rPr>
              <w:spacing w:val="-15"/>
            </w:rPr>
          </w:rPrChange>
        </w:rPr>
        <w:t xml:space="preserve"> </w:t>
      </w:r>
      <w:r w:rsidRPr="00623765">
        <w:rPr>
          <w:lang w:val="pl-PL"/>
          <w:rPrChange w:id="40" w:author="Krzysztof SPIRZEWSKI" w:date="2021-10-21T21:45:00Z">
            <w:rPr/>
          </w:rPrChange>
        </w:rPr>
        <w:t>nową</w:t>
      </w:r>
      <w:r w:rsidRPr="00623765">
        <w:rPr>
          <w:spacing w:val="-15"/>
          <w:lang w:val="pl-PL"/>
          <w:rPrChange w:id="41" w:author="Krzysztof SPIRZEWSKI" w:date="2021-10-21T21:45:00Z">
            <w:rPr>
              <w:spacing w:val="-15"/>
            </w:rPr>
          </w:rPrChange>
        </w:rPr>
        <w:t xml:space="preserve"> </w:t>
      </w:r>
      <w:r w:rsidRPr="00623765">
        <w:rPr>
          <w:lang w:val="pl-PL"/>
          <w:rPrChange w:id="42" w:author="Krzysztof SPIRZEWSKI" w:date="2021-10-21T21:45:00Z">
            <w:rPr/>
          </w:rPrChange>
        </w:rPr>
        <w:t>falę</w:t>
      </w:r>
      <w:r w:rsidRPr="00623765">
        <w:rPr>
          <w:spacing w:val="-6"/>
          <w:lang w:val="pl-PL"/>
          <w:rPrChange w:id="43" w:author="Krzysztof SPIRZEWSKI" w:date="2021-10-21T21:45:00Z">
            <w:rPr>
              <w:spacing w:val="-6"/>
            </w:rPr>
          </w:rPrChange>
        </w:rPr>
        <w:t xml:space="preserve"> </w:t>
      </w:r>
      <w:r w:rsidRPr="00623765">
        <w:rPr>
          <w:lang w:val="pl-PL"/>
          <w:rPrChange w:id="44" w:author="Krzysztof SPIRZEWSKI" w:date="2021-10-21T21:45:00Z">
            <w:rPr/>
          </w:rPrChange>
        </w:rPr>
        <w:t>cyfryzacji</w:t>
      </w:r>
      <w:r w:rsidRPr="00623765">
        <w:rPr>
          <w:spacing w:val="-15"/>
          <w:lang w:val="pl-PL"/>
          <w:rPrChange w:id="45" w:author="Krzysztof SPIRZEWSKI" w:date="2021-10-21T21:45:00Z">
            <w:rPr>
              <w:spacing w:val="-15"/>
            </w:rPr>
          </w:rPrChange>
        </w:rPr>
        <w:t xml:space="preserve"> </w:t>
      </w:r>
      <w:r w:rsidRPr="00623765">
        <w:rPr>
          <w:lang w:val="pl-PL"/>
          <w:rPrChange w:id="46" w:author="Krzysztof SPIRZEWSKI" w:date="2021-10-21T21:45:00Z">
            <w:rPr/>
          </w:rPrChange>
        </w:rPr>
        <w:t>bank</w:t>
      </w:r>
      <w:r w:rsidRPr="00623765">
        <w:rPr>
          <w:lang w:val="pl-PL"/>
          <w:rPrChange w:id="47" w:author="Krzysztof SPIRZEWSKI" w:date="2021-10-21T21:45:00Z">
            <w:rPr/>
          </w:rPrChange>
        </w:rPr>
        <w:t>ów</w:t>
      </w:r>
      <w:r w:rsidRPr="00623765">
        <w:rPr>
          <w:spacing w:val="-58"/>
          <w:lang w:val="pl-PL"/>
          <w:rPrChange w:id="48" w:author="Krzysztof SPIRZEWSKI" w:date="2021-10-21T21:45:00Z">
            <w:rPr>
              <w:spacing w:val="-58"/>
            </w:rPr>
          </w:rPrChange>
        </w:rPr>
        <w:t xml:space="preserve"> </w:t>
      </w:r>
      <w:r w:rsidRPr="00623765">
        <w:rPr>
          <w:lang w:val="pl-PL"/>
          <w:rPrChange w:id="49" w:author="Krzysztof SPIRZEWSKI" w:date="2021-10-21T21:45:00Z">
            <w:rPr/>
          </w:rPrChange>
        </w:rPr>
        <w:t xml:space="preserve">kierując swe zmiany w stronę otwartości </w:t>
      </w:r>
      <w:proofErr w:type="spellStart"/>
      <w:r w:rsidRPr="00623765">
        <w:rPr>
          <w:lang w:val="pl-PL"/>
          <w:rPrChange w:id="50" w:author="Krzysztof SPIRZEWSKI" w:date="2021-10-21T21:45:00Z">
            <w:rPr/>
          </w:rPrChange>
        </w:rPr>
        <w:t>infrastuktury</w:t>
      </w:r>
      <w:proofErr w:type="spellEnd"/>
      <w:r w:rsidRPr="00623765">
        <w:rPr>
          <w:lang w:val="pl-PL"/>
          <w:rPrChange w:id="51" w:author="Krzysztof SPIRZEWSKI" w:date="2021-10-21T21:45:00Z">
            <w:rPr/>
          </w:rPrChange>
        </w:rPr>
        <w:t xml:space="preserve"> IT, wykorzystania Big Data i integracji</w:t>
      </w:r>
      <w:r w:rsidRPr="00623765">
        <w:rPr>
          <w:spacing w:val="-57"/>
          <w:lang w:val="pl-PL"/>
          <w:rPrChange w:id="52" w:author="Krzysztof SPIRZEWSKI" w:date="2021-10-21T21:45:00Z">
            <w:rPr>
              <w:spacing w:val="-57"/>
            </w:rPr>
          </w:rPrChange>
        </w:rPr>
        <w:t xml:space="preserve"> </w:t>
      </w:r>
      <w:r w:rsidRPr="00623765">
        <w:rPr>
          <w:lang w:val="pl-PL"/>
          <w:rPrChange w:id="53" w:author="Krzysztof SPIRZEWSKI" w:date="2021-10-21T21:45:00Z">
            <w:rPr/>
          </w:rPrChange>
        </w:rPr>
        <w:t>z firmami zewnętrznymi. Niniejsza praca ma na celu zbadanie rozwoju działu Front Office w</w:t>
      </w:r>
      <w:r w:rsidRPr="00623765">
        <w:rPr>
          <w:spacing w:val="1"/>
          <w:lang w:val="pl-PL"/>
          <w:rPrChange w:id="54" w:author="Krzysztof SPIRZEWSKI" w:date="2021-10-21T21:45:00Z">
            <w:rPr>
              <w:spacing w:val="1"/>
            </w:rPr>
          </w:rPrChange>
        </w:rPr>
        <w:t xml:space="preserve"> </w:t>
      </w:r>
      <w:r w:rsidRPr="00623765">
        <w:rPr>
          <w:lang w:val="pl-PL"/>
          <w:rPrChange w:id="55" w:author="Krzysztof SPIRZEWSKI" w:date="2021-10-21T21:45:00Z">
            <w:rPr/>
          </w:rPrChange>
        </w:rPr>
        <w:t>banku</w:t>
      </w:r>
      <w:r w:rsidRPr="00623765">
        <w:rPr>
          <w:spacing w:val="-8"/>
          <w:lang w:val="pl-PL"/>
          <w:rPrChange w:id="56" w:author="Krzysztof SPIRZEWSKI" w:date="2021-10-21T21:45:00Z">
            <w:rPr>
              <w:spacing w:val="-8"/>
            </w:rPr>
          </w:rPrChange>
        </w:rPr>
        <w:t xml:space="preserve"> </w:t>
      </w:r>
      <w:r w:rsidRPr="00623765">
        <w:rPr>
          <w:lang w:val="pl-PL"/>
          <w:rPrChange w:id="57" w:author="Krzysztof SPIRZEWSKI" w:date="2021-10-21T21:45:00Z">
            <w:rPr/>
          </w:rPrChange>
        </w:rPr>
        <w:t>komercyjnym</w:t>
      </w:r>
      <w:r w:rsidRPr="00623765">
        <w:rPr>
          <w:spacing w:val="-7"/>
          <w:lang w:val="pl-PL"/>
          <w:rPrChange w:id="58" w:author="Krzysztof SPIRZEWSKI" w:date="2021-10-21T21:45:00Z">
            <w:rPr>
              <w:spacing w:val="-7"/>
            </w:rPr>
          </w:rPrChange>
        </w:rPr>
        <w:t xml:space="preserve"> </w:t>
      </w:r>
      <w:r w:rsidRPr="00623765">
        <w:rPr>
          <w:lang w:val="pl-PL"/>
          <w:rPrChange w:id="59" w:author="Krzysztof SPIRZEWSKI" w:date="2021-10-21T21:45:00Z">
            <w:rPr/>
          </w:rPrChange>
        </w:rPr>
        <w:t>dokonywanego</w:t>
      </w:r>
      <w:r w:rsidRPr="00623765">
        <w:rPr>
          <w:spacing w:val="-7"/>
          <w:lang w:val="pl-PL"/>
          <w:rPrChange w:id="60" w:author="Krzysztof SPIRZEWSKI" w:date="2021-10-21T21:45:00Z">
            <w:rPr>
              <w:spacing w:val="-7"/>
            </w:rPr>
          </w:rPrChange>
        </w:rPr>
        <w:t xml:space="preserve"> </w:t>
      </w:r>
      <w:r w:rsidRPr="00623765">
        <w:rPr>
          <w:lang w:val="pl-PL"/>
          <w:rPrChange w:id="61" w:author="Krzysztof SPIRZEWSKI" w:date="2021-10-21T21:45:00Z">
            <w:rPr/>
          </w:rPrChange>
        </w:rPr>
        <w:t>za</w:t>
      </w:r>
      <w:r w:rsidRPr="00623765">
        <w:rPr>
          <w:spacing w:val="-8"/>
          <w:lang w:val="pl-PL"/>
          <w:rPrChange w:id="62" w:author="Krzysztof SPIRZEWSKI" w:date="2021-10-21T21:45:00Z">
            <w:rPr>
              <w:spacing w:val="-8"/>
            </w:rPr>
          </w:rPrChange>
        </w:rPr>
        <w:t xml:space="preserve"> </w:t>
      </w:r>
      <w:r w:rsidRPr="00623765">
        <w:rPr>
          <w:lang w:val="pl-PL"/>
          <w:rPrChange w:id="63" w:author="Krzysztof SPIRZEWSKI" w:date="2021-10-21T21:45:00Z">
            <w:rPr/>
          </w:rPrChange>
        </w:rPr>
        <w:t>pomocą</w:t>
      </w:r>
      <w:r w:rsidRPr="00623765">
        <w:rPr>
          <w:spacing w:val="-7"/>
          <w:lang w:val="pl-PL"/>
          <w:rPrChange w:id="64" w:author="Krzysztof SPIRZEWSKI" w:date="2021-10-21T21:45:00Z">
            <w:rPr>
              <w:spacing w:val="-7"/>
            </w:rPr>
          </w:rPrChange>
        </w:rPr>
        <w:t xml:space="preserve"> </w:t>
      </w:r>
      <w:r w:rsidRPr="00623765">
        <w:rPr>
          <w:lang w:val="pl-PL"/>
          <w:rPrChange w:id="65" w:author="Krzysztof SPIRZEWSKI" w:date="2021-10-21T21:45:00Z">
            <w:rPr/>
          </w:rPrChange>
        </w:rPr>
        <w:t>technologii</w:t>
      </w:r>
      <w:r w:rsidRPr="00623765">
        <w:rPr>
          <w:spacing w:val="-7"/>
          <w:lang w:val="pl-PL"/>
          <w:rPrChange w:id="66" w:author="Krzysztof SPIRZEWSKI" w:date="2021-10-21T21:45:00Z">
            <w:rPr>
              <w:spacing w:val="-7"/>
            </w:rPr>
          </w:rPrChange>
        </w:rPr>
        <w:t xml:space="preserve"> </w:t>
      </w:r>
      <w:r w:rsidRPr="00623765">
        <w:rPr>
          <w:lang w:val="pl-PL"/>
          <w:rPrChange w:id="67" w:author="Krzysztof SPIRZEWSKI" w:date="2021-10-21T21:45:00Z">
            <w:rPr/>
          </w:rPrChange>
        </w:rPr>
        <w:t>ML</w:t>
      </w:r>
      <w:r w:rsidRPr="00623765">
        <w:rPr>
          <w:spacing w:val="-8"/>
          <w:lang w:val="pl-PL"/>
          <w:rPrChange w:id="68" w:author="Krzysztof SPIRZEWSKI" w:date="2021-10-21T21:45:00Z">
            <w:rPr>
              <w:spacing w:val="-8"/>
            </w:rPr>
          </w:rPrChange>
        </w:rPr>
        <w:t xml:space="preserve"> </w:t>
      </w:r>
      <w:r w:rsidRPr="00623765">
        <w:rPr>
          <w:lang w:val="pl-PL"/>
          <w:rPrChange w:id="69" w:author="Krzysztof SPIRZEWSKI" w:date="2021-10-21T21:45:00Z">
            <w:rPr/>
          </w:rPrChange>
        </w:rPr>
        <w:t>&amp;</w:t>
      </w:r>
      <w:r w:rsidRPr="00623765">
        <w:rPr>
          <w:spacing w:val="-7"/>
          <w:lang w:val="pl-PL"/>
          <w:rPrChange w:id="70" w:author="Krzysztof SPIRZEWSKI" w:date="2021-10-21T21:45:00Z">
            <w:rPr>
              <w:spacing w:val="-7"/>
            </w:rPr>
          </w:rPrChange>
        </w:rPr>
        <w:t xml:space="preserve"> </w:t>
      </w:r>
      <w:r w:rsidRPr="00623765">
        <w:rPr>
          <w:lang w:val="pl-PL"/>
          <w:rPrChange w:id="71" w:author="Krzysztof SPIRZEWSKI" w:date="2021-10-21T21:45:00Z">
            <w:rPr/>
          </w:rPrChange>
        </w:rPr>
        <w:t>AI.</w:t>
      </w:r>
      <w:r w:rsidRPr="00623765">
        <w:rPr>
          <w:spacing w:val="-7"/>
          <w:lang w:val="pl-PL"/>
          <w:rPrChange w:id="72" w:author="Krzysztof SPIRZEWSKI" w:date="2021-10-21T21:45:00Z">
            <w:rPr>
              <w:spacing w:val="-7"/>
            </w:rPr>
          </w:rPrChange>
        </w:rPr>
        <w:t xml:space="preserve"> </w:t>
      </w:r>
      <w:r w:rsidRPr="00623765">
        <w:rPr>
          <w:lang w:val="pl-PL"/>
          <w:rPrChange w:id="73" w:author="Krzysztof SPIRZEWSKI" w:date="2021-10-21T21:45:00Z">
            <w:rPr/>
          </w:rPrChange>
        </w:rPr>
        <w:t>Badania</w:t>
      </w:r>
      <w:r w:rsidRPr="00623765">
        <w:rPr>
          <w:spacing w:val="-8"/>
          <w:lang w:val="pl-PL"/>
          <w:rPrChange w:id="74" w:author="Krzysztof SPIRZEWSKI" w:date="2021-10-21T21:45:00Z">
            <w:rPr>
              <w:spacing w:val="-8"/>
            </w:rPr>
          </w:rPrChange>
        </w:rPr>
        <w:t xml:space="preserve"> </w:t>
      </w:r>
      <w:r w:rsidRPr="00623765">
        <w:rPr>
          <w:lang w:val="pl-PL"/>
          <w:rPrChange w:id="75" w:author="Krzysztof SPIRZEWSKI" w:date="2021-10-21T21:45:00Z">
            <w:rPr/>
          </w:rPrChange>
        </w:rPr>
        <w:t>koncentrują</w:t>
      </w:r>
      <w:r w:rsidRPr="00623765">
        <w:rPr>
          <w:spacing w:val="-7"/>
          <w:lang w:val="pl-PL"/>
          <w:rPrChange w:id="76" w:author="Krzysztof SPIRZEWSKI" w:date="2021-10-21T21:45:00Z">
            <w:rPr>
              <w:spacing w:val="-7"/>
            </w:rPr>
          </w:rPrChange>
        </w:rPr>
        <w:t xml:space="preserve"> </w:t>
      </w:r>
      <w:r w:rsidRPr="00623765">
        <w:rPr>
          <w:lang w:val="pl-PL"/>
          <w:rPrChange w:id="77" w:author="Krzysztof SPIRZEWSKI" w:date="2021-10-21T21:45:00Z">
            <w:rPr/>
          </w:rPrChange>
        </w:rPr>
        <w:t>się</w:t>
      </w:r>
      <w:r w:rsidRPr="00623765">
        <w:rPr>
          <w:spacing w:val="-58"/>
          <w:lang w:val="pl-PL"/>
          <w:rPrChange w:id="78" w:author="Krzysztof SPIRZEWSKI" w:date="2021-10-21T21:45:00Z">
            <w:rPr>
              <w:spacing w:val="-58"/>
            </w:rPr>
          </w:rPrChange>
        </w:rPr>
        <w:t xml:space="preserve"> </w:t>
      </w:r>
      <w:r w:rsidRPr="00623765">
        <w:rPr>
          <w:lang w:val="pl-PL"/>
          <w:rPrChange w:id="79" w:author="Krzysztof SPIRZEWSKI" w:date="2021-10-21T21:45:00Z">
            <w:rPr/>
          </w:rPrChange>
        </w:rPr>
        <w:t>wokół</w:t>
      </w:r>
      <w:r w:rsidRPr="00623765">
        <w:rPr>
          <w:spacing w:val="61"/>
          <w:lang w:val="pl-PL"/>
          <w:rPrChange w:id="80" w:author="Krzysztof SPIRZEWSKI" w:date="2021-10-21T21:45:00Z">
            <w:rPr>
              <w:spacing w:val="61"/>
            </w:rPr>
          </w:rPrChange>
        </w:rPr>
        <w:t xml:space="preserve"> </w:t>
      </w:r>
      <w:r w:rsidRPr="00623765">
        <w:rPr>
          <w:lang w:val="pl-PL"/>
          <w:rPrChange w:id="81" w:author="Krzysztof SPIRZEWSKI" w:date="2021-10-21T21:45:00Z">
            <w:rPr/>
          </w:rPrChange>
        </w:rPr>
        <w:t>znaczenia</w:t>
      </w:r>
      <w:r w:rsidRPr="00623765">
        <w:rPr>
          <w:spacing w:val="61"/>
          <w:lang w:val="pl-PL"/>
          <w:rPrChange w:id="82" w:author="Krzysztof SPIRZEWSKI" w:date="2021-10-21T21:45:00Z">
            <w:rPr>
              <w:spacing w:val="61"/>
            </w:rPr>
          </w:rPrChange>
        </w:rPr>
        <w:t xml:space="preserve"> </w:t>
      </w:r>
      <w:r w:rsidRPr="00623765">
        <w:rPr>
          <w:lang w:val="pl-PL"/>
          <w:rPrChange w:id="83" w:author="Krzysztof SPIRZEWSKI" w:date="2021-10-21T21:45:00Z">
            <w:rPr/>
          </w:rPrChange>
        </w:rPr>
        <w:t>otwartości,</w:t>
      </w:r>
      <w:r w:rsidRPr="00623765">
        <w:rPr>
          <w:spacing w:val="61"/>
          <w:lang w:val="pl-PL"/>
          <w:rPrChange w:id="84" w:author="Krzysztof SPIRZEWSKI" w:date="2021-10-21T21:45:00Z">
            <w:rPr>
              <w:spacing w:val="61"/>
            </w:rPr>
          </w:rPrChange>
        </w:rPr>
        <w:t xml:space="preserve"> </w:t>
      </w:r>
      <w:r w:rsidRPr="00623765">
        <w:rPr>
          <w:lang w:val="pl-PL"/>
          <w:rPrChange w:id="85" w:author="Krzysztof SPIRZEWSKI" w:date="2021-10-21T21:45:00Z">
            <w:rPr/>
          </w:rPrChange>
        </w:rPr>
        <w:t>wniesionej</w:t>
      </w:r>
      <w:r w:rsidRPr="00623765">
        <w:rPr>
          <w:spacing w:val="61"/>
          <w:lang w:val="pl-PL"/>
          <w:rPrChange w:id="86" w:author="Krzysztof SPIRZEWSKI" w:date="2021-10-21T21:45:00Z">
            <w:rPr>
              <w:spacing w:val="61"/>
            </w:rPr>
          </w:rPrChange>
        </w:rPr>
        <w:t xml:space="preserve"> </w:t>
      </w:r>
      <w:r w:rsidRPr="00623765">
        <w:rPr>
          <w:lang w:val="pl-PL"/>
          <w:rPrChange w:id="87" w:author="Krzysztof SPIRZEWSKI" w:date="2021-10-21T21:45:00Z">
            <w:rPr/>
          </w:rPrChange>
        </w:rPr>
        <w:t>przez   PSD2   i   inicjatywy   Open   Banking.</w:t>
      </w:r>
      <w:r w:rsidRPr="00623765">
        <w:rPr>
          <w:spacing w:val="1"/>
          <w:lang w:val="pl-PL"/>
          <w:rPrChange w:id="88" w:author="Krzysztof SPIRZEWSKI" w:date="2021-10-21T21:45:00Z">
            <w:rPr>
              <w:spacing w:val="1"/>
            </w:rPr>
          </w:rPrChange>
        </w:rPr>
        <w:t xml:space="preserve"> </w:t>
      </w:r>
      <w:r w:rsidRPr="00623765">
        <w:rPr>
          <w:lang w:val="pl-PL"/>
          <w:rPrChange w:id="89" w:author="Krzysztof SPIRZEWSKI" w:date="2021-10-21T21:45:00Z">
            <w:rPr/>
          </w:rPrChange>
        </w:rPr>
        <w:t>Praca opisuje sposoby wykorzystania technologii ML &amp; AI na różnych poziomach banku i</w:t>
      </w:r>
      <w:r w:rsidRPr="00623765">
        <w:rPr>
          <w:spacing w:val="1"/>
          <w:lang w:val="pl-PL"/>
          <w:rPrChange w:id="90" w:author="Krzysztof SPIRZEWSKI" w:date="2021-10-21T21:45:00Z">
            <w:rPr>
              <w:spacing w:val="1"/>
            </w:rPr>
          </w:rPrChange>
        </w:rPr>
        <w:t xml:space="preserve"> </w:t>
      </w:r>
      <w:r w:rsidRPr="00623765">
        <w:rPr>
          <w:lang w:val="pl-PL"/>
          <w:rPrChange w:id="91" w:author="Krzysztof SPIRZEWSKI" w:date="2021-10-21T21:45:00Z">
            <w:rPr/>
          </w:rPrChange>
        </w:rPr>
        <w:t>ocenia</w:t>
      </w:r>
      <w:r w:rsidRPr="00623765">
        <w:rPr>
          <w:spacing w:val="-8"/>
          <w:lang w:val="pl-PL"/>
          <w:rPrChange w:id="92" w:author="Krzysztof SPIRZEWSKI" w:date="2021-10-21T21:45:00Z">
            <w:rPr>
              <w:spacing w:val="-8"/>
            </w:rPr>
          </w:rPrChange>
        </w:rPr>
        <w:t xml:space="preserve"> </w:t>
      </w:r>
      <w:r w:rsidRPr="00623765">
        <w:rPr>
          <w:lang w:val="pl-PL"/>
          <w:rPrChange w:id="93" w:author="Krzysztof SPIRZEWSKI" w:date="2021-10-21T21:45:00Z">
            <w:rPr/>
          </w:rPrChange>
        </w:rPr>
        <w:t>znaczenie</w:t>
      </w:r>
      <w:r w:rsidRPr="00623765">
        <w:rPr>
          <w:spacing w:val="-8"/>
          <w:lang w:val="pl-PL"/>
          <w:rPrChange w:id="94" w:author="Krzysztof SPIRZEWSKI" w:date="2021-10-21T21:45:00Z">
            <w:rPr>
              <w:spacing w:val="-8"/>
            </w:rPr>
          </w:rPrChange>
        </w:rPr>
        <w:t xml:space="preserve"> </w:t>
      </w:r>
      <w:r w:rsidRPr="00623765">
        <w:rPr>
          <w:lang w:val="pl-PL"/>
          <w:rPrChange w:id="95" w:author="Krzysztof SPIRZEWSKI" w:date="2021-10-21T21:45:00Z">
            <w:rPr/>
          </w:rPrChange>
        </w:rPr>
        <w:t>wykorzystania</w:t>
      </w:r>
      <w:r w:rsidRPr="00623765">
        <w:rPr>
          <w:spacing w:val="-7"/>
          <w:lang w:val="pl-PL"/>
          <w:rPrChange w:id="96" w:author="Krzysztof SPIRZEWSKI" w:date="2021-10-21T21:45:00Z">
            <w:rPr>
              <w:spacing w:val="-7"/>
            </w:rPr>
          </w:rPrChange>
        </w:rPr>
        <w:t xml:space="preserve"> </w:t>
      </w:r>
      <w:r w:rsidRPr="00623765">
        <w:rPr>
          <w:lang w:val="pl-PL"/>
          <w:rPrChange w:id="97" w:author="Krzysztof SPIRZEWSKI" w:date="2021-10-21T21:45:00Z">
            <w:rPr/>
          </w:rPrChange>
        </w:rPr>
        <w:t>istniejących</w:t>
      </w:r>
      <w:r w:rsidRPr="00623765">
        <w:rPr>
          <w:spacing w:val="-8"/>
          <w:lang w:val="pl-PL"/>
          <w:rPrChange w:id="98" w:author="Krzysztof SPIRZEWSKI" w:date="2021-10-21T21:45:00Z">
            <w:rPr>
              <w:spacing w:val="-8"/>
            </w:rPr>
          </w:rPrChange>
        </w:rPr>
        <w:t xml:space="preserve"> </w:t>
      </w:r>
      <w:r w:rsidRPr="00623765">
        <w:rPr>
          <w:lang w:val="pl-PL"/>
          <w:rPrChange w:id="99" w:author="Krzysztof SPIRZEWSKI" w:date="2021-10-21T21:45:00Z">
            <w:rPr/>
          </w:rPrChange>
        </w:rPr>
        <w:t>danych</w:t>
      </w:r>
      <w:r w:rsidRPr="00623765">
        <w:rPr>
          <w:spacing w:val="-8"/>
          <w:lang w:val="pl-PL"/>
          <w:rPrChange w:id="100" w:author="Krzysztof SPIRZEWSKI" w:date="2021-10-21T21:45:00Z">
            <w:rPr>
              <w:spacing w:val="-8"/>
            </w:rPr>
          </w:rPrChange>
        </w:rPr>
        <w:t xml:space="preserve"> </w:t>
      </w:r>
      <w:r w:rsidRPr="00623765">
        <w:rPr>
          <w:lang w:val="pl-PL"/>
          <w:rPrChange w:id="101" w:author="Krzysztof SPIRZEWSKI" w:date="2021-10-21T21:45:00Z">
            <w:rPr/>
          </w:rPrChange>
        </w:rPr>
        <w:t>klientów</w:t>
      </w:r>
      <w:r w:rsidRPr="00623765">
        <w:rPr>
          <w:spacing w:val="-7"/>
          <w:lang w:val="pl-PL"/>
          <w:rPrChange w:id="102" w:author="Krzysztof SPIRZEWSKI" w:date="2021-10-21T21:45:00Z">
            <w:rPr>
              <w:spacing w:val="-7"/>
            </w:rPr>
          </w:rPrChange>
        </w:rPr>
        <w:t xml:space="preserve"> </w:t>
      </w:r>
      <w:r w:rsidRPr="00623765">
        <w:rPr>
          <w:lang w:val="pl-PL"/>
          <w:rPrChange w:id="103" w:author="Krzysztof SPIRZEWSKI" w:date="2021-10-21T21:45:00Z">
            <w:rPr/>
          </w:rPrChange>
        </w:rPr>
        <w:t>w</w:t>
      </w:r>
      <w:r w:rsidRPr="00623765">
        <w:rPr>
          <w:spacing w:val="-8"/>
          <w:lang w:val="pl-PL"/>
          <w:rPrChange w:id="104" w:author="Krzysztof SPIRZEWSKI" w:date="2021-10-21T21:45:00Z">
            <w:rPr>
              <w:spacing w:val="-8"/>
            </w:rPr>
          </w:rPrChange>
        </w:rPr>
        <w:t xml:space="preserve"> </w:t>
      </w:r>
      <w:r w:rsidRPr="00623765">
        <w:rPr>
          <w:lang w:val="pl-PL"/>
          <w:rPrChange w:id="105" w:author="Krzysztof SPIRZEWSKI" w:date="2021-10-21T21:45:00Z">
            <w:rPr/>
          </w:rPrChange>
        </w:rPr>
        <w:t>celu</w:t>
      </w:r>
      <w:r w:rsidRPr="00623765">
        <w:rPr>
          <w:spacing w:val="-8"/>
          <w:lang w:val="pl-PL"/>
          <w:rPrChange w:id="106" w:author="Krzysztof SPIRZEWSKI" w:date="2021-10-21T21:45:00Z">
            <w:rPr>
              <w:spacing w:val="-8"/>
            </w:rPr>
          </w:rPrChange>
        </w:rPr>
        <w:t xml:space="preserve"> </w:t>
      </w:r>
      <w:r w:rsidRPr="00623765">
        <w:rPr>
          <w:lang w:val="pl-PL"/>
          <w:rPrChange w:id="107" w:author="Krzysztof SPIRZEWSKI" w:date="2021-10-21T21:45:00Z">
            <w:rPr/>
          </w:rPrChange>
        </w:rPr>
        <w:t>osiągnięcia</w:t>
      </w:r>
      <w:r w:rsidRPr="00623765">
        <w:rPr>
          <w:spacing w:val="-7"/>
          <w:lang w:val="pl-PL"/>
          <w:rPrChange w:id="108" w:author="Krzysztof SPIRZEWSKI" w:date="2021-10-21T21:45:00Z">
            <w:rPr>
              <w:spacing w:val="-7"/>
            </w:rPr>
          </w:rPrChange>
        </w:rPr>
        <w:t xml:space="preserve"> </w:t>
      </w:r>
      <w:r w:rsidRPr="00623765">
        <w:rPr>
          <w:lang w:val="pl-PL"/>
          <w:rPrChange w:id="109" w:author="Krzysztof SPIRZEWSKI" w:date="2021-10-21T21:45:00Z">
            <w:rPr/>
          </w:rPrChange>
        </w:rPr>
        <w:t>efektywności</w:t>
      </w:r>
      <w:r w:rsidRPr="00623765">
        <w:rPr>
          <w:spacing w:val="-58"/>
          <w:lang w:val="pl-PL"/>
          <w:rPrChange w:id="110" w:author="Krzysztof SPIRZEWSKI" w:date="2021-10-21T21:45:00Z">
            <w:rPr>
              <w:spacing w:val="-58"/>
            </w:rPr>
          </w:rPrChange>
        </w:rPr>
        <w:t xml:space="preserve"> </w:t>
      </w:r>
      <w:r w:rsidRPr="00623765">
        <w:rPr>
          <w:lang w:val="pl-PL"/>
          <w:rPrChange w:id="111" w:author="Krzysztof SPIRZEWSKI" w:date="2021-10-21T21:45:00Z">
            <w:rPr/>
          </w:rPrChange>
        </w:rPr>
        <w:t>rynkowej.</w:t>
      </w:r>
      <w:r w:rsidRPr="00623765">
        <w:rPr>
          <w:spacing w:val="7"/>
          <w:lang w:val="pl-PL"/>
          <w:rPrChange w:id="112" w:author="Krzysztof SPIRZEWSKI" w:date="2021-10-21T21:45:00Z">
            <w:rPr>
              <w:spacing w:val="7"/>
            </w:rPr>
          </w:rPrChange>
        </w:rPr>
        <w:t xml:space="preserve"> </w:t>
      </w:r>
      <w:r w:rsidRPr="00623765">
        <w:rPr>
          <w:lang w:val="pl-PL"/>
          <w:rPrChange w:id="113" w:author="Krzysztof SPIRZEWSKI" w:date="2021-10-21T21:45:00Z">
            <w:rPr/>
          </w:rPrChange>
        </w:rPr>
        <w:t>Przeprowadzono</w:t>
      </w:r>
      <w:r w:rsidRPr="00623765">
        <w:rPr>
          <w:spacing w:val="-14"/>
          <w:lang w:val="pl-PL"/>
          <w:rPrChange w:id="114" w:author="Krzysztof SPIRZEWSKI" w:date="2021-10-21T21:45:00Z">
            <w:rPr>
              <w:spacing w:val="-14"/>
            </w:rPr>
          </w:rPrChange>
        </w:rPr>
        <w:t xml:space="preserve"> </w:t>
      </w:r>
      <w:r w:rsidRPr="00623765">
        <w:rPr>
          <w:lang w:val="pl-PL"/>
          <w:rPrChange w:id="115" w:author="Krzysztof SPIRZEWSKI" w:date="2021-10-21T21:45:00Z">
            <w:rPr/>
          </w:rPrChange>
        </w:rPr>
        <w:t>badanie</w:t>
      </w:r>
      <w:r w:rsidRPr="00623765">
        <w:rPr>
          <w:spacing w:val="-14"/>
          <w:lang w:val="pl-PL"/>
          <w:rPrChange w:id="116" w:author="Krzysztof SPIRZEWSKI" w:date="2021-10-21T21:45:00Z">
            <w:rPr>
              <w:spacing w:val="-14"/>
            </w:rPr>
          </w:rPrChange>
        </w:rPr>
        <w:t xml:space="preserve"> </w:t>
      </w:r>
      <w:r w:rsidRPr="00623765">
        <w:rPr>
          <w:lang w:val="pl-PL"/>
          <w:rPrChange w:id="117" w:author="Krzysztof SPIRZEWSKI" w:date="2021-10-21T21:45:00Z">
            <w:rPr/>
          </w:rPrChange>
        </w:rPr>
        <w:t>satysfakcji</w:t>
      </w:r>
      <w:r w:rsidRPr="00623765">
        <w:rPr>
          <w:spacing w:val="-15"/>
          <w:lang w:val="pl-PL"/>
          <w:rPrChange w:id="118" w:author="Krzysztof SPIRZEWSKI" w:date="2021-10-21T21:45:00Z">
            <w:rPr>
              <w:spacing w:val="-15"/>
            </w:rPr>
          </w:rPrChange>
        </w:rPr>
        <w:t xml:space="preserve"> </w:t>
      </w:r>
      <w:r w:rsidRPr="00623765">
        <w:rPr>
          <w:lang w:val="pl-PL"/>
          <w:rPrChange w:id="119" w:author="Krzysztof SPIRZEWSKI" w:date="2021-10-21T21:45:00Z">
            <w:rPr/>
          </w:rPrChange>
        </w:rPr>
        <w:t>klienta</w:t>
      </w:r>
      <w:r w:rsidRPr="00623765">
        <w:rPr>
          <w:spacing w:val="-14"/>
          <w:lang w:val="pl-PL"/>
          <w:rPrChange w:id="120" w:author="Krzysztof SPIRZEWSKI" w:date="2021-10-21T21:45:00Z">
            <w:rPr>
              <w:spacing w:val="-14"/>
            </w:rPr>
          </w:rPrChange>
        </w:rPr>
        <w:t xml:space="preserve"> </w:t>
      </w:r>
      <w:r w:rsidRPr="00623765">
        <w:rPr>
          <w:lang w:val="pl-PL"/>
          <w:rPrChange w:id="121" w:author="Krzysztof SPIRZEWSKI" w:date="2021-10-21T21:45:00Z">
            <w:rPr/>
          </w:rPrChange>
        </w:rPr>
        <w:t>w</w:t>
      </w:r>
      <w:r w:rsidRPr="00623765">
        <w:rPr>
          <w:spacing w:val="-15"/>
          <w:lang w:val="pl-PL"/>
          <w:rPrChange w:id="122" w:author="Krzysztof SPIRZEWSKI" w:date="2021-10-21T21:45:00Z">
            <w:rPr>
              <w:spacing w:val="-15"/>
            </w:rPr>
          </w:rPrChange>
        </w:rPr>
        <w:t xml:space="preserve"> </w:t>
      </w:r>
      <w:r w:rsidRPr="00623765">
        <w:rPr>
          <w:lang w:val="pl-PL"/>
          <w:rPrChange w:id="123" w:author="Krzysztof SPIRZEWSKI" w:date="2021-10-21T21:45:00Z">
            <w:rPr/>
          </w:rPrChange>
        </w:rPr>
        <w:t>celu</w:t>
      </w:r>
      <w:r w:rsidRPr="00623765">
        <w:rPr>
          <w:spacing w:val="-14"/>
          <w:lang w:val="pl-PL"/>
          <w:rPrChange w:id="124" w:author="Krzysztof SPIRZEWSKI" w:date="2021-10-21T21:45:00Z">
            <w:rPr>
              <w:spacing w:val="-14"/>
            </w:rPr>
          </w:rPrChange>
        </w:rPr>
        <w:t xml:space="preserve"> </w:t>
      </w:r>
      <w:r w:rsidRPr="00623765">
        <w:rPr>
          <w:lang w:val="pl-PL"/>
          <w:rPrChange w:id="125" w:author="Krzysztof SPIRZEWSKI" w:date="2021-10-21T21:45:00Z">
            <w:rPr/>
          </w:rPrChange>
        </w:rPr>
        <w:t>określenia</w:t>
      </w:r>
      <w:r w:rsidRPr="00623765">
        <w:rPr>
          <w:spacing w:val="-15"/>
          <w:lang w:val="pl-PL"/>
          <w:rPrChange w:id="126" w:author="Krzysztof SPIRZEWSKI" w:date="2021-10-21T21:45:00Z">
            <w:rPr>
              <w:spacing w:val="-15"/>
            </w:rPr>
          </w:rPrChange>
        </w:rPr>
        <w:t xml:space="preserve"> </w:t>
      </w:r>
      <w:r w:rsidRPr="00623765">
        <w:rPr>
          <w:lang w:val="pl-PL"/>
          <w:rPrChange w:id="127" w:author="Krzysztof SPIRZEWSKI" w:date="2021-10-21T21:45:00Z">
            <w:rPr/>
          </w:rPrChange>
        </w:rPr>
        <w:t>poziomu</w:t>
      </w:r>
      <w:r w:rsidRPr="00623765">
        <w:rPr>
          <w:spacing w:val="-14"/>
          <w:lang w:val="pl-PL"/>
          <w:rPrChange w:id="128" w:author="Krzysztof SPIRZEWSKI" w:date="2021-10-21T21:45:00Z">
            <w:rPr>
              <w:spacing w:val="-14"/>
            </w:rPr>
          </w:rPrChange>
        </w:rPr>
        <w:t xml:space="preserve"> </w:t>
      </w:r>
      <w:r w:rsidRPr="00623765">
        <w:rPr>
          <w:lang w:val="pl-PL"/>
          <w:rPrChange w:id="129" w:author="Krzysztof SPIRZEWSKI" w:date="2021-10-21T21:45:00Z">
            <w:rPr/>
          </w:rPrChange>
        </w:rPr>
        <w:t>zadowolenia</w:t>
      </w:r>
      <w:r w:rsidRPr="00623765">
        <w:rPr>
          <w:spacing w:val="-58"/>
          <w:lang w:val="pl-PL"/>
          <w:rPrChange w:id="130" w:author="Krzysztof SPIRZEWSKI" w:date="2021-10-21T21:45:00Z">
            <w:rPr>
              <w:spacing w:val="-58"/>
            </w:rPr>
          </w:rPrChange>
        </w:rPr>
        <w:t xml:space="preserve"> </w:t>
      </w:r>
      <w:r w:rsidRPr="00623765">
        <w:rPr>
          <w:lang w:val="pl-PL"/>
          <w:rPrChange w:id="131" w:author="Krzysztof SPIRZEWSKI" w:date="2021-10-21T21:45:00Z">
            <w:rPr/>
          </w:rPrChange>
        </w:rPr>
        <w:t>z</w:t>
      </w:r>
      <w:r w:rsidRPr="00623765">
        <w:rPr>
          <w:spacing w:val="-2"/>
          <w:lang w:val="pl-PL"/>
          <w:rPrChange w:id="132" w:author="Krzysztof SPIRZEWSKI" w:date="2021-10-21T21:45:00Z">
            <w:rPr>
              <w:spacing w:val="-2"/>
            </w:rPr>
          </w:rPrChange>
        </w:rPr>
        <w:t xml:space="preserve"> </w:t>
      </w:r>
      <w:r w:rsidRPr="00623765">
        <w:rPr>
          <w:lang w:val="pl-PL"/>
          <w:rPrChange w:id="133" w:author="Krzysztof SPIRZEWSKI" w:date="2021-10-21T21:45:00Z">
            <w:rPr/>
          </w:rPrChange>
        </w:rPr>
        <w:t>usług</w:t>
      </w:r>
      <w:r w:rsidRPr="00623765">
        <w:rPr>
          <w:spacing w:val="-1"/>
          <w:lang w:val="pl-PL"/>
          <w:rPrChange w:id="134" w:author="Krzysztof SPIRZEWSKI" w:date="2021-10-21T21:45:00Z">
            <w:rPr>
              <w:spacing w:val="-1"/>
            </w:rPr>
          </w:rPrChange>
        </w:rPr>
        <w:t xml:space="preserve"> </w:t>
      </w:r>
      <w:r w:rsidRPr="00623765">
        <w:rPr>
          <w:lang w:val="pl-PL"/>
          <w:rPrChange w:id="135" w:author="Krzysztof SPIRZEWSKI" w:date="2021-10-21T21:45:00Z">
            <w:rPr/>
          </w:rPrChange>
        </w:rPr>
        <w:t>Front</w:t>
      </w:r>
      <w:r w:rsidRPr="00623765">
        <w:rPr>
          <w:spacing w:val="-1"/>
          <w:lang w:val="pl-PL"/>
          <w:rPrChange w:id="136" w:author="Krzysztof SPIRZEWSKI" w:date="2021-10-21T21:45:00Z">
            <w:rPr>
              <w:spacing w:val="-1"/>
            </w:rPr>
          </w:rPrChange>
        </w:rPr>
        <w:t xml:space="preserve"> </w:t>
      </w:r>
      <w:r w:rsidRPr="00623765">
        <w:rPr>
          <w:lang w:val="pl-PL"/>
          <w:rPrChange w:id="137" w:author="Krzysztof SPIRZEWSKI" w:date="2021-10-21T21:45:00Z">
            <w:rPr/>
          </w:rPrChange>
        </w:rPr>
        <w:t>Office.</w:t>
      </w:r>
    </w:p>
    <w:p w14:paraId="1E04D539" w14:textId="77777777" w:rsidR="00D601DD" w:rsidRPr="00623765" w:rsidRDefault="00D601DD">
      <w:pPr>
        <w:pStyle w:val="BodyText"/>
        <w:rPr>
          <w:sz w:val="26"/>
          <w:lang w:val="pl-PL"/>
          <w:rPrChange w:id="138" w:author="Krzysztof SPIRZEWSKI" w:date="2021-10-21T21:45:00Z">
            <w:rPr>
              <w:sz w:val="26"/>
            </w:rPr>
          </w:rPrChange>
        </w:rPr>
      </w:pPr>
    </w:p>
    <w:p w14:paraId="3A74B1B1" w14:textId="77777777" w:rsidR="00D601DD" w:rsidRDefault="000B0A12">
      <w:pPr>
        <w:pStyle w:val="Heading2"/>
        <w:spacing w:before="190"/>
        <w:ind w:left="1090" w:right="1090" w:firstLine="0"/>
        <w:jc w:val="center"/>
      </w:pPr>
      <w:r>
        <w:t>Key</w:t>
      </w:r>
      <w:r>
        <w:rPr>
          <w:spacing w:val="-5"/>
        </w:rPr>
        <w:t xml:space="preserve"> </w:t>
      </w:r>
      <w:r>
        <w:t>words</w:t>
      </w:r>
    </w:p>
    <w:p w14:paraId="29D19FCE" w14:textId="77777777" w:rsidR="00D601DD" w:rsidRDefault="00D601DD">
      <w:pPr>
        <w:pStyle w:val="BodyText"/>
        <w:spacing w:before="7"/>
        <w:rPr>
          <w:b/>
          <w:sz w:val="23"/>
        </w:rPr>
      </w:pPr>
    </w:p>
    <w:p w14:paraId="69EC66C5" w14:textId="77777777" w:rsidR="00D601DD" w:rsidRDefault="000B0A12">
      <w:pPr>
        <w:pStyle w:val="BodyText"/>
        <w:ind w:left="1090" w:right="1090"/>
        <w:jc w:val="center"/>
      </w:pPr>
      <w:r>
        <w:t>banking,</w:t>
      </w:r>
      <w:r>
        <w:rPr>
          <w:spacing w:val="-6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banking,</w:t>
      </w:r>
      <w:r>
        <w:rPr>
          <w:spacing w:val="-5"/>
        </w:rPr>
        <w:t xml:space="preserve"> </w:t>
      </w:r>
      <w:r>
        <w:t>chatbots</w:t>
      </w:r>
    </w:p>
    <w:p w14:paraId="2D2F719A" w14:textId="77777777" w:rsidR="00D601DD" w:rsidRDefault="00D601DD">
      <w:pPr>
        <w:pStyle w:val="BodyText"/>
        <w:rPr>
          <w:sz w:val="26"/>
        </w:rPr>
      </w:pPr>
    </w:p>
    <w:p w14:paraId="1025F937" w14:textId="77777777" w:rsidR="00D601DD" w:rsidRDefault="00D601DD">
      <w:pPr>
        <w:pStyle w:val="BodyText"/>
        <w:rPr>
          <w:sz w:val="26"/>
        </w:rPr>
      </w:pPr>
    </w:p>
    <w:p w14:paraId="1BD66569" w14:textId="77777777" w:rsidR="00D601DD" w:rsidRDefault="000B0A12">
      <w:pPr>
        <w:pStyle w:val="Heading2"/>
        <w:spacing w:before="172"/>
        <w:ind w:left="1090" w:right="1090" w:firstLine="0"/>
        <w:jc w:val="center"/>
      </w:pP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thesis</w:t>
      </w:r>
      <w:r>
        <w:rPr>
          <w:spacing w:val="-4"/>
        </w:rPr>
        <w:t xml:space="preserve"> </w:t>
      </w:r>
      <w:r>
        <w:t>(codes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Erasmus</w:t>
      </w:r>
      <w:r>
        <w:rPr>
          <w:spacing w:val="-4"/>
        </w:rPr>
        <w:t xml:space="preserve"> </w:t>
      </w:r>
      <w:r>
        <w:t>program)</w:t>
      </w:r>
    </w:p>
    <w:p w14:paraId="0AFD29FD" w14:textId="77777777" w:rsidR="00D601DD" w:rsidRDefault="00D601DD">
      <w:pPr>
        <w:pStyle w:val="BodyText"/>
        <w:spacing w:before="8"/>
        <w:rPr>
          <w:b/>
          <w:sz w:val="23"/>
        </w:rPr>
      </w:pPr>
    </w:p>
    <w:p w14:paraId="2D409545" w14:textId="77777777" w:rsidR="00D601DD" w:rsidRDefault="000B0A12">
      <w:pPr>
        <w:pStyle w:val="BodyText"/>
        <w:ind w:left="1090" w:right="1090"/>
        <w:jc w:val="center"/>
      </w:pPr>
      <w:r>
        <w:t>Economics</w:t>
      </w:r>
      <w:r>
        <w:rPr>
          <w:spacing w:val="-4"/>
        </w:rPr>
        <w:t xml:space="preserve"> </w:t>
      </w:r>
      <w:r>
        <w:t>(14300)</w:t>
      </w:r>
    </w:p>
    <w:p w14:paraId="21AB410C" w14:textId="77777777" w:rsidR="00D601DD" w:rsidRDefault="00D601DD">
      <w:pPr>
        <w:pStyle w:val="BodyText"/>
        <w:rPr>
          <w:sz w:val="26"/>
        </w:rPr>
      </w:pPr>
    </w:p>
    <w:p w14:paraId="41EB400D" w14:textId="77777777" w:rsidR="00D601DD" w:rsidRDefault="00D601DD">
      <w:pPr>
        <w:pStyle w:val="BodyText"/>
        <w:rPr>
          <w:sz w:val="26"/>
        </w:rPr>
      </w:pPr>
    </w:p>
    <w:p w14:paraId="790512A1" w14:textId="77777777" w:rsidR="00D601DD" w:rsidRDefault="000B0A12">
      <w:pPr>
        <w:pStyle w:val="Heading2"/>
        <w:spacing w:before="172"/>
        <w:ind w:left="1090" w:right="1090" w:firstLine="0"/>
        <w:jc w:val="center"/>
      </w:pPr>
      <w:r>
        <w:t>Thematic</w:t>
      </w:r>
      <w:r>
        <w:rPr>
          <w:spacing w:val="-5"/>
        </w:rPr>
        <w:t xml:space="preserve"> </w:t>
      </w:r>
      <w:r>
        <w:t>classification</w:t>
      </w:r>
    </w:p>
    <w:p w14:paraId="52A89782" w14:textId="77777777" w:rsidR="00D601DD" w:rsidRDefault="00D601DD">
      <w:pPr>
        <w:pStyle w:val="BodyText"/>
        <w:rPr>
          <w:b/>
          <w:sz w:val="26"/>
        </w:rPr>
      </w:pPr>
    </w:p>
    <w:p w14:paraId="28C93B28" w14:textId="77777777" w:rsidR="00D601DD" w:rsidRDefault="00D601DD">
      <w:pPr>
        <w:pStyle w:val="BodyText"/>
        <w:rPr>
          <w:b/>
          <w:sz w:val="26"/>
        </w:rPr>
      </w:pPr>
    </w:p>
    <w:p w14:paraId="4AEF3AB5" w14:textId="77777777" w:rsidR="00D601DD" w:rsidRDefault="000B0A12">
      <w:pPr>
        <w:spacing w:before="172"/>
        <w:ind w:left="1090" w:right="1090"/>
        <w:jc w:val="center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thesis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Polish</w:t>
      </w:r>
    </w:p>
    <w:p w14:paraId="56AC0F0A" w14:textId="77777777" w:rsidR="00D601DD" w:rsidRDefault="00D601DD">
      <w:pPr>
        <w:pStyle w:val="BodyText"/>
        <w:spacing w:before="8"/>
        <w:rPr>
          <w:b/>
          <w:sz w:val="23"/>
        </w:rPr>
      </w:pPr>
    </w:p>
    <w:p w14:paraId="21C9D1F2" w14:textId="77777777" w:rsidR="00D601DD" w:rsidRPr="00623765" w:rsidRDefault="000B0A12">
      <w:pPr>
        <w:pStyle w:val="BodyText"/>
        <w:ind w:left="1090" w:right="1090"/>
        <w:jc w:val="center"/>
        <w:rPr>
          <w:lang w:val="pl-PL"/>
          <w:rPrChange w:id="139" w:author="Krzysztof SPIRZEWSKI" w:date="2021-10-21T21:45:00Z">
            <w:rPr/>
          </w:rPrChange>
        </w:rPr>
      </w:pPr>
      <w:r w:rsidRPr="00623765">
        <w:rPr>
          <w:lang w:val="pl-PL"/>
          <w:rPrChange w:id="140" w:author="Krzysztof SPIRZEWSKI" w:date="2021-10-21T21:45:00Z">
            <w:rPr/>
          </w:rPrChange>
        </w:rPr>
        <w:t>Front</w:t>
      </w:r>
      <w:r w:rsidRPr="00623765">
        <w:rPr>
          <w:spacing w:val="-6"/>
          <w:lang w:val="pl-PL"/>
          <w:rPrChange w:id="141" w:author="Krzysztof SPIRZEWSKI" w:date="2021-10-21T21:45:00Z">
            <w:rPr>
              <w:spacing w:val="-6"/>
            </w:rPr>
          </w:rPrChange>
        </w:rPr>
        <w:t xml:space="preserve"> </w:t>
      </w:r>
      <w:r w:rsidRPr="00623765">
        <w:rPr>
          <w:lang w:val="pl-PL"/>
          <w:rPrChange w:id="142" w:author="Krzysztof SPIRZEWSKI" w:date="2021-10-21T21:45:00Z">
            <w:rPr/>
          </w:rPrChange>
        </w:rPr>
        <w:t>Office</w:t>
      </w:r>
      <w:r w:rsidRPr="00623765">
        <w:rPr>
          <w:spacing w:val="-6"/>
          <w:lang w:val="pl-PL"/>
          <w:rPrChange w:id="143" w:author="Krzysztof SPIRZEWSKI" w:date="2021-10-21T21:45:00Z">
            <w:rPr>
              <w:spacing w:val="-6"/>
            </w:rPr>
          </w:rPrChange>
        </w:rPr>
        <w:t xml:space="preserve"> </w:t>
      </w:r>
      <w:r w:rsidRPr="00623765">
        <w:rPr>
          <w:lang w:val="pl-PL"/>
          <w:rPrChange w:id="144" w:author="Krzysztof SPIRZEWSKI" w:date="2021-10-21T21:45:00Z">
            <w:rPr/>
          </w:rPrChange>
        </w:rPr>
        <w:t>Banków</w:t>
      </w:r>
      <w:r w:rsidRPr="00623765">
        <w:rPr>
          <w:spacing w:val="-6"/>
          <w:lang w:val="pl-PL"/>
          <w:rPrChange w:id="145" w:author="Krzysztof SPIRZEWSKI" w:date="2021-10-21T21:45:00Z">
            <w:rPr>
              <w:spacing w:val="-6"/>
            </w:rPr>
          </w:rPrChange>
        </w:rPr>
        <w:t xml:space="preserve"> </w:t>
      </w:r>
      <w:r w:rsidRPr="00623765">
        <w:rPr>
          <w:lang w:val="pl-PL"/>
          <w:rPrChange w:id="146" w:author="Krzysztof SPIRZEWSKI" w:date="2021-10-21T21:45:00Z">
            <w:rPr/>
          </w:rPrChange>
        </w:rPr>
        <w:t>Komercyjnych:</w:t>
      </w:r>
      <w:r w:rsidRPr="00623765">
        <w:rPr>
          <w:spacing w:val="13"/>
          <w:lang w:val="pl-PL"/>
          <w:rPrChange w:id="147" w:author="Krzysztof SPIRZEWSKI" w:date="2021-10-21T21:45:00Z">
            <w:rPr>
              <w:spacing w:val="13"/>
            </w:rPr>
          </w:rPrChange>
        </w:rPr>
        <w:t xml:space="preserve"> </w:t>
      </w:r>
      <w:r w:rsidRPr="00623765">
        <w:rPr>
          <w:lang w:val="pl-PL"/>
          <w:rPrChange w:id="148" w:author="Krzysztof SPIRZEWSKI" w:date="2021-10-21T21:45:00Z">
            <w:rPr/>
          </w:rPrChange>
        </w:rPr>
        <w:t>nowe</w:t>
      </w:r>
      <w:r w:rsidRPr="00623765">
        <w:rPr>
          <w:spacing w:val="-6"/>
          <w:lang w:val="pl-PL"/>
          <w:rPrChange w:id="149" w:author="Krzysztof SPIRZEWSKI" w:date="2021-10-21T21:45:00Z">
            <w:rPr>
              <w:spacing w:val="-6"/>
            </w:rPr>
          </w:rPrChange>
        </w:rPr>
        <w:t xml:space="preserve"> </w:t>
      </w:r>
      <w:r w:rsidRPr="00623765">
        <w:rPr>
          <w:lang w:val="pl-PL"/>
          <w:rPrChange w:id="150" w:author="Krzysztof SPIRZEWSKI" w:date="2021-10-21T21:45:00Z">
            <w:rPr/>
          </w:rPrChange>
        </w:rPr>
        <w:t>podejście</w:t>
      </w:r>
      <w:r w:rsidRPr="00623765">
        <w:rPr>
          <w:spacing w:val="-6"/>
          <w:lang w:val="pl-PL"/>
          <w:rPrChange w:id="151" w:author="Krzysztof SPIRZEWSKI" w:date="2021-10-21T21:45:00Z">
            <w:rPr>
              <w:spacing w:val="-6"/>
            </w:rPr>
          </w:rPrChange>
        </w:rPr>
        <w:t xml:space="preserve"> </w:t>
      </w:r>
      <w:r w:rsidRPr="00623765">
        <w:rPr>
          <w:lang w:val="pl-PL"/>
          <w:rPrChange w:id="152" w:author="Krzysztof SPIRZEWSKI" w:date="2021-10-21T21:45:00Z">
            <w:rPr/>
          </w:rPrChange>
        </w:rPr>
        <w:t>do</w:t>
      </w:r>
      <w:r w:rsidRPr="00623765">
        <w:rPr>
          <w:spacing w:val="-6"/>
          <w:lang w:val="pl-PL"/>
          <w:rPrChange w:id="153" w:author="Krzysztof SPIRZEWSKI" w:date="2021-10-21T21:45:00Z">
            <w:rPr>
              <w:spacing w:val="-6"/>
            </w:rPr>
          </w:rPrChange>
        </w:rPr>
        <w:t xml:space="preserve"> </w:t>
      </w:r>
      <w:r w:rsidRPr="00623765">
        <w:rPr>
          <w:lang w:val="pl-PL"/>
          <w:rPrChange w:id="154" w:author="Krzysztof SPIRZEWSKI" w:date="2021-10-21T21:45:00Z">
            <w:rPr/>
          </w:rPrChange>
        </w:rPr>
        <w:t>obsługi</w:t>
      </w:r>
      <w:r w:rsidRPr="00623765">
        <w:rPr>
          <w:spacing w:val="-6"/>
          <w:lang w:val="pl-PL"/>
          <w:rPrChange w:id="155" w:author="Krzysztof SPIRZEWSKI" w:date="2021-10-21T21:45:00Z">
            <w:rPr>
              <w:spacing w:val="-6"/>
            </w:rPr>
          </w:rPrChange>
        </w:rPr>
        <w:t xml:space="preserve"> </w:t>
      </w:r>
      <w:r w:rsidRPr="00623765">
        <w:rPr>
          <w:lang w:val="pl-PL"/>
          <w:rPrChange w:id="156" w:author="Krzysztof SPIRZEWSKI" w:date="2021-10-21T21:45:00Z">
            <w:rPr/>
          </w:rPrChange>
        </w:rPr>
        <w:t>klientów</w:t>
      </w:r>
    </w:p>
    <w:p w14:paraId="5687E630" w14:textId="77777777" w:rsidR="00D601DD" w:rsidRPr="00623765" w:rsidRDefault="00D601DD">
      <w:pPr>
        <w:jc w:val="center"/>
        <w:rPr>
          <w:lang w:val="pl-PL"/>
          <w:rPrChange w:id="157" w:author="Krzysztof SPIRZEWSKI" w:date="2021-10-21T21:45:00Z">
            <w:rPr/>
          </w:rPrChange>
        </w:rPr>
        <w:sectPr w:rsidR="00D601DD" w:rsidRPr="00623765">
          <w:pgSz w:w="11910" w:h="16840"/>
          <w:pgMar w:top="1340" w:right="1300" w:bottom="1020" w:left="1300" w:header="0" w:footer="833" w:gutter="0"/>
          <w:cols w:space="708"/>
        </w:sectPr>
      </w:pPr>
    </w:p>
    <w:p w14:paraId="36969EE6" w14:textId="77777777" w:rsidR="00D601DD" w:rsidRDefault="000B0A12">
      <w:pPr>
        <w:spacing w:before="71"/>
        <w:ind w:left="1090" w:right="1090"/>
        <w:jc w:val="center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CONTENTS</w:t>
      </w:r>
    </w:p>
    <w:p w14:paraId="4B5AA0C4" w14:textId="77777777" w:rsidR="00D601DD" w:rsidRDefault="00D601DD">
      <w:pPr>
        <w:pStyle w:val="BodyText"/>
        <w:spacing w:before="11"/>
        <w:rPr>
          <w:b/>
          <w:sz w:val="41"/>
        </w:rPr>
      </w:pPr>
    </w:p>
    <w:p w14:paraId="6ED6566B" w14:textId="77777777" w:rsidR="00D601DD" w:rsidRDefault="000B0A12">
      <w:pPr>
        <w:pStyle w:val="Heading1"/>
        <w:tabs>
          <w:tab w:val="left" w:pos="2149"/>
          <w:tab w:val="left" w:pos="9068"/>
        </w:tabs>
        <w:spacing w:before="0"/>
        <w:ind w:left="117"/>
        <w:rPr>
          <w:b w:val="0"/>
        </w:rPr>
      </w:pPr>
      <w:hyperlink w:anchor="_bookmark0" w:history="1">
        <w:r>
          <w:rPr>
            <w:b w:val="0"/>
          </w:rPr>
          <w:t>INTRODUCTION</w:t>
        </w:r>
      </w:hyperlink>
      <w:r>
        <w:rPr>
          <w:b w:val="0"/>
        </w:rPr>
        <w:tab/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tab/>
      </w:r>
      <w:r>
        <w:rPr>
          <w:b w:val="0"/>
        </w:rPr>
        <w:t>5</w:t>
      </w:r>
    </w:p>
    <w:p w14:paraId="2FBE3132" w14:textId="77777777" w:rsidR="00D601DD" w:rsidRDefault="00D601DD">
      <w:pPr>
        <w:pStyle w:val="BodyText"/>
        <w:spacing w:before="10"/>
        <w:rPr>
          <w:sz w:val="21"/>
        </w:rPr>
      </w:pPr>
    </w:p>
    <w:p w14:paraId="2E721B6A" w14:textId="77777777" w:rsidR="00D601DD" w:rsidRDefault="000B0A12">
      <w:pPr>
        <w:tabs>
          <w:tab w:val="left" w:pos="1625"/>
          <w:tab w:val="left" w:pos="9068"/>
        </w:tabs>
        <w:ind w:left="117"/>
        <w:rPr>
          <w:sz w:val="24"/>
        </w:rPr>
      </w:pPr>
      <w:hyperlink w:anchor="_bookmark1" w:history="1">
        <w:r>
          <w:rPr>
            <w:sz w:val="24"/>
          </w:rPr>
          <w:t>CHAPTER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I.</w:t>
        </w:r>
        <w:r>
          <w:rPr>
            <w:sz w:val="24"/>
          </w:rPr>
          <w:tab/>
          <w:t>Banking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system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overview</w:t>
        </w:r>
      </w:hyperlink>
      <w:r>
        <w:rPr>
          <w:sz w:val="24"/>
        </w:rPr>
        <w:t xml:space="preserve">  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z w:val="24"/>
        </w:rPr>
        <w:tab/>
      </w:r>
      <w:r>
        <w:rPr>
          <w:sz w:val="24"/>
        </w:rPr>
        <w:t>7</w:t>
      </w:r>
    </w:p>
    <w:p w14:paraId="6A927996" w14:textId="77777777" w:rsidR="00D601DD" w:rsidRDefault="00D601DD">
      <w:pPr>
        <w:pStyle w:val="BodyText"/>
        <w:spacing w:before="10"/>
        <w:rPr>
          <w:sz w:val="20"/>
        </w:rPr>
      </w:pPr>
    </w:p>
    <w:p w14:paraId="104F65A8" w14:textId="77777777" w:rsidR="00D601DD" w:rsidRDefault="000B0A12">
      <w:pPr>
        <w:pStyle w:val="BodyText"/>
        <w:tabs>
          <w:tab w:val="left" w:pos="2687"/>
          <w:tab w:val="left" w:pos="9068"/>
        </w:tabs>
        <w:ind w:left="117"/>
      </w:pPr>
      <w:hyperlink w:anchor="_bookmark2" w:history="1">
        <w:r>
          <w:t>1.1.</w:t>
        </w:r>
        <w:r>
          <w:rPr>
            <w:spacing w:val="52"/>
          </w:rPr>
          <w:t xml:space="preserve"> </w:t>
        </w:r>
        <w:r>
          <w:t>Historical</w:t>
        </w:r>
        <w:r>
          <w:rPr>
            <w:spacing w:val="-4"/>
          </w:rPr>
          <w:t xml:space="preserve"> </w:t>
        </w:r>
        <w:r>
          <w:t>overview</w:t>
        </w:r>
      </w:hyperlink>
      <w:r>
        <w:tab/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9"/>
        </w:rPr>
        <w:t xml:space="preserve"> </w:t>
      </w:r>
      <w:r>
        <w:t>.</w:t>
      </w:r>
      <w:r>
        <w:rPr>
          <w:spacing w:val="58"/>
        </w:rPr>
        <w:t xml:space="preserve"> </w:t>
      </w:r>
      <w:r>
        <w:t>.</w:t>
      </w:r>
      <w:r>
        <w:tab/>
        <w:t>7</w:t>
      </w:r>
    </w:p>
    <w:sdt>
      <w:sdtPr>
        <w:id w:val="1676693671"/>
        <w:docPartObj>
          <w:docPartGallery w:val="Table of Contents"/>
          <w:docPartUnique/>
        </w:docPartObj>
      </w:sdtPr>
      <w:sdtEndPr/>
      <w:sdtContent>
        <w:p w14:paraId="50FBA2AA" w14:textId="77777777" w:rsidR="00D601DD" w:rsidRDefault="000B0A12">
          <w:pPr>
            <w:pStyle w:val="TOC3"/>
            <w:tabs>
              <w:tab w:val="left" w:leader="dot" w:pos="8957"/>
            </w:tabs>
            <w:spacing w:line="448" w:lineRule="auto"/>
            <w:ind w:left="117" w:right="115" w:firstLine="358"/>
          </w:pPr>
          <w:hyperlink w:anchor="_bookmark3" w:history="1">
            <w:r>
              <w:t xml:space="preserve">1.1.1.   Operating model of commercial bank </w:t>
            </w:r>
          </w:hyperlink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</w:t>
          </w:r>
          <w:r>
            <w:rPr>
              <w:spacing w:val="60"/>
            </w:rPr>
            <w:t xml:space="preserve"> </w:t>
          </w:r>
          <w:r>
            <w:t>.      8</w:t>
          </w:r>
          <w:r>
            <w:rPr>
              <w:spacing w:val="-57"/>
            </w:rPr>
            <w:t xml:space="preserve"> </w:t>
          </w:r>
          <w:hyperlink w:anchor="_bookmark5" w:history="1">
            <w:r>
              <w:t>1.2.</w:t>
            </w:r>
            <w:r>
              <w:rPr>
                <w:spacing w:val="54"/>
              </w:rPr>
              <w:t xml:space="preserve"> </w:t>
            </w:r>
            <w:r>
              <w:t>Digital</w:t>
            </w:r>
            <w:r>
              <w:rPr>
                <w:spacing w:val="-4"/>
              </w:rPr>
              <w:t xml:space="preserve"> </w:t>
            </w:r>
            <w:r>
              <w:t>banking</w:t>
            </w:r>
          </w:hyperlink>
          <w:r>
            <w:tab/>
          </w:r>
          <w:r>
            <w:rPr>
              <w:spacing w:val="-6"/>
            </w:rPr>
            <w:t>11</w:t>
          </w:r>
        </w:p>
        <w:p w14:paraId="609C3C48" w14:textId="77777777" w:rsidR="00D601DD" w:rsidRDefault="000B0A12">
          <w:pPr>
            <w:pStyle w:val="TOC2"/>
            <w:numPr>
              <w:ilvl w:val="1"/>
              <w:numId w:val="13"/>
            </w:numPr>
            <w:tabs>
              <w:tab w:val="left" w:pos="596"/>
              <w:tab w:val="left" w:leader="dot" w:pos="8948"/>
            </w:tabs>
            <w:spacing w:before="0" w:line="275" w:lineRule="exact"/>
          </w:pPr>
          <w:hyperlink w:anchor="_bookmark6" w:history="1">
            <w:r>
              <w:t>Open</w:t>
            </w:r>
            <w:r>
              <w:rPr>
                <w:spacing w:val="-6"/>
              </w:rPr>
              <w:t xml:space="preserve"> </w:t>
            </w:r>
            <w:r>
              <w:t>Banking</w:t>
            </w:r>
            <w:r>
              <w:rPr>
                <w:spacing w:val="-5"/>
              </w:rPr>
              <w:t xml:space="preserve"> </w:t>
            </w:r>
            <w:r>
              <w:t>Movement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PSD2</w:t>
            </w:r>
          </w:hyperlink>
          <w:r>
            <w:tab/>
            <w:t>14</w:t>
          </w:r>
        </w:p>
        <w:p w14:paraId="64C17EE7" w14:textId="77777777" w:rsidR="00D601DD" w:rsidRDefault="000B0A12">
          <w:pPr>
            <w:pStyle w:val="TOC3"/>
            <w:numPr>
              <w:ilvl w:val="2"/>
              <w:numId w:val="13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7" w:history="1">
            <w:r>
              <w:t>Overview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PSD2</w:t>
            </w:r>
          </w:hyperlink>
          <w:r>
            <w:tab/>
            <w:t>14</w:t>
          </w:r>
        </w:p>
        <w:p w14:paraId="6E2E6192" w14:textId="77777777" w:rsidR="00D601DD" w:rsidRDefault="000B0A12">
          <w:pPr>
            <w:pStyle w:val="TOC3"/>
            <w:numPr>
              <w:ilvl w:val="2"/>
              <w:numId w:val="13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9" w:history="1">
            <w:r>
              <w:t>Open</w:t>
            </w:r>
            <w:r>
              <w:rPr>
                <w:spacing w:val="-4"/>
              </w:rPr>
              <w:t xml:space="preserve"> </w:t>
            </w:r>
            <w:r>
              <w:t>Banking</w:t>
            </w:r>
          </w:hyperlink>
          <w:r>
            <w:tab/>
            <w:t>19</w:t>
          </w:r>
        </w:p>
        <w:p w14:paraId="04620F56" w14:textId="77777777" w:rsidR="00D601DD" w:rsidRDefault="000B0A12">
          <w:pPr>
            <w:pStyle w:val="TOC2"/>
            <w:tabs>
              <w:tab w:val="left" w:leader="dot" w:pos="8948"/>
            </w:tabs>
            <w:spacing w:before="252"/>
            <w:ind w:left="117" w:firstLine="0"/>
          </w:pPr>
          <w:hyperlink w:anchor="_bookmark10" w:history="1">
            <w:r>
              <w:t>CHAPTER</w:t>
            </w:r>
            <w:r>
              <w:rPr>
                <w:spacing w:val="-5"/>
              </w:rPr>
              <w:t xml:space="preserve"> </w:t>
            </w:r>
            <w:r>
              <w:t>II.</w:t>
            </w:r>
            <w:r>
              <w:rPr>
                <w:spacing w:val="72"/>
              </w:rPr>
              <w:t xml:space="preserve"> </w:t>
            </w:r>
            <w:r>
              <w:t>Artificial</w:t>
            </w:r>
            <w:r>
              <w:rPr>
                <w:spacing w:val="-4"/>
              </w:rPr>
              <w:t xml:space="preserve"> </w:t>
            </w:r>
            <w:r>
              <w:t>Intelligence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Conversational</w:t>
            </w:r>
            <w:r>
              <w:rPr>
                <w:spacing w:val="-4"/>
              </w:rPr>
              <w:t xml:space="preserve"> </w:t>
            </w:r>
            <w:r>
              <w:t>Banking</w:t>
            </w:r>
          </w:hyperlink>
          <w:r>
            <w:tab/>
            <w:t>24</w:t>
          </w:r>
        </w:p>
        <w:p w14:paraId="40F2FBEE" w14:textId="77777777" w:rsidR="00D601DD" w:rsidRDefault="000B0A12">
          <w:pPr>
            <w:pStyle w:val="TOC2"/>
            <w:numPr>
              <w:ilvl w:val="1"/>
              <w:numId w:val="12"/>
            </w:numPr>
            <w:tabs>
              <w:tab w:val="left" w:pos="596"/>
              <w:tab w:val="left" w:leader="dot" w:pos="8948"/>
            </w:tabs>
          </w:pPr>
          <w:hyperlink w:anchor="_bookmark11" w:history="1">
            <w:r>
              <w:t>Artificial</w:t>
            </w:r>
            <w:r>
              <w:rPr>
                <w:spacing w:val="-6"/>
              </w:rPr>
              <w:t xml:space="preserve"> </w:t>
            </w:r>
            <w:r>
              <w:t>Intelligence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Operational</w:t>
            </w:r>
            <w:r>
              <w:rPr>
                <w:spacing w:val="-6"/>
              </w:rPr>
              <w:t xml:space="preserve"> </w:t>
            </w:r>
            <w:r>
              <w:t>bank</w:t>
            </w:r>
            <w:r>
              <w:rPr>
                <w:spacing w:val="-6"/>
              </w:rPr>
              <w:t xml:space="preserve"> </w:t>
            </w:r>
            <w:r>
              <w:t>activity</w:t>
            </w:r>
          </w:hyperlink>
          <w:r>
            <w:tab/>
            <w:t>24</w:t>
          </w:r>
        </w:p>
        <w:p w14:paraId="44B7C150" w14:textId="77777777" w:rsidR="00D601DD" w:rsidRDefault="000B0A12">
          <w:pPr>
            <w:pStyle w:val="TOC3"/>
            <w:numPr>
              <w:ilvl w:val="2"/>
              <w:numId w:val="12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12" w:history="1">
            <w:r>
              <w:t>Artificial</w:t>
            </w:r>
            <w:r>
              <w:rPr>
                <w:spacing w:val="-5"/>
              </w:rPr>
              <w:t xml:space="preserve"> </w:t>
            </w:r>
            <w:r>
              <w:t>Intelligence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Investment</w:t>
            </w:r>
            <w:r>
              <w:rPr>
                <w:spacing w:val="-5"/>
              </w:rPr>
              <w:t xml:space="preserve"> </w:t>
            </w:r>
            <w:r>
              <w:t>Banking</w:t>
            </w:r>
          </w:hyperlink>
          <w:r>
            <w:tab/>
            <w:t>25</w:t>
          </w:r>
        </w:p>
        <w:p w14:paraId="587FEA76" w14:textId="77777777" w:rsidR="00D601DD" w:rsidRDefault="000B0A12">
          <w:pPr>
            <w:pStyle w:val="TOC3"/>
            <w:numPr>
              <w:ilvl w:val="2"/>
              <w:numId w:val="12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13" w:history="1">
            <w:r>
              <w:t>Artificial</w:t>
            </w:r>
            <w:r>
              <w:rPr>
                <w:spacing w:val="-5"/>
              </w:rPr>
              <w:t xml:space="preserve"> </w:t>
            </w:r>
            <w:r>
              <w:t>Intelligence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Commercial</w:t>
            </w:r>
            <w:r>
              <w:rPr>
                <w:spacing w:val="-5"/>
              </w:rPr>
              <w:t xml:space="preserve"> </w:t>
            </w:r>
            <w:r>
              <w:t>Banking</w:t>
            </w:r>
          </w:hyperlink>
          <w:r>
            <w:tab/>
            <w:t>25</w:t>
          </w:r>
        </w:p>
        <w:p w14:paraId="3E5286E3" w14:textId="77777777" w:rsidR="00D601DD" w:rsidRDefault="000B0A12">
          <w:pPr>
            <w:pStyle w:val="TOC3"/>
            <w:numPr>
              <w:ilvl w:val="2"/>
              <w:numId w:val="12"/>
            </w:numPr>
            <w:tabs>
              <w:tab w:val="left" w:pos="1194"/>
              <w:tab w:val="left" w:leader="dot" w:pos="8948"/>
            </w:tabs>
            <w:spacing w:before="12"/>
            <w:ind w:hanging="719"/>
          </w:pPr>
          <w:hyperlink w:anchor="_bookmark14" w:history="1">
            <w:r>
              <w:t>AI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Back</w:t>
            </w:r>
            <w:r>
              <w:rPr>
                <w:spacing w:val="-3"/>
              </w:rPr>
              <w:t xml:space="preserve"> </w:t>
            </w:r>
            <w:r>
              <w:t>office</w:t>
            </w:r>
          </w:hyperlink>
          <w:r>
            <w:tab/>
            <w:t>27</w:t>
          </w:r>
        </w:p>
        <w:p w14:paraId="7F0D7A05" w14:textId="77777777" w:rsidR="00D601DD" w:rsidRDefault="000B0A12">
          <w:pPr>
            <w:pStyle w:val="TOC3"/>
            <w:numPr>
              <w:ilvl w:val="2"/>
              <w:numId w:val="12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15" w:history="1">
            <w:r>
              <w:t>AI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Middle</w:t>
            </w:r>
            <w:r>
              <w:rPr>
                <w:spacing w:val="-4"/>
              </w:rPr>
              <w:t xml:space="preserve"> </w:t>
            </w:r>
            <w:r>
              <w:t>office</w:t>
            </w:r>
          </w:hyperlink>
          <w:r>
            <w:tab/>
            <w:t>28</w:t>
          </w:r>
        </w:p>
        <w:p w14:paraId="430EFD90" w14:textId="77777777" w:rsidR="00D601DD" w:rsidRDefault="000B0A12">
          <w:pPr>
            <w:pStyle w:val="TOC3"/>
            <w:numPr>
              <w:ilvl w:val="2"/>
              <w:numId w:val="12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16" w:history="1">
            <w:r>
              <w:t>AI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Front</w:t>
            </w:r>
            <w:r>
              <w:rPr>
                <w:spacing w:val="-4"/>
              </w:rPr>
              <w:t xml:space="preserve"> </w:t>
            </w:r>
            <w:r>
              <w:t>offic</w:t>
            </w:r>
            <w:r>
              <w:t>e</w:t>
            </w:r>
          </w:hyperlink>
          <w:r>
            <w:tab/>
            <w:t>30</w:t>
          </w:r>
        </w:p>
        <w:p w14:paraId="31225EF2" w14:textId="77777777" w:rsidR="00D601DD" w:rsidRDefault="000B0A12">
          <w:pPr>
            <w:pStyle w:val="TOC2"/>
            <w:numPr>
              <w:ilvl w:val="1"/>
              <w:numId w:val="12"/>
            </w:numPr>
            <w:tabs>
              <w:tab w:val="left" w:pos="596"/>
              <w:tab w:val="left" w:leader="dot" w:pos="8948"/>
            </w:tabs>
          </w:pPr>
          <w:hyperlink w:anchor="_bookmark17" w:history="1">
            <w:r>
              <w:t>Conversational</w:t>
            </w:r>
            <w:r>
              <w:rPr>
                <w:spacing w:val="-4"/>
              </w:rPr>
              <w:t xml:space="preserve"> </w:t>
            </w:r>
            <w:r>
              <w:t>banking</w:t>
            </w:r>
          </w:hyperlink>
          <w:r>
            <w:tab/>
            <w:t>34</w:t>
          </w:r>
        </w:p>
        <w:p w14:paraId="0EA13765" w14:textId="77777777" w:rsidR="00D601DD" w:rsidRDefault="000B0A12">
          <w:pPr>
            <w:pStyle w:val="TOC3"/>
            <w:numPr>
              <w:ilvl w:val="2"/>
              <w:numId w:val="12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22" w:history="1">
            <w:r>
              <w:t>Hybrid</w:t>
            </w:r>
            <w:r>
              <w:rPr>
                <w:spacing w:val="-5"/>
              </w:rPr>
              <w:t xml:space="preserve"> </w:t>
            </w:r>
            <w:r>
              <w:t>approach</w:t>
            </w:r>
          </w:hyperlink>
          <w:r>
            <w:tab/>
            <w:t>40</w:t>
          </w:r>
        </w:p>
        <w:p w14:paraId="59D6CA1F" w14:textId="77777777" w:rsidR="00D601DD" w:rsidRDefault="000B0A12">
          <w:pPr>
            <w:pStyle w:val="TOC2"/>
            <w:tabs>
              <w:tab w:val="left" w:leader="dot" w:pos="8948"/>
            </w:tabs>
            <w:spacing w:before="252"/>
            <w:ind w:left="117" w:firstLine="0"/>
          </w:pPr>
          <w:hyperlink w:anchor="_bookmark25" w:history="1">
            <w:r>
              <w:t>CHAPTER</w:t>
            </w:r>
            <w:r>
              <w:rPr>
                <w:spacing w:val="-4"/>
              </w:rPr>
              <w:t xml:space="preserve"> </w:t>
            </w:r>
            <w:r>
              <w:t>III.</w:t>
            </w:r>
            <w:r>
              <w:rPr>
                <w:spacing w:val="-3"/>
              </w:rPr>
              <w:t xml:space="preserve"> </w:t>
            </w:r>
            <w:r>
              <w:t>Research</w:t>
            </w:r>
            <w:r>
              <w:rPr>
                <w:spacing w:val="-4"/>
              </w:rPr>
              <w:t xml:space="preserve"> </w:t>
            </w:r>
            <w:r>
              <w:t>survey:</w:t>
            </w:r>
            <w:r>
              <w:rPr>
                <w:spacing w:val="16"/>
              </w:rPr>
              <w:t xml:space="preserve"> </w:t>
            </w:r>
            <w:r>
              <w:t>Chatbots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approach</w:t>
            </w:r>
          </w:hyperlink>
          <w:r>
            <w:tab/>
            <w:t>44</w:t>
          </w:r>
        </w:p>
        <w:p w14:paraId="2014FC74" w14:textId="77777777" w:rsidR="00D601DD" w:rsidRDefault="000B0A12">
          <w:pPr>
            <w:pStyle w:val="TOC2"/>
            <w:numPr>
              <w:ilvl w:val="1"/>
              <w:numId w:val="11"/>
            </w:numPr>
            <w:tabs>
              <w:tab w:val="left" w:pos="596"/>
              <w:tab w:val="left" w:leader="dot" w:pos="8948"/>
            </w:tabs>
          </w:pPr>
          <w:hyperlink w:anchor="_bookmark26" w:history="1">
            <w:r>
              <w:t>Chatbots.</w:t>
            </w:r>
            <w:r>
              <w:rPr>
                <w:spacing w:val="14"/>
              </w:rPr>
              <w:t xml:space="preserve"> </w:t>
            </w:r>
            <w:r>
              <w:t>Overview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theoretical</w:t>
            </w:r>
            <w:r>
              <w:rPr>
                <w:spacing w:val="-4"/>
              </w:rPr>
              <w:t xml:space="preserve"> </w:t>
            </w:r>
            <w:r>
              <w:t>aspect</w:t>
            </w:r>
          </w:hyperlink>
          <w:r>
            <w:tab/>
            <w:t>44</w:t>
          </w:r>
        </w:p>
        <w:p w14:paraId="6025A4E9" w14:textId="77777777" w:rsidR="00D601DD" w:rsidRDefault="000B0A12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29" w:history="1">
            <w:r>
              <w:t>Structure</w:t>
            </w:r>
          </w:hyperlink>
          <w:r>
            <w:tab/>
            <w:t>50</w:t>
          </w:r>
        </w:p>
        <w:p w14:paraId="1F347662" w14:textId="77777777" w:rsidR="00D601DD" w:rsidRDefault="000B0A12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30" w:history="1">
            <w:r>
              <w:t>Front-end</w:t>
            </w:r>
          </w:hyperlink>
          <w:r>
            <w:tab/>
            <w:t>50</w:t>
          </w:r>
        </w:p>
        <w:p w14:paraId="3AAE4B1E" w14:textId="77777777" w:rsidR="00D601DD" w:rsidRDefault="000B0A12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32" w:history="1">
            <w:r>
              <w:t>Middleware</w:t>
            </w:r>
          </w:hyperlink>
          <w:r>
            <w:tab/>
            <w:t>51</w:t>
          </w:r>
        </w:p>
        <w:p w14:paraId="4B849C9B" w14:textId="77777777" w:rsidR="00D601DD" w:rsidRDefault="000B0A12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33" w:history="1">
            <w:r>
              <w:t>Back-end</w:t>
            </w:r>
          </w:hyperlink>
          <w:r>
            <w:tab/>
            <w:t>52</w:t>
          </w:r>
        </w:p>
        <w:p w14:paraId="3978D6ED" w14:textId="77777777" w:rsidR="00D601DD" w:rsidRDefault="000B0A12">
          <w:pPr>
            <w:pStyle w:val="TOC2"/>
            <w:numPr>
              <w:ilvl w:val="1"/>
              <w:numId w:val="11"/>
            </w:numPr>
            <w:tabs>
              <w:tab w:val="left" w:pos="596"/>
              <w:tab w:val="left" w:leader="dot" w:pos="8948"/>
            </w:tabs>
            <w:spacing w:before="239"/>
          </w:pPr>
          <w:hyperlink w:anchor="_bookmark34" w:history="1">
            <w:r>
              <w:t>Strategy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chatbot</w:t>
            </w:r>
            <w:r>
              <w:rPr>
                <w:spacing w:val="-5"/>
              </w:rPr>
              <w:t xml:space="preserve"> </w:t>
            </w:r>
            <w:r>
              <w:t>solution</w:t>
            </w:r>
          </w:hyperlink>
          <w:r>
            <w:tab/>
            <w:t>53</w:t>
          </w:r>
        </w:p>
        <w:p w14:paraId="6BDA1C29" w14:textId="77777777" w:rsidR="00D601DD" w:rsidRDefault="000B0A12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36" w:history="1">
            <w:r>
              <w:t>Open</w:t>
            </w:r>
            <w:r>
              <w:rPr>
                <w:spacing w:val="-4"/>
              </w:rPr>
              <w:t xml:space="preserve"> </w:t>
            </w:r>
            <w:r>
              <w:t>Banking</w:t>
            </w:r>
            <w:r>
              <w:rPr>
                <w:spacing w:val="-4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extension</w:t>
            </w:r>
          </w:hyperlink>
          <w:r>
            <w:tab/>
            <w:t>54</w:t>
          </w:r>
        </w:p>
        <w:p w14:paraId="29773779" w14:textId="77777777" w:rsidR="00D601DD" w:rsidRDefault="000B0A12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39" w:history="1">
            <w:r>
              <w:t>Rule-based</w:t>
            </w:r>
            <w:r>
              <w:rPr>
                <w:spacing w:val="-4"/>
              </w:rPr>
              <w:t xml:space="preserve"> </w:t>
            </w:r>
            <w:r>
              <w:t>middleware</w:t>
            </w:r>
          </w:hyperlink>
          <w:r>
            <w:tab/>
            <w:t>56</w:t>
          </w:r>
        </w:p>
        <w:p w14:paraId="5D97EA0F" w14:textId="77777777" w:rsidR="00D601DD" w:rsidRDefault="000B0A12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40" w:history="1">
            <w:r>
              <w:t>Middleware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</w:t>
            </w:r>
            <w:r>
              <w:t>ing</w:t>
            </w:r>
          </w:hyperlink>
          <w:r>
            <w:tab/>
            <w:t>56</w:t>
          </w:r>
        </w:p>
        <w:p w14:paraId="27FB17C5" w14:textId="77777777" w:rsidR="00D601DD" w:rsidRDefault="000B0A12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44" w:history="1">
            <w:r>
              <w:t>Recommendations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notifications</w:t>
            </w:r>
          </w:hyperlink>
          <w:r>
            <w:tab/>
            <w:t>58</w:t>
          </w:r>
        </w:p>
        <w:p w14:paraId="66CB9DA2" w14:textId="77777777" w:rsidR="00D601DD" w:rsidRDefault="000B0A12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47" w:history="1">
            <w:r>
              <w:t>Summary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approaches</w:t>
            </w:r>
          </w:hyperlink>
          <w:r>
            <w:tab/>
            <w:t>60</w:t>
          </w:r>
        </w:p>
        <w:p w14:paraId="2C6B2B1E" w14:textId="77777777" w:rsidR="00D601DD" w:rsidRDefault="000B0A12">
          <w:pPr>
            <w:pStyle w:val="TOC2"/>
            <w:numPr>
              <w:ilvl w:val="1"/>
              <w:numId w:val="11"/>
            </w:numPr>
            <w:tabs>
              <w:tab w:val="left" w:pos="596"/>
              <w:tab w:val="left" w:leader="dot" w:pos="8948"/>
            </w:tabs>
          </w:pPr>
          <w:hyperlink w:anchor="_bookmark54" w:history="1"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design</w:t>
            </w:r>
          </w:hyperlink>
          <w:r>
            <w:tab/>
            <w:t>63</w:t>
          </w:r>
        </w:p>
        <w:p w14:paraId="2661DA84" w14:textId="77777777" w:rsidR="00D601DD" w:rsidRDefault="000B0A12">
          <w:pPr>
            <w:pStyle w:val="TOC3"/>
            <w:numPr>
              <w:ilvl w:val="2"/>
              <w:numId w:val="11"/>
            </w:numPr>
            <w:tabs>
              <w:tab w:val="left" w:pos="1194"/>
              <w:tab w:val="left" w:leader="dot" w:pos="8948"/>
            </w:tabs>
            <w:ind w:hanging="719"/>
          </w:pPr>
          <w:hyperlink w:anchor="_bookmark63" w:history="1">
            <w:r>
              <w:t>Research</w:t>
            </w:r>
            <w:r>
              <w:rPr>
                <w:spacing w:val="-6"/>
              </w:rPr>
              <w:t xml:space="preserve"> </w:t>
            </w:r>
            <w:r>
              <w:t>Population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Collection</w:t>
            </w:r>
          </w:hyperlink>
          <w:r>
            <w:tab/>
            <w:t>68</w:t>
          </w:r>
        </w:p>
        <w:p w14:paraId="1308D1C6" w14:textId="77777777" w:rsidR="00D601DD" w:rsidRDefault="000B0A12">
          <w:pPr>
            <w:pStyle w:val="TOC2"/>
            <w:tabs>
              <w:tab w:val="left" w:leader="dot" w:pos="8948"/>
            </w:tabs>
            <w:spacing w:before="252"/>
            <w:ind w:left="117" w:firstLine="0"/>
          </w:pPr>
          <w:hyperlink w:anchor="_bookmark66" w:history="1">
            <w:r>
              <w:t>CONCLUSIONS</w:t>
            </w:r>
          </w:hyperlink>
          <w:r>
            <w:tab/>
            <w:t>71</w:t>
          </w:r>
        </w:p>
        <w:p w14:paraId="546447E9" w14:textId="77777777" w:rsidR="00D601DD" w:rsidRDefault="000B0A12">
          <w:pPr>
            <w:pStyle w:val="TOC2"/>
            <w:tabs>
              <w:tab w:val="left" w:leader="dot" w:pos="8948"/>
            </w:tabs>
            <w:spacing w:before="252"/>
            <w:ind w:left="117" w:firstLine="0"/>
          </w:pPr>
          <w:hyperlink w:anchor="_bookmark67" w:history="1">
            <w:r>
              <w:t>BIBLIOGRAPHY</w:t>
            </w:r>
          </w:hyperlink>
          <w:r>
            <w:tab/>
            <w:t>77</w:t>
          </w:r>
        </w:p>
        <w:p w14:paraId="26278B37" w14:textId="77777777" w:rsidR="00D601DD" w:rsidRDefault="000B0A12">
          <w:pPr>
            <w:pStyle w:val="TOC1"/>
            <w:tabs>
              <w:tab w:val="left" w:leader="dot" w:pos="8831"/>
            </w:tabs>
          </w:pPr>
          <w:hyperlink w:anchor="_bookmark68" w:history="1">
            <w:r>
              <w:t>LIST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APPENDICES</w:t>
            </w:r>
          </w:hyperlink>
          <w:r>
            <w:tab/>
            <w:t>78</w:t>
          </w:r>
        </w:p>
      </w:sdtContent>
    </w:sdt>
    <w:p w14:paraId="56148117" w14:textId="77777777" w:rsidR="00D601DD" w:rsidRDefault="00D601DD">
      <w:pPr>
        <w:sectPr w:rsidR="00D601DD">
          <w:pgSz w:w="11910" w:h="16840"/>
          <w:pgMar w:top="1260" w:right="1300" w:bottom="1020" w:left="1300" w:header="0" w:footer="833" w:gutter="0"/>
          <w:cols w:space="708"/>
        </w:sectPr>
      </w:pPr>
    </w:p>
    <w:p w14:paraId="6BA92D77" w14:textId="77777777" w:rsidR="00D601DD" w:rsidRDefault="000B0A12">
      <w:pPr>
        <w:pStyle w:val="Heading1"/>
        <w:ind w:left="117"/>
      </w:pPr>
      <w:bookmarkStart w:id="158" w:name="Introduction"/>
      <w:bookmarkStart w:id="159" w:name="_bookmark0"/>
      <w:bookmarkEnd w:id="158"/>
      <w:bookmarkEnd w:id="159"/>
      <w:r>
        <w:lastRenderedPageBreak/>
        <w:t>INTRODUCTION</w:t>
      </w:r>
    </w:p>
    <w:p w14:paraId="54420D77" w14:textId="77777777" w:rsidR="00D601DD" w:rsidRDefault="00D601DD">
      <w:pPr>
        <w:pStyle w:val="BodyText"/>
        <w:rPr>
          <w:b/>
          <w:sz w:val="26"/>
        </w:rPr>
      </w:pPr>
    </w:p>
    <w:p w14:paraId="050B62FA" w14:textId="77777777" w:rsidR="00D601DD" w:rsidRDefault="000B0A12">
      <w:pPr>
        <w:pStyle w:val="BodyText"/>
        <w:spacing w:before="195" w:line="357" w:lineRule="auto"/>
        <w:ind w:left="117" w:right="113" w:firstLine="566"/>
        <w:jc w:val="both"/>
      </w:pPr>
      <w:r>
        <w:t>Nowadays, it is practically impossible to imagine life without</w:t>
      </w:r>
      <w:r>
        <w:t xml:space="preserve"> online banking.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banking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extremely</w:t>
      </w:r>
      <w:r>
        <w:rPr>
          <w:spacing w:val="-9"/>
        </w:rPr>
        <w:t xml:space="preserve"> </w:t>
      </w:r>
      <w:r>
        <w:t>comfortable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clients</w:t>
      </w:r>
      <w:r>
        <w:rPr>
          <w:spacing w:val="-9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simplicity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speed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provided</w:t>
      </w:r>
      <w:r>
        <w:rPr>
          <w:spacing w:val="-58"/>
        </w:rPr>
        <w:t xml:space="preserve"> </w:t>
      </w:r>
      <w:r>
        <w:t>services. It is pretty obvious, that banks are striving to develop this field. The main priority is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comfort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client,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improvements.</w:t>
      </w:r>
      <w:r>
        <w:rPr>
          <w:spacing w:val="-58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Gartner,</w:t>
      </w:r>
      <w:r>
        <w:rPr>
          <w:spacing w:val="-2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34%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investing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technologies.</w:t>
      </w:r>
    </w:p>
    <w:p w14:paraId="20E0D502" w14:textId="77777777" w:rsidR="00D601DD" w:rsidRDefault="000B0A12">
      <w:pPr>
        <w:pStyle w:val="BodyText"/>
        <w:spacing w:before="3" w:line="357" w:lineRule="auto"/>
        <w:ind w:left="117" w:right="114" w:firstLine="566"/>
        <w:jc w:val="both"/>
      </w:pPr>
      <w:r>
        <w:t>Banks are storing everything — profiles, transactions and customer history, internal in-</w:t>
      </w:r>
      <w:r>
        <w:rPr>
          <w:spacing w:val="1"/>
        </w:rPr>
        <w:t xml:space="preserve"> </w:t>
      </w:r>
      <w:r>
        <w:t>formation.</w:t>
      </w:r>
      <w:r>
        <w:rPr>
          <w:spacing w:val="1"/>
        </w:rPr>
        <w:t xml:space="preserve"> </w:t>
      </w:r>
      <w:r>
        <w:t>Repositories are literally inflated to petabytes of data.</w:t>
      </w:r>
      <w:r>
        <w:rPr>
          <w:spacing w:val="1"/>
        </w:rPr>
        <w:t xml:space="preserve"> </w:t>
      </w:r>
      <w:r>
        <w:t>Artificial Intelligence in a</w:t>
      </w:r>
      <w:r>
        <w:rPr>
          <w:spacing w:val="1"/>
        </w:rPr>
        <w:t xml:space="preserve"> </w:t>
      </w:r>
      <w:r>
        <w:t>connection</w:t>
      </w:r>
      <w:r>
        <w:rPr>
          <w:spacing w:val="-1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allows</w:t>
      </w:r>
      <w:r>
        <w:rPr>
          <w:spacing w:val="-12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t</w:t>
      </w:r>
      <w:r>
        <w:t>o</w:t>
      </w:r>
      <w:r>
        <w:rPr>
          <w:spacing w:val="-12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behavior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decisions</w:t>
      </w:r>
      <w:r>
        <w:rPr>
          <w:spacing w:val="-57"/>
        </w:rPr>
        <w:t xml:space="preserve"> </w:t>
      </w:r>
      <w:r>
        <w:t>autonomously.</w:t>
      </w:r>
    </w:p>
    <w:p w14:paraId="6C586C70" w14:textId="77777777" w:rsidR="00D601DD" w:rsidRDefault="000B0A12">
      <w:pPr>
        <w:pStyle w:val="BodyText"/>
        <w:spacing w:before="2" w:line="357" w:lineRule="auto"/>
        <w:ind w:left="117" w:right="112" w:firstLine="566"/>
        <w:jc w:val="both"/>
      </w:pPr>
      <w:r>
        <w:t>However,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case,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manager,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follow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approve decisions that were made programmatically. Both Artificial Intelligence and Machine</w:t>
      </w:r>
      <w:r>
        <w:rPr>
          <w:spacing w:val="-57"/>
        </w:rPr>
        <w:t xml:space="preserve"> </w:t>
      </w:r>
      <w:r>
        <w:t>Learning have been being used for a long time, but it is reaching its peak with Big Data, with</w:t>
      </w:r>
      <w:r>
        <w:rPr>
          <w:spacing w:val="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huge</w:t>
      </w:r>
      <w:r>
        <w:rPr>
          <w:spacing w:val="-9"/>
        </w:rPr>
        <w:t xml:space="preserve"> </w:t>
      </w:r>
      <w:r>
        <w:t>amounts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ef</w:t>
      </w:r>
      <w:r>
        <w:t>ficiently.</w:t>
      </w:r>
      <w:r>
        <w:rPr>
          <w:spacing w:val="10"/>
        </w:rPr>
        <w:t xml:space="preserve"> </w:t>
      </w:r>
      <w:r>
        <w:t>Consequently,</w:t>
      </w:r>
      <w:r>
        <w:rPr>
          <w:spacing w:val="-58"/>
        </w:rPr>
        <w:t xml:space="preserve"> </w:t>
      </w:r>
      <w:r>
        <w:t>it is critically important for the banking industry to rely on and collect more information about</w:t>
      </w:r>
      <w:r>
        <w:rPr>
          <w:spacing w:val="-57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client.</w:t>
      </w:r>
    </w:p>
    <w:p w14:paraId="1745062B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t>The</w:t>
      </w:r>
      <w:r>
        <w:rPr>
          <w:spacing w:val="-12"/>
        </w:rPr>
        <w:t xml:space="preserve"> </w:t>
      </w:r>
      <w:r>
        <w:t>aim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thesis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industry,</w:t>
      </w:r>
      <w:r>
        <w:rPr>
          <w:spacing w:val="-9"/>
        </w:rPr>
        <w:t xml:space="preserve"> </w:t>
      </w:r>
      <w:r>
        <w:t>regulations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rPr>
          <w:w w:val="95"/>
        </w:rPr>
        <w:t>order to examine requirements for a chatbot solution with Artificial Intelligence in a Commercial</w:t>
      </w:r>
      <w:r>
        <w:rPr>
          <w:spacing w:val="1"/>
          <w:w w:val="95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usefulness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state.</w:t>
      </w:r>
    </w:p>
    <w:p w14:paraId="4E0A4E4D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t>The main hypothesis is: Commercial Banking clients are ready for Automated Fro</w:t>
      </w:r>
      <w:r>
        <w:t>nt Of-</w:t>
      </w:r>
      <w:r>
        <w:rPr>
          <w:spacing w:val="-57"/>
        </w:rPr>
        <w:t xml:space="preserve"> </w:t>
      </w:r>
      <w:proofErr w:type="spellStart"/>
      <w:r>
        <w:t>fices</w:t>
      </w:r>
      <w:proofErr w:type="spellEnd"/>
      <w:r>
        <w:t xml:space="preserve"> in a form of a chatbot.</w:t>
      </w:r>
      <w:r>
        <w:rPr>
          <w:spacing w:val="1"/>
        </w:rPr>
        <w:t xml:space="preserve"> </w:t>
      </w:r>
      <w:r>
        <w:t>To proof this thesis the descriptive method and survey will be</w:t>
      </w:r>
      <w:r>
        <w:rPr>
          <w:spacing w:val="1"/>
        </w:rPr>
        <w:t xml:space="preserve"> </w:t>
      </w:r>
      <w:r>
        <w:t>used.</w:t>
      </w:r>
    </w:p>
    <w:p w14:paraId="7C6AC007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rPr>
          <w:w w:val="95"/>
        </w:rPr>
        <w:t>The main literature used are scientific papers that verify functionality of commercial bank-</w:t>
      </w:r>
      <w:r>
        <w:rPr>
          <w:spacing w:val="1"/>
          <w:w w:val="95"/>
        </w:rPr>
        <w:t xml:space="preserve"> </w:t>
      </w:r>
      <w:proofErr w:type="spellStart"/>
      <w:r>
        <w:t>ing</w:t>
      </w:r>
      <w:proofErr w:type="spellEnd"/>
      <w:r>
        <w:t>.</w:t>
      </w:r>
      <w:r>
        <w:rPr>
          <w:spacing w:val="1"/>
        </w:rPr>
        <w:t xml:space="preserve"> </w:t>
      </w:r>
      <w:r>
        <w:t>The fundamental papers of this work were ”AI in bank</w:t>
      </w:r>
      <w:r>
        <w:t>ing: the reality behind the hype”</w:t>
      </w:r>
      <w:r>
        <w:rPr>
          <w:spacing w:val="1"/>
        </w:rPr>
        <w:t xml:space="preserve"> </w:t>
      </w:r>
      <w:r>
        <w:t>written by Laura Noonan, ”Artificial Intelligence and The Banking Industry’s $1 Trillion Op-</w:t>
      </w:r>
      <w:r>
        <w:rPr>
          <w:spacing w:val="1"/>
        </w:rPr>
        <w:t xml:space="preserve"> </w:t>
      </w:r>
      <w:proofErr w:type="spellStart"/>
      <w:r>
        <w:t>portunity</w:t>
      </w:r>
      <w:proofErr w:type="spellEnd"/>
      <w:r>
        <w:t>” written by Lisa Joyce and ”AI Could Destroy Traditional Banking As We Know It”</w:t>
      </w:r>
      <w:r>
        <w:rPr>
          <w:spacing w:val="-58"/>
        </w:rPr>
        <w:t xml:space="preserve"> </w:t>
      </w:r>
      <w:r>
        <w:t xml:space="preserve">written by Jim </w:t>
      </w:r>
      <w:proofErr w:type="spellStart"/>
      <w:r>
        <w:t>Marous</w:t>
      </w:r>
      <w:proofErr w:type="spellEnd"/>
      <w:r>
        <w:t>.</w:t>
      </w:r>
      <w:r>
        <w:rPr>
          <w:spacing w:val="1"/>
        </w:rPr>
        <w:t xml:space="preserve"> </w:t>
      </w:r>
      <w:r>
        <w:t>Those articles f</w:t>
      </w:r>
      <w:r>
        <w:t>ocus on occurring changes of banking by AI and its</w:t>
      </w:r>
      <w:r>
        <w:rPr>
          <w:spacing w:val="1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future.</w:t>
      </w:r>
    </w:p>
    <w:p w14:paraId="2655C781" w14:textId="77777777" w:rsidR="00D601DD" w:rsidRDefault="000B0A12">
      <w:pPr>
        <w:pStyle w:val="BodyText"/>
        <w:spacing w:before="3" w:line="357" w:lineRule="auto"/>
        <w:ind w:left="117" w:right="114" w:firstLine="566"/>
        <w:jc w:val="both"/>
      </w:pPr>
      <w:r>
        <w:t>Extremely important for this thesis were researches ”Redefine Banking with Artificial</w:t>
      </w:r>
      <w:r>
        <w:rPr>
          <w:spacing w:val="1"/>
        </w:rPr>
        <w:t xml:space="preserve"> </w:t>
      </w:r>
      <w:r>
        <w:t>Intelligence”,</w:t>
      </w:r>
      <w:r>
        <w:rPr>
          <w:spacing w:val="-6"/>
        </w:rPr>
        <w:t xml:space="preserve"> </w:t>
      </w:r>
      <w:r>
        <w:t>”Chatbots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stay”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”Ready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Conversational</w:t>
      </w:r>
      <w:r>
        <w:rPr>
          <w:spacing w:val="-5"/>
        </w:rPr>
        <w:t xml:space="preserve"> </w:t>
      </w:r>
      <w:r>
        <w:t>Banking?”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r>
        <w:t>Accen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ture</w:t>
      </w:r>
      <w:proofErr w:type="spellEnd"/>
      <w:r>
        <w:t>.</w:t>
      </w:r>
      <w:r>
        <w:rPr>
          <w:spacing w:val="1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Conversational</w:t>
      </w:r>
      <w:r>
        <w:rPr>
          <w:spacing w:val="-5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major</w:t>
      </w:r>
      <w:r>
        <w:rPr>
          <w:spacing w:val="-5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chatbots</w:t>
      </w:r>
      <w:r>
        <w:rPr>
          <w:spacing w:val="-57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evolution</w:t>
      </w:r>
    </w:p>
    <w:p w14:paraId="43D35630" w14:textId="77777777" w:rsidR="00D601DD" w:rsidRDefault="000B0A12">
      <w:pPr>
        <w:pStyle w:val="BodyText"/>
        <w:spacing w:before="2"/>
        <w:ind w:left="684"/>
        <w:jc w:val="both"/>
      </w:pPr>
      <w:r>
        <w:t>Among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books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most</w:t>
      </w:r>
      <w:r>
        <w:rPr>
          <w:spacing w:val="14"/>
        </w:rPr>
        <w:t xml:space="preserve"> </w:t>
      </w:r>
      <w:r>
        <w:t>noteworthy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”Bank</w:t>
      </w:r>
      <w:r>
        <w:rPr>
          <w:spacing w:val="14"/>
        </w:rPr>
        <w:t xml:space="preserve"> </w:t>
      </w:r>
      <w:r>
        <w:t>4.0.</w:t>
      </w:r>
      <w:r>
        <w:rPr>
          <w:spacing w:val="8"/>
        </w:rPr>
        <w:t xml:space="preserve"> </w:t>
      </w:r>
      <w:r>
        <w:t>Banking</w:t>
      </w:r>
      <w:r>
        <w:rPr>
          <w:spacing w:val="15"/>
        </w:rPr>
        <w:t xml:space="preserve"> </w:t>
      </w:r>
      <w:r>
        <w:t>Everywhere,</w:t>
      </w:r>
      <w:r>
        <w:rPr>
          <w:spacing w:val="18"/>
        </w:rPr>
        <w:t xml:space="preserve"> </w:t>
      </w:r>
      <w:r>
        <w:t>Never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a</w:t>
      </w:r>
    </w:p>
    <w:p w14:paraId="1D9E3D5E" w14:textId="77777777" w:rsidR="00D601DD" w:rsidRDefault="00D601DD">
      <w:pPr>
        <w:jc w:val="both"/>
        <w:sectPr w:rsidR="00D601DD">
          <w:pgSz w:w="11910" w:h="16840"/>
          <w:pgMar w:top="1520" w:right="1300" w:bottom="1020" w:left="1300" w:header="0" w:footer="833" w:gutter="0"/>
          <w:cols w:space="708"/>
        </w:sectPr>
      </w:pPr>
    </w:p>
    <w:p w14:paraId="5AA4EF07" w14:textId="77777777" w:rsidR="00D601DD" w:rsidRDefault="000B0A12">
      <w:pPr>
        <w:pStyle w:val="BodyText"/>
        <w:spacing w:before="74" w:line="357" w:lineRule="auto"/>
        <w:ind w:left="117" w:right="115"/>
        <w:jc w:val="both"/>
      </w:pPr>
      <w:r>
        <w:rPr>
          <w:w w:val="95"/>
        </w:rPr>
        <w:lastRenderedPageBreak/>
        <w:t>Bank” written by Brett King.</w:t>
      </w:r>
      <w:r>
        <w:rPr>
          <w:spacing w:val="1"/>
          <w:w w:val="95"/>
        </w:rPr>
        <w:t xml:space="preserve"> </w:t>
      </w:r>
      <w:r>
        <w:rPr>
          <w:w w:val="95"/>
        </w:rPr>
        <w:t>This book is about future of banking.</w:t>
      </w:r>
      <w:r>
        <w:rPr>
          <w:spacing w:val="1"/>
          <w:w w:val="95"/>
        </w:rPr>
        <w:t xml:space="preserve"> </w:t>
      </w:r>
      <w:r>
        <w:rPr>
          <w:w w:val="95"/>
        </w:rPr>
        <w:t>Author foretells fundamental</w:t>
      </w:r>
      <w:r>
        <w:rPr>
          <w:spacing w:val="1"/>
          <w:w w:val="95"/>
        </w:rPr>
        <w:t xml:space="preserve"> </w:t>
      </w:r>
      <w:r>
        <w:rPr>
          <w:w w:val="95"/>
        </w:rPr>
        <w:t>banking paradigm shift from products to delivery services in conjunction with AI and other smart</w:t>
      </w:r>
      <w:r>
        <w:rPr>
          <w:spacing w:val="1"/>
          <w:w w:val="95"/>
        </w:rPr>
        <w:t xml:space="preserve"> </w:t>
      </w:r>
      <w:r>
        <w:t>technologies.</w:t>
      </w:r>
    </w:p>
    <w:p w14:paraId="0472BC02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Chapter I is devoted to an overview of current ba</w:t>
      </w:r>
      <w:r>
        <w:t>nking system and influence of digital</w:t>
      </w:r>
      <w:r>
        <w:rPr>
          <w:spacing w:val="1"/>
        </w:rPr>
        <w:t xml:space="preserve"> </w:t>
      </w:r>
      <w:r>
        <w:t>banking over it. Additionally, mentioned chapter I contains analysis of various movements of</w:t>
      </w:r>
      <w:r>
        <w:rPr>
          <w:spacing w:val="1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openness,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PSD2.</w:t>
      </w:r>
    </w:p>
    <w:p w14:paraId="40A351BF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t>In</w:t>
      </w:r>
      <w:r>
        <w:rPr>
          <w:spacing w:val="-10"/>
        </w:rPr>
        <w:t xml:space="preserve"> </w:t>
      </w:r>
      <w:r>
        <w:t>chapter</w:t>
      </w:r>
      <w:r>
        <w:rPr>
          <w:spacing w:val="-10"/>
        </w:rPr>
        <w:t xml:space="preserve"> </w:t>
      </w:r>
      <w:r>
        <w:t>II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overview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Intelligen</w:t>
      </w:r>
      <w:r>
        <w:t>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Conversa-</w:t>
      </w:r>
      <w:r>
        <w:rPr>
          <w:spacing w:val="-58"/>
        </w:rPr>
        <w:t xml:space="preserve"> </w:t>
      </w:r>
      <w:proofErr w:type="spellStart"/>
      <w:r>
        <w:t>tional</w:t>
      </w:r>
      <w:proofErr w:type="spellEnd"/>
      <w:r>
        <w:rPr>
          <w:spacing w:val="-2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paradigm.</w:t>
      </w:r>
    </w:p>
    <w:p w14:paraId="5483EEFE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t>Chapter III concentrates over novel practical application of an AI in a Front-office in a</w:t>
      </w:r>
      <w:r>
        <w:rPr>
          <w:spacing w:val="1"/>
        </w:rPr>
        <w:t xml:space="preserve"> </w:t>
      </w:r>
      <w:r>
        <w:rPr>
          <w:w w:val="95"/>
        </w:rPr>
        <w:t>form of a chatbot.</w:t>
      </w:r>
      <w:r>
        <w:rPr>
          <w:spacing w:val="1"/>
          <w:w w:val="95"/>
        </w:rPr>
        <w:t xml:space="preserve"> </w:t>
      </w:r>
      <w:r>
        <w:rPr>
          <w:w w:val="95"/>
        </w:rPr>
        <w:t>In addition, chapter III proposes a strategy for a chatbot solution development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existi</w:t>
      </w:r>
      <w:r>
        <w:t>ng</w:t>
      </w:r>
      <w:r>
        <w:rPr>
          <w:spacing w:val="-1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system.</w:t>
      </w:r>
    </w:p>
    <w:p w14:paraId="6474619C" w14:textId="77777777" w:rsidR="00D601DD" w:rsidRDefault="000B0A12">
      <w:pPr>
        <w:pStyle w:val="BodyText"/>
        <w:spacing w:before="2" w:line="357" w:lineRule="auto"/>
        <w:ind w:left="117" w:right="116" w:firstLine="566"/>
        <w:jc w:val="both"/>
      </w:pPr>
      <w:r>
        <w:rPr>
          <w:spacing w:val="-1"/>
        </w:rPr>
        <w:t>Finally,</w:t>
      </w:r>
      <w:r>
        <w:rPr>
          <w:spacing w:val="-12"/>
        </w:rPr>
        <w:t xml:space="preserve"> </w:t>
      </w:r>
      <w:r>
        <w:rPr>
          <w:spacing w:val="-1"/>
        </w:rPr>
        <w:t>results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econometric</w:t>
      </w:r>
      <w:r>
        <w:rPr>
          <w:spacing w:val="-14"/>
        </w:rPr>
        <w:t xml:space="preserve"> </w:t>
      </w:r>
      <w:r>
        <w:rPr>
          <w:spacing w:val="-1"/>
        </w:rPr>
        <w:t>study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presented.</w:t>
      </w:r>
      <w:r>
        <w:rPr>
          <w:spacing w:val="12"/>
        </w:rPr>
        <w:t xml:space="preserve"> </w:t>
      </w:r>
      <w:r>
        <w:t>Study</w:t>
      </w:r>
      <w:r>
        <w:rPr>
          <w:spacing w:val="-14"/>
        </w:rPr>
        <w:t xml:space="preserve"> </w:t>
      </w:r>
      <w:r>
        <w:t>shows</w:t>
      </w:r>
      <w:r>
        <w:rPr>
          <w:spacing w:val="-14"/>
        </w:rPr>
        <w:t xml:space="preserve"> </w:t>
      </w:r>
      <w:r>
        <w:t>respondents’</w:t>
      </w:r>
      <w:r>
        <w:rPr>
          <w:spacing w:val="-13"/>
        </w:rPr>
        <w:t xml:space="preserve"> </w:t>
      </w:r>
      <w:r>
        <w:t>satisfaction</w:t>
      </w:r>
      <w:r>
        <w:rPr>
          <w:spacing w:val="-5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front-office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interlocutor.</w:t>
      </w:r>
    </w:p>
    <w:p w14:paraId="5FD1879E" w14:textId="77777777" w:rsidR="00D601DD" w:rsidRDefault="000B0A12">
      <w:pPr>
        <w:pStyle w:val="BodyText"/>
        <w:spacing w:before="1"/>
        <w:ind w:left="684"/>
        <w:jc w:val="both"/>
      </w:pP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thesis</w:t>
      </w:r>
      <w:r>
        <w:rPr>
          <w:spacing w:val="-4"/>
        </w:rPr>
        <w:t xml:space="preserve"> </w:t>
      </w:r>
      <w:r>
        <w:t>conclusions.</w:t>
      </w:r>
    </w:p>
    <w:p w14:paraId="044CB276" w14:textId="77777777" w:rsidR="00D601DD" w:rsidRDefault="00D601DD">
      <w:pPr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0D67083A" w14:textId="77777777" w:rsidR="00D601DD" w:rsidRDefault="000B0A12">
      <w:pPr>
        <w:pStyle w:val="Heading1"/>
        <w:ind w:left="1090" w:right="1090"/>
        <w:jc w:val="center"/>
      </w:pPr>
      <w:bookmarkStart w:id="160" w:name="Banking_system_overview"/>
      <w:bookmarkStart w:id="161" w:name="_bookmark1"/>
      <w:bookmarkEnd w:id="160"/>
      <w:bookmarkEnd w:id="161"/>
      <w:r>
        <w:lastRenderedPageBreak/>
        <w:t>CHAPTER</w:t>
      </w:r>
      <w:r>
        <w:rPr>
          <w:spacing w:val="-12"/>
        </w:rPr>
        <w:t xml:space="preserve"> </w:t>
      </w:r>
      <w:r>
        <w:t>I</w:t>
      </w:r>
    </w:p>
    <w:p w14:paraId="44B344C1" w14:textId="77777777" w:rsidR="00D601DD" w:rsidRDefault="00D601DD">
      <w:pPr>
        <w:pStyle w:val="BodyText"/>
        <w:rPr>
          <w:b/>
          <w:sz w:val="26"/>
        </w:rPr>
      </w:pPr>
    </w:p>
    <w:p w14:paraId="2C6175FC" w14:textId="77777777" w:rsidR="00D601DD" w:rsidRDefault="000B0A12">
      <w:pPr>
        <w:pStyle w:val="Heading2"/>
        <w:spacing w:before="185"/>
        <w:ind w:left="1090" w:right="1090" w:firstLine="0"/>
        <w:jc w:val="center"/>
      </w:pPr>
      <w:r>
        <w:t>Banking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overview</w:t>
      </w:r>
    </w:p>
    <w:p w14:paraId="31F7FE2B" w14:textId="77777777" w:rsidR="00D601DD" w:rsidRDefault="00D601DD">
      <w:pPr>
        <w:pStyle w:val="BodyText"/>
        <w:rPr>
          <w:b/>
          <w:sz w:val="20"/>
        </w:rPr>
      </w:pPr>
    </w:p>
    <w:p w14:paraId="11DE8540" w14:textId="77777777" w:rsidR="00D601DD" w:rsidRDefault="00D601DD">
      <w:pPr>
        <w:pStyle w:val="BodyText"/>
        <w:rPr>
          <w:b/>
          <w:sz w:val="20"/>
        </w:rPr>
      </w:pPr>
    </w:p>
    <w:p w14:paraId="20AAA29F" w14:textId="77777777" w:rsidR="00D601DD" w:rsidRDefault="00D601DD">
      <w:pPr>
        <w:pStyle w:val="BodyText"/>
        <w:spacing w:before="8"/>
        <w:rPr>
          <w:b/>
          <w:sz w:val="17"/>
        </w:rPr>
      </w:pPr>
    </w:p>
    <w:p w14:paraId="4D2D7458" w14:textId="77777777" w:rsidR="00D601DD" w:rsidRDefault="000B0A12">
      <w:pPr>
        <w:pStyle w:val="ListParagraph"/>
        <w:numPr>
          <w:ilvl w:val="1"/>
          <w:numId w:val="10"/>
        </w:numPr>
        <w:tabs>
          <w:tab w:val="left" w:pos="714"/>
          <w:tab w:val="left" w:pos="716"/>
        </w:tabs>
        <w:spacing w:before="89"/>
        <w:ind w:hanging="599"/>
        <w:rPr>
          <w:b/>
          <w:sz w:val="24"/>
        </w:rPr>
      </w:pPr>
      <w:bookmarkStart w:id="162" w:name="Historical_overview"/>
      <w:bookmarkStart w:id="163" w:name="_bookmark2"/>
      <w:bookmarkEnd w:id="162"/>
      <w:bookmarkEnd w:id="163"/>
      <w:r>
        <w:rPr>
          <w:b/>
          <w:sz w:val="24"/>
        </w:rPr>
        <w:t>Historical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overview</w:t>
      </w:r>
    </w:p>
    <w:p w14:paraId="63D531DA" w14:textId="77777777" w:rsidR="00D601DD" w:rsidRDefault="00D601DD">
      <w:pPr>
        <w:pStyle w:val="BodyText"/>
        <w:rPr>
          <w:b/>
          <w:sz w:val="26"/>
        </w:rPr>
      </w:pPr>
    </w:p>
    <w:p w14:paraId="04E668E4" w14:textId="77777777" w:rsidR="00D601DD" w:rsidRDefault="000B0A12">
      <w:pPr>
        <w:pStyle w:val="BodyText"/>
        <w:spacing w:before="196" w:line="357" w:lineRule="auto"/>
        <w:ind w:left="117" w:right="113" w:firstLine="566"/>
        <w:jc w:val="both"/>
      </w:pPr>
      <w:r>
        <w:t>In modern banking systems there are two types of banking institutions — central banks</w:t>
      </w:r>
      <w:r>
        <w:rPr>
          <w:spacing w:val="1"/>
        </w:rPr>
        <w:t xml:space="preserve"> </w:t>
      </w:r>
      <w:r>
        <w:t>and commercial banks.</w:t>
      </w:r>
      <w:r>
        <w:rPr>
          <w:spacing w:val="1"/>
        </w:rPr>
        <w:t xml:space="preserve"> </w:t>
      </w:r>
      <w:r>
        <w:t>The activity of Central Bank of any country aims to solve next three</w:t>
      </w:r>
      <w:r>
        <w:rPr>
          <w:spacing w:val="1"/>
        </w:rPr>
        <w:t xml:space="preserve"> </w:t>
      </w:r>
      <w:r>
        <w:rPr>
          <w:spacing w:val="-1"/>
        </w:rPr>
        <w:t>tasks:</w:t>
      </w:r>
      <w:r>
        <w:rPr>
          <w:spacing w:val="9"/>
        </w:rPr>
        <w:t xml:space="preserve"> </w:t>
      </w:r>
      <w:r>
        <w:rPr>
          <w:spacing w:val="-1"/>
        </w:rPr>
        <w:t>ensuring</w:t>
      </w:r>
      <w:r>
        <w:rPr>
          <w:spacing w:val="-14"/>
        </w:rPr>
        <w:t xml:space="preserve"> </w:t>
      </w:r>
      <w:r>
        <w:rPr>
          <w:spacing w:val="-1"/>
        </w:rPr>
        <w:t>stability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purchasing</w:t>
      </w:r>
      <w:r>
        <w:rPr>
          <w:spacing w:val="-14"/>
        </w:rPr>
        <w:t xml:space="preserve"> </w:t>
      </w:r>
      <w:r>
        <w:t>power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national</w:t>
      </w:r>
      <w:r>
        <w:rPr>
          <w:spacing w:val="-13"/>
        </w:rPr>
        <w:t xml:space="preserve"> </w:t>
      </w:r>
      <w:r>
        <w:t>currency,</w:t>
      </w:r>
      <w:r>
        <w:rPr>
          <w:spacing w:val="-12"/>
        </w:rPr>
        <w:t xml:space="preserve"> </w:t>
      </w:r>
      <w:r>
        <w:t>stability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liquidity</w:t>
      </w:r>
      <w:r>
        <w:rPr>
          <w:spacing w:val="-1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system,</w:t>
      </w:r>
      <w:r>
        <w:rPr>
          <w:spacing w:val="-8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reliability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system.</w:t>
      </w:r>
      <w:r>
        <w:rPr>
          <w:spacing w:val="13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time,</w:t>
      </w:r>
      <w:r>
        <w:rPr>
          <w:spacing w:val="-7"/>
        </w:rPr>
        <w:t xml:space="preserve"> </w:t>
      </w:r>
      <w:r>
        <w:t>Central</w:t>
      </w:r>
      <w:r>
        <w:rPr>
          <w:spacing w:val="-58"/>
        </w:rPr>
        <w:t xml:space="preserve"> </w:t>
      </w:r>
      <w:r>
        <w:t>Bank</w:t>
      </w:r>
      <w:r>
        <w:rPr>
          <w:spacing w:val="-15"/>
        </w:rPr>
        <w:t xml:space="preserve"> </w:t>
      </w:r>
      <w:r>
        <w:t>operate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intermediary</w:t>
      </w:r>
      <w:r>
        <w:rPr>
          <w:spacing w:val="-15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state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commercial</w:t>
      </w:r>
      <w:r>
        <w:rPr>
          <w:spacing w:val="-15"/>
        </w:rPr>
        <w:t xml:space="preserve"> </w:t>
      </w:r>
      <w:r>
        <w:t>banks,</w:t>
      </w:r>
      <w:r>
        <w:rPr>
          <w:spacing w:val="-13"/>
        </w:rPr>
        <w:t xml:space="preserve"> </w:t>
      </w:r>
      <w:r>
        <w:t>and,</w:t>
      </w:r>
      <w:r>
        <w:rPr>
          <w:spacing w:val="-13"/>
        </w:rPr>
        <w:t xml:space="preserve"> </w:t>
      </w:r>
      <w:r>
        <w:t>respectively,</w:t>
      </w:r>
      <w:r>
        <w:rPr>
          <w:spacing w:val="-13"/>
        </w:rPr>
        <w:t xml:space="preserve"> </w:t>
      </w:r>
      <w:r>
        <w:t>rest</w:t>
      </w:r>
      <w:r>
        <w:rPr>
          <w:spacing w:val="-57"/>
        </w:rPr>
        <w:t xml:space="preserve"> </w:t>
      </w:r>
      <w:r>
        <w:t>of the economy through commercial banks. In modern conditions, the Central Bank, usually,</w:t>
      </w:r>
      <w:r>
        <w:rPr>
          <w:spacing w:val="1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functions:</w:t>
      </w:r>
    </w:p>
    <w:p w14:paraId="1652AD80" w14:textId="77777777" w:rsidR="00D601DD" w:rsidRDefault="000B0A12">
      <w:pPr>
        <w:pStyle w:val="ListParagraph"/>
        <w:numPr>
          <w:ilvl w:val="2"/>
          <w:numId w:val="10"/>
        </w:numPr>
        <w:tabs>
          <w:tab w:val="left" w:pos="716"/>
        </w:tabs>
        <w:spacing w:before="3"/>
        <w:ind w:hanging="205"/>
        <w:rPr>
          <w:sz w:val="24"/>
        </w:rPr>
      </w:pPr>
      <w:r>
        <w:rPr>
          <w:sz w:val="24"/>
        </w:rPr>
        <w:t>Exclusive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money</w:t>
      </w:r>
      <w:r>
        <w:rPr>
          <w:spacing w:val="-3"/>
          <w:sz w:val="24"/>
        </w:rPr>
        <w:t xml:space="preserve"> </w:t>
      </w:r>
      <w:r>
        <w:rPr>
          <w:sz w:val="24"/>
        </w:rPr>
        <w:t>issuing</w:t>
      </w:r>
    </w:p>
    <w:p w14:paraId="7CD6C397" w14:textId="77777777" w:rsidR="00D601DD" w:rsidRDefault="000B0A12">
      <w:pPr>
        <w:pStyle w:val="ListParagraph"/>
        <w:numPr>
          <w:ilvl w:val="2"/>
          <w:numId w:val="10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”Bank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banks”</w:t>
      </w:r>
    </w:p>
    <w:p w14:paraId="561A6B9E" w14:textId="77777777" w:rsidR="00D601DD" w:rsidRDefault="000B0A12">
      <w:pPr>
        <w:pStyle w:val="ListParagraph"/>
        <w:numPr>
          <w:ilvl w:val="2"/>
          <w:numId w:val="10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Bank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government</w:t>
      </w:r>
    </w:p>
    <w:p w14:paraId="4E9F7EAA" w14:textId="77777777" w:rsidR="00D601DD" w:rsidRDefault="000B0A12">
      <w:pPr>
        <w:pStyle w:val="ListParagraph"/>
        <w:numPr>
          <w:ilvl w:val="2"/>
          <w:numId w:val="10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Regulation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monetary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</w:p>
    <w:p w14:paraId="57CB19AC" w14:textId="77777777" w:rsidR="00D601DD" w:rsidRDefault="000B0A12">
      <w:pPr>
        <w:pStyle w:val="ListParagraph"/>
        <w:numPr>
          <w:ilvl w:val="2"/>
          <w:numId w:val="10"/>
        </w:numPr>
        <w:tabs>
          <w:tab w:val="left" w:pos="716"/>
        </w:tabs>
        <w:spacing w:before="135"/>
        <w:ind w:hanging="205"/>
        <w:rPr>
          <w:sz w:val="24"/>
        </w:rPr>
      </w:pP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monetary</w:t>
      </w:r>
      <w:r>
        <w:rPr>
          <w:spacing w:val="-4"/>
          <w:sz w:val="24"/>
        </w:rPr>
        <w:t xml:space="preserve"> </w:t>
      </w:r>
      <w:r>
        <w:rPr>
          <w:sz w:val="24"/>
        </w:rPr>
        <w:t>policy</w:t>
      </w:r>
    </w:p>
    <w:p w14:paraId="25A4B420" w14:textId="77777777" w:rsidR="00D601DD" w:rsidRDefault="000B0A12">
      <w:pPr>
        <w:pStyle w:val="ListParagraph"/>
        <w:numPr>
          <w:ilvl w:val="2"/>
          <w:numId w:val="10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Organization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payment,</w:t>
      </w:r>
      <w:r>
        <w:rPr>
          <w:spacing w:val="-6"/>
          <w:sz w:val="24"/>
        </w:rPr>
        <w:t xml:space="preserve"> </w:t>
      </w:r>
      <w:r>
        <w:rPr>
          <w:sz w:val="24"/>
        </w:rPr>
        <w:t>clearing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settlement</w:t>
      </w:r>
      <w:r>
        <w:rPr>
          <w:spacing w:val="-6"/>
          <w:sz w:val="24"/>
        </w:rPr>
        <w:t xml:space="preserve"> </w:t>
      </w:r>
      <w:r>
        <w:rPr>
          <w:sz w:val="24"/>
        </w:rPr>
        <w:t>relations</w:t>
      </w:r>
    </w:p>
    <w:p w14:paraId="3A9F04E5" w14:textId="77777777" w:rsidR="00D601DD" w:rsidRDefault="000B0A12">
      <w:pPr>
        <w:pStyle w:val="ListParagraph"/>
        <w:numPr>
          <w:ilvl w:val="2"/>
          <w:numId w:val="10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Main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7"/>
          <w:sz w:val="24"/>
        </w:rPr>
        <w:t xml:space="preserve"> </w:t>
      </w:r>
      <w:r>
        <w:rPr>
          <w:sz w:val="24"/>
        </w:rPr>
        <w:t>settlement</w:t>
      </w:r>
      <w:r>
        <w:rPr>
          <w:spacing w:val="-7"/>
          <w:sz w:val="24"/>
        </w:rPr>
        <w:t xml:space="preserve"> </w:t>
      </w:r>
      <w:r>
        <w:rPr>
          <w:sz w:val="24"/>
        </w:rPr>
        <w:t>center</w:t>
      </w:r>
    </w:p>
    <w:p w14:paraId="018B93CC" w14:textId="77777777" w:rsidR="00D601DD" w:rsidRDefault="00D601DD">
      <w:pPr>
        <w:pStyle w:val="BodyText"/>
        <w:rPr>
          <w:sz w:val="26"/>
        </w:rPr>
      </w:pPr>
    </w:p>
    <w:p w14:paraId="62B19AFA" w14:textId="77777777" w:rsidR="00D601DD" w:rsidRDefault="000B0A12">
      <w:pPr>
        <w:pStyle w:val="BodyText"/>
        <w:spacing w:before="195" w:line="357" w:lineRule="auto"/>
        <w:ind w:left="117" w:right="114" w:firstLine="566"/>
        <w:jc w:val="both"/>
      </w:pPr>
      <w:r>
        <w:t>Obviously,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changed,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functions</w:t>
      </w:r>
      <w:r>
        <w:rPr>
          <w:spacing w:val="-5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countries,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cultural,</w:t>
      </w:r>
      <w:r>
        <w:rPr>
          <w:spacing w:val="-58"/>
        </w:rPr>
        <w:t xml:space="preserve"> </w:t>
      </w:r>
      <w:r>
        <w:t>historical and religious conditions, but as we focus on European and/or United States banking</w:t>
      </w:r>
      <w:r>
        <w:rPr>
          <w:spacing w:val="1"/>
        </w:rPr>
        <w:t xml:space="preserve"> </w:t>
      </w:r>
      <w:r>
        <w:t>systems,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stick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list.</w:t>
      </w:r>
      <w:r>
        <w:rPr>
          <w:spacing w:val="15"/>
        </w:rPr>
        <w:t xml:space="preserve"> </w:t>
      </w:r>
      <w:r>
        <w:t>Commercial</w:t>
      </w:r>
      <w:r>
        <w:rPr>
          <w:spacing w:val="-5"/>
        </w:rPr>
        <w:t xml:space="preserve"> </w:t>
      </w:r>
      <w:r>
        <w:t>bank,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turn,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bank,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specializes</w:t>
      </w:r>
      <w:r>
        <w:rPr>
          <w:spacing w:val="-5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provision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corporate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customers.</w:t>
      </w:r>
      <w:r>
        <w:rPr>
          <w:spacing w:val="13"/>
        </w:rPr>
        <w:t xml:space="preserve"> </w:t>
      </w:r>
      <w:r>
        <w:t>Commercial</w:t>
      </w:r>
      <w:r>
        <w:rPr>
          <w:spacing w:val="-9"/>
        </w:rPr>
        <w:t xml:space="preserve"> </w:t>
      </w:r>
      <w:r>
        <w:t>banks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rPr>
          <w:w w:val="95"/>
        </w:rPr>
        <w:t>universal and specialized.</w:t>
      </w:r>
      <w:r>
        <w:rPr>
          <w:spacing w:val="1"/>
          <w:w w:val="95"/>
        </w:rPr>
        <w:t xml:space="preserve"> </w:t>
      </w:r>
      <w:r>
        <w:rPr>
          <w:w w:val="95"/>
        </w:rPr>
        <w:t>Universal banks carry out all or almost all types of banking operations:</w:t>
      </w:r>
      <w:r>
        <w:rPr>
          <w:spacing w:val="1"/>
          <w:w w:val="95"/>
        </w:rPr>
        <w:t xml:space="preserve"> </w:t>
      </w:r>
      <w:r>
        <w:t>provide both short-term and long-term loans, accept deposits of all types, perform inves</w:t>
      </w:r>
      <w:r>
        <w:t>ting</w:t>
      </w:r>
      <w:r>
        <w:rPr>
          <w:spacing w:val="1"/>
        </w:rPr>
        <w:t xml:space="preserve"> </w:t>
      </w:r>
      <w:r>
        <w:t>operations and consultations, and provide all sorts of financial services to its customers.</w:t>
      </w:r>
      <w:r>
        <w:rPr>
          <w:spacing w:val="6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contrary, specialized banks usually offer one or several types of banking operations.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 countries, banking legislation prevents or simply prohibit</w:t>
      </w:r>
      <w:r>
        <w:t>s a wide range of transactions.</w:t>
      </w:r>
      <w:r>
        <w:rPr>
          <w:spacing w:val="1"/>
        </w:rPr>
        <w:t xml:space="preserve"> </w:t>
      </w:r>
      <w:r>
        <w:t>As example of such prohibition, we can refer to famous “Banking Act of 1933”, which forbid</w:t>
      </w:r>
      <w:r>
        <w:rPr>
          <w:spacing w:val="1"/>
        </w:rPr>
        <w:t xml:space="preserve"> </w:t>
      </w:r>
      <w:r>
        <w:t>commercial</w:t>
      </w:r>
      <w:r>
        <w:rPr>
          <w:spacing w:val="-2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repealed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1999.</w:t>
      </w:r>
    </w:p>
    <w:p w14:paraId="5293468E" w14:textId="77777777" w:rsidR="00D601DD" w:rsidRDefault="00D601DD">
      <w:pPr>
        <w:spacing w:line="357" w:lineRule="auto"/>
        <w:jc w:val="both"/>
        <w:sectPr w:rsidR="00D601DD">
          <w:pgSz w:w="11910" w:h="16840"/>
          <w:pgMar w:top="1540" w:right="1300" w:bottom="1020" w:left="1300" w:header="0" w:footer="833" w:gutter="0"/>
          <w:cols w:space="708"/>
        </w:sectPr>
      </w:pPr>
    </w:p>
    <w:p w14:paraId="7706A3CD" w14:textId="77777777" w:rsidR="00D601DD" w:rsidRDefault="000B0A12">
      <w:pPr>
        <w:pStyle w:val="BodyText"/>
        <w:spacing w:before="74" w:line="357" w:lineRule="auto"/>
        <w:ind w:left="117" w:right="113" w:firstLine="566"/>
        <w:jc w:val="both"/>
      </w:pPr>
      <w:r>
        <w:lastRenderedPageBreak/>
        <w:t>As for Europe, situation was more interesting.</w:t>
      </w:r>
      <w:r>
        <w:rPr>
          <w:spacing w:val="1"/>
        </w:rPr>
        <w:t xml:space="preserve"> </w:t>
      </w:r>
      <w:r>
        <w:t>Firstly, European banking leaders were</w:t>
      </w:r>
      <w:r>
        <w:rPr>
          <w:spacing w:val="1"/>
        </w:rPr>
        <w:t xml:space="preserve"> </w:t>
      </w:r>
      <w:r>
        <w:t>United Kingdom, France and Germany. Glass-Steagall Act had some influence in Europe and</w:t>
      </w:r>
      <w:r>
        <w:rPr>
          <w:spacing w:val="1"/>
        </w:rPr>
        <w:t xml:space="preserve"> </w:t>
      </w:r>
      <w:r>
        <w:t xml:space="preserve">started discussions about role of universal banking and possibility of functional </w:t>
      </w:r>
      <w:r>
        <w:t>division of</w:t>
      </w:r>
      <w:r>
        <w:rPr>
          <w:spacing w:val="1"/>
        </w:rPr>
        <w:t xml:space="preserve"> </w:t>
      </w:r>
      <w:r>
        <w:t>banks. Nevertheless, general depression and major political changes did not lead to such kind</w:t>
      </w:r>
      <w:r>
        <w:rPr>
          <w:spacing w:val="1"/>
        </w:rPr>
        <w:t xml:space="preserve"> </w:t>
      </w:r>
      <w:r>
        <w:t xml:space="preserve">of laws, due to the increasing influence of government as well as rise of authoritarianism. </w:t>
      </w:r>
      <w:proofErr w:type="spellStart"/>
      <w:r>
        <w:t>En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glish</w:t>
      </w:r>
      <w:proofErr w:type="spellEnd"/>
      <w:r>
        <w:t xml:space="preserve"> banks observed increasing governmental control, </w:t>
      </w:r>
      <w:r>
        <w:t>while German banks became a gear of</w:t>
      </w:r>
      <w:r>
        <w:rPr>
          <w:spacing w:val="1"/>
        </w:rPr>
        <w:t xml:space="preserve"> </w:t>
      </w:r>
      <w:r>
        <w:t>national-socialist machine. For France, situation was different, but equity markets were not as</w:t>
      </w:r>
      <w:r>
        <w:rPr>
          <w:spacing w:val="1"/>
        </w:rPr>
        <w:t xml:space="preserve"> </w:t>
      </w:r>
      <w:r>
        <w:t>developed, so there were no movement towards investment control. As example of similar act,</w:t>
      </w:r>
      <w:r>
        <w:rPr>
          <w:spacing w:val="-5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Belgium,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</w:t>
      </w:r>
      <w:r>
        <w:t>rried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reform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1934,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deposit</w:t>
      </w:r>
      <w:r>
        <w:rPr>
          <w:spacing w:val="-58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companies.</w:t>
      </w:r>
    </w:p>
    <w:p w14:paraId="54C6F718" w14:textId="77777777" w:rsidR="00D601DD" w:rsidRDefault="000B0A12">
      <w:pPr>
        <w:pStyle w:val="BodyText"/>
        <w:spacing w:before="5" w:line="357" w:lineRule="auto"/>
        <w:ind w:left="117" w:right="115" w:firstLine="566"/>
        <w:jc w:val="both"/>
      </w:pPr>
      <w:r>
        <w:rPr>
          <w:w w:val="95"/>
        </w:rPr>
        <w:t>Development of European banking system and repeal of Banking Act of 1933 in the United</w:t>
      </w:r>
      <w:r>
        <w:rPr>
          <w:spacing w:val="1"/>
          <w:w w:val="95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1999</w:t>
      </w:r>
      <w:r>
        <w:rPr>
          <w:spacing w:val="-1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banks,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functions:</w:t>
      </w:r>
    </w:p>
    <w:p w14:paraId="700224DD" w14:textId="77777777" w:rsidR="00D601DD" w:rsidRDefault="000B0A12">
      <w:pPr>
        <w:pStyle w:val="ListParagraph"/>
        <w:numPr>
          <w:ilvl w:val="2"/>
          <w:numId w:val="10"/>
        </w:numPr>
        <w:tabs>
          <w:tab w:val="left" w:pos="716"/>
        </w:tabs>
        <w:spacing w:before="1"/>
        <w:ind w:hanging="205"/>
        <w:rPr>
          <w:sz w:val="24"/>
        </w:rPr>
      </w:pPr>
      <w:r>
        <w:rPr>
          <w:sz w:val="24"/>
        </w:rPr>
        <w:t>Commercial</w:t>
      </w:r>
      <w:r>
        <w:rPr>
          <w:spacing w:val="-4"/>
          <w:sz w:val="24"/>
        </w:rPr>
        <w:t xml:space="preserve"> </w:t>
      </w:r>
      <w:r>
        <w:rPr>
          <w:sz w:val="24"/>
        </w:rPr>
        <w:t>banks</w:t>
      </w:r>
    </w:p>
    <w:p w14:paraId="1D4D27A0" w14:textId="77777777" w:rsidR="00D601DD" w:rsidRDefault="000B0A12">
      <w:pPr>
        <w:pStyle w:val="ListParagraph"/>
        <w:numPr>
          <w:ilvl w:val="2"/>
          <w:numId w:val="10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Investment</w:t>
      </w:r>
      <w:r>
        <w:rPr>
          <w:spacing w:val="-4"/>
          <w:sz w:val="24"/>
        </w:rPr>
        <w:t xml:space="preserve"> </w:t>
      </w:r>
      <w:r>
        <w:rPr>
          <w:sz w:val="24"/>
        </w:rPr>
        <w:t>banks</w:t>
      </w:r>
    </w:p>
    <w:p w14:paraId="33F5E9FC" w14:textId="77777777" w:rsidR="00D601DD" w:rsidRDefault="000B0A12">
      <w:pPr>
        <w:pStyle w:val="ListParagraph"/>
        <w:numPr>
          <w:ilvl w:val="2"/>
          <w:numId w:val="10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Universal</w:t>
      </w:r>
      <w:r>
        <w:rPr>
          <w:spacing w:val="-7"/>
          <w:sz w:val="24"/>
        </w:rPr>
        <w:t xml:space="preserve"> </w:t>
      </w:r>
      <w:r>
        <w:rPr>
          <w:sz w:val="24"/>
        </w:rPr>
        <w:t>banks</w:t>
      </w:r>
    </w:p>
    <w:p w14:paraId="7C1E3F9C" w14:textId="77777777" w:rsidR="00D601DD" w:rsidRDefault="00D601DD">
      <w:pPr>
        <w:pStyle w:val="BodyText"/>
        <w:rPr>
          <w:sz w:val="26"/>
        </w:rPr>
      </w:pPr>
    </w:p>
    <w:p w14:paraId="2F7B466C" w14:textId="77777777" w:rsidR="00D601DD" w:rsidRDefault="000B0A12">
      <w:pPr>
        <w:pStyle w:val="BodyText"/>
        <w:spacing w:before="195" w:line="357" w:lineRule="auto"/>
        <w:ind w:left="117" w:right="113" w:firstLine="566"/>
        <w:jc w:val="both"/>
      </w:pPr>
      <w:r>
        <w:t>As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before,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customers</w:t>
      </w:r>
      <w:r>
        <w:rPr>
          <w:spacing w:val="-6"/>
        </w:rPr>
        <w:t xml:space="preserve"> </w:t>
      </w:r>
      <w:r>
        <w:t>expect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commercial</w:t>
      </w:r>
      <w:r>
        <w:rPr>
          <w:spacing w:val="-5"/>
        </w:rPr>
        <w:t xml:space="preserve"> </w:t>
      </w:r>
      <w:r>
        <w:t>banks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various utility and agency services, not just basic functionality of accepting deposits and pro-</w:t>
      </w:r>
      <w:r>
        <w:rPr>
          <w:spacing w:val="1"/>
        </w:rPr>
        <w:t xml:space="preserve"> </w:t>
      </w:r>
      <w:r>
        <w:t>viding loans.</w:t>
      </w:r>
      <w:r>
        <w:rPr>
          <w:spacing w:val="1"/>
        </w:rPr>
        <w:t xml:space="preserve"> </w:t>
      </w:r>
      <w:r>
        <w:t>Escalation of competition in the global financial market, technological changes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ever-increasing</w:t>
      </w:r>
      <w:r>
        <w:rPr>
          <w:spacing w:val="-8"/>
        </w:rPr>
        <w:t xml:space="preserve"> </w:t>
      </w:r>
      <w:r>
        <w:t>variety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needs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ex</w:t>
      </w:r>
      <w:r>
        <w:t>pected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impact on banking management. The current stage in the development of the banking services</w:t>
      </w:r>
      <w:r>
        <w:rPr>
          <w:spacing w:val="-57"/>
        </w:rPr>
        <w:t xml:space="preserve"> </w:t>
      </w:r>
      <w:r>
        <w:t>market is characterized by the introduction of new banking services for both individuals and</w:t>
      </w:r>
      <w:r>
        <w:rPr>
          <w:spacing w:val="1"/>
        </w:rPr>
        <w:t xml:space="preserve"> </w:t>
      </w:r>
      <w:r>
        <w:t>legal</w:t>
      </w:r>
      <w:r>
        <w:rPr>
          <w:spacing w:val="-13"/>
        </w:rPr>
        <w:t xml:space="preserve"> </w:t>
      </w:r>
      <w:r>
        <w:t>entities,</w:t>
      </w:r>
      <w:r>
        <w:rPr>
          <w:spacing w:val="-1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increase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banking</w:t>
      </w:r>
      <w:r>
        <w:rPr>
          <w:spacing w:val="-12"/>
        </w:rPr>
        <w:t xml:space="preserve"> </w:t>
      </w:r>
      <w:r>
        <w:t>services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increase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importance</w:t>
      </w:r>
      <w:r>
        <w:rPr>
          <w:spacing w:val="-1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sector.</w:t>
      </w:r>
      <w:r>
        <w:rPr>
          <w:spacing w:val="1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important,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banks</w:t>
      </w:r>
      <w:r>
        <w:rPr>
          <w:spacing w:val="-5"/>
        </w:rPr>
        <w:t xml:space="preserve"> </w:t>
      </w:r>
      <w:r>
        <w:t>themselves</w:t>
      </w:r>
      <w:r>
        <w:rPr>
          <w:spacing w:val="-58"/>
        </w:rPr>
        <w:t xml:space="preserve"> </w:t>
      </w:r>
      <w:r>
        <w:t>are interested in providing that sort of services. This is due to the fact, that financial crisis of</w:t>
      </w:r>
      <w:r>
        <w:rPr>
          <w:spacing w:val="1"/>
        </w:rPr>
        <w:t xml:space="preserve"> </w:t>
      </w:r>
      <w:r>
        <w:t>2007-2008 showed to banks how it is important to have stable source of income.</w:t>
      </w:r>
      <w:r>
        <w:rPr>
          <w:spacing w:val="1"/>
        </w:rPr>
        <w:t xml:space="preserve"> </w:t>
      </w:r>
      <w:r>
        <w:t>These sec-</w:t>
      </w:r>
      <w:r>
        <w:rPr>
          <w:spacing w:val="1"/>
        </w:rPr>
        <w:t xml:space="preserve"> </w:t>
      </w:r>
      <w:proofErr w:type="spellStart"/>
      <w:r>
        <w:t>ondary</w:t>
      </w:r>
      <w:proofErr w:type="spellEnd"/>
      <w:r>
        <w:t xml:space="preserve"> functions allow banks to </w:t>
      </w:r>
      <w:r>
        <w:t>charge customers for their services, allowing to bank to lower</w:t>
      </w:r>
      <w:r>
        <w:rPr>
          <w:spacing w:val="-57"/>
        </w:rPr>
        <w:t xml:space="preserve"> </w:t>
      </w:r>
      <w:r>
        <w:t>operational risk.</w:t>
      </w:r>
      <w:r>
        <w:rPr>
          <w:spacing w:val="1"/>
        </w:rPr>
        <w:t xml:space="preserve"> </w:t>
      </w:r>
      <w:r>
        <w:t>Importance of secondary functions is growing due to the necessity of more</w:t>
      </w:r>
      <w:r>
        <w:rPr>
          <w:spacing w:val="1"/>
        </w:rPr>
        <w:t xml:space="preserve"> </w:t>
      </w:r>
      <w:r>
        <w:t>efficient</w:t>
      </w:r>
      <w:r>
        <w:rPr>
          <w:spacing w:val="-12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capital,</w:t>
      </w:r>
      <w:r>
        <w:rPr>
          <w:spacing w:val="-11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liquidity.</w:t>
      </w:r>
      <w:r>
        <w:rPr>
          <w:spacing w:val="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case,</w:t>
      </w:r>
      <w:r>
        <w:rPr>
          <w:spacing w:val="-11"/>
        </w:rPr>
        <w:t xml:space="preserve"> </w:t>
      </w:r>
      <w:r>
        <w:t>focus</w:t>
      </w:r>
      <w:r>
        <w:rPr>
          <w:spacing w:val="-11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involvement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commercial</w:t>
      </w:r>
      <w:r>
        <w:rPr>
          <w:spacing w:val="-2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became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favorable</w:t>
      </w:r>
      <w:r>
        <w:rPr>
          <w:spacing w:val="-2"/>
        </w:rPr>
        <w:t xml:space="preserve"> </w:t>
      </w:r>
      <w:r>
        <w:t>solution.</w:t>
      </w:r>
    </w:p>
    <w:p w14:paraId="274975BA" w14:textId="77777777" w:rsidR="00D601DD" w:rsidRDefault="00D601DD">
      <w:pPr>
        <w:pStyle w:val="BodyText"/>
        <w:rPr>
          <w:sz w:val="26"/>
        </w:rPr>
      </w:pPr>
    </w:p>
    <w:p w14:paraId="483627E7" w14:textId="77777777" w:rsidR="00D601DD" w:rsidRDefault="00D601DD">
      <w:pPr>
        <w:pStyle w:val="BodyText"/>
        <w:spacing w:before="1"/>
        <w:rPr>
          <w:sz w:val="23"/>
        </w:rPr>
      </w:pPr>
    </w:p>
    <w:p w14:paraId="60A59FC2" w14:textId="77777777" w:rsidR="00D601DD" w:rsidRDefault="000B0A12">
      <w:pPr>
        <w:pStyle w:val="Heading2"/>
        <w:numPr>
          <w:ilvl w:val="2"/>
          <w:numId w:val="9"/>
        </w:numPr>
        <w:tabs>
          <w:tab w:val="left" w:pos="894"/>
          <w:tab w:val="left" w:pos="895"/>
        </w:tabs>
        <w:spacing w:before="1"/>
      </w:pPr>
      <w:bookmarkStart w:id="164" w:name="Operating_model_of_commercial_bank"/>
      <w:bookmarkStart w:id="165" w:name="_bookmark3"/>
      <w:bookmarkEnd w:id="164"/>
      <w:bookmarkEnd w:id="165"/>
      <w:r>
        <w:t>Operating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commercial</w:t>
      </w:r>
      <w:r>
        <w:rPr>
          <w:spacing w:val="-7"/>
        </w:rPr>
        <w:t xml:space="preserve"> </w:t>
      </w:r>
      <w:r>
        <w:t>bank</w:t>
      </w:r>
    </w:p>
    <w:p w14:paraId="4CEEC352" w14:textId="77777777" w:rsidR="00D601DD" w:rsidRDefault="00D601DD">
      <w:pPr>
        <w:pStyle w:val="BodyText"/>
        <w:rPr>
          <w:b/>
          <w:sz w:val="26"/>
        </w:rPr>
      </w:pPr>
    </w:p>
    <w:p w14:paraId="7EC80590" w14:textId="77777777" w:rsidR="00D601DD" w:rsidRDefault="000B0A12">
      <w:pPr>
        <w:pStyle w:val="BodyText"/>
        <w:spacing w:before="195"/>
        <w:ind w:left="684"/>
      </w:pPr>
      <w:r>
        <w:t>By</w:t>
      </w:r>
      <w:r>
        <w:rPr>
          <w:spacing w:val="-5"/>
        </w:rPr>
        <w:t xml:space="preserve"> </w:t>
      </w:r>
      <w:r>
        <w:t>functionality,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divide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division:</w:t>
      </w:r>
    </w:p>
    <w:p w14:paraId="5A8A7147" w14:textId="77777777" w:rsidR="00D601DD" w:rsidRDefault="00D601DD">
      <w:pPr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0C289653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spacing w:before="74"/>
        <w:ind w:hanging="205"/>
        <w:rPr>
          <w:sz w:val="24"/>
        </w:rPr>
      </w:pPr>
      <w:r>
        <w:rPr>
          <w:sz w:val="24"/>
        </w:rPr>
        <w:lastRenderedPageBreak/>
        <w:t>Banking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</w:p>
    <w:p w14:paraId="0C1BA65A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Internal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</w:p>
    <w:p w14:paraId="1BC98704" w14:textId="77777777" w:rsidR="00D601DD" w:rsidRDefault="00D601DD">
      <w:pPr>
        <w:pStyle w:val="BodyText"/>
        <w:rPr>
          <w:sz w:val="26"/>
        </w:rPr>
      </w:pPr>
    </w:p>
    <w:p w14:paraId="1D4D6066" w14:textId="77777777" w:rsidR="00D601DD" w:rsidRDefault="000B0A12">
      <w:pPr>
        <w:pStyle w:val="BodyText"/>
        <w:spacing w:before="195" w:line="357" w:lineRule="auto"/>
        <w:ind w:left="117" w:firstLine="566"/>
      </w:pPr>
      <w:r>
        <w:t>Banking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operations.</w:t>
      </w:r>
      <w:r>
        <w:rPr>
          <w:spacing w:val="13"/>
        </w:rPr>
        <w:t xml:space="preserve"> </w:t>
      </w:r>
      <w:r>
        <w:t>Functionally</w:t>
      </w:r>
      <w:r>
        <w:rPr>
          <w:spacing w:val="-7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to:</w:t>
      </w:r>
    </w:p>
    <w:p w14:paraId="3C77E885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spacing w:before="1"/>
        <w:ind w:hanging="205"/>
        <w:rPr>
          <w:sz w:val="24"/>
        </w:rPr>
      </w:pPr>
      <w:r>
        <w:rPr>
          <w:sz w:val="24"/>
        </w:rPr>
        <w:t>Economic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</w:p>
    <w:p w14:paraId="5F200A62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Deposit</w:t>
      </w:r>
      <w:r>
        <w:rPr>
          <w:spacing w:val="-7"/>
          <w:sz w:val="24"/>
        </w:rPr>
        <w:t xml:space="preserve"> </w:t>
      </w:r>
      <w:r>
        <w:rPr>
          <w:sz w:val="24"/>
        </w:rPr>
        <w:t>management</w:t>
      </w:r>
    </w:p>
    <w:p w14:paraId="6B3B4A29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Settlement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</w:p>
    <w:p w14:paraId="5C98EAB3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</w:p>
    <w:p w14:paraId="7170ACC4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spacing w:before="135"/>
        <w:ind w:hanging="205"/>
        <w:rPr>
          <w:sz w:val="24"/>
        </w:rPr>
      </w:pPr>
      <w:r>
        <w:rPr>
          <w:sz w:val="24"/>
        </w:rPr>
        <w:t>Securities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</w:p>
    <w:p w14:paraId="0AA0CFF2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Foreign</w:t>
      </w:r>
      <w:r>
        <w:rPr>
          <w:spacing w:val="-6"/>
          <w:sz w:val="24"/>
        </w:rPr>
        <w:t xml:space="preserve"> </w:t>
      </w:r>
      <w:r>
        <w:rPr>
          <w:sz w:val="24"/>
        </w:rPr>
        <w:t>exchange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</w:t>
      </w:r>
    </w:p>
    <w:p w14:paraId="56562A64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Operational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</w:t>
      </w:r>
    </w:p>
    <w:p w14:paraId="42A51000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Cash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</w:p>
    <w:p w14:paraId="5163A964" w14:textId="77777777" w:rsidR="00D601DD" w:rsidRDefault="00D601DD">
      <w:pPr>
        <w:pStyle w:val="BodyText"/>
        <w:rPr>
          <w:sz w:val="26"/>
        </w:rPr>
      </w:pPr>
    </w:p>
    <w:p w14:paraId="77662F8D" w14:textId="77777777" w:rsidR="00D601DD" w:rsidRDefault="000B0A12">
      <w:pPr>
        <w:pStyle w:val="BodyText"/>
        <w:spacing w:before="195" w:line="357" w:lineRule="auto"/>
        <w:ind w:left="117" w:firstLine="566"/>
      </w:pPr>
      <w:r>
        <w:t>Internal</w:t>
      </w:r>
      <w:r>
        <w:rPr>
          <w:spacing w:val="23"/>
        </w:rPr>
        <w:t xml:space="preserve"> </w:t>
      </w:r>
      <w:r>
        <w:t>operations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supportive</w:t>
      </w:r>
      <w:r>
        <w:rPr>
          <w:spacing w:val="23"/>
        </w:rPr>
        <w:t xml:space="preserve"> </w:t>
      </w:r>
      <w:r>
        <w:t>division</w:t>
      </w:r>
      <w:r>
        <w:rPr>
          <w:spacing w:val="24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guarantees</w:t>
      </w:r>
      <w:r>
        <w:rPr>
          <w:spacing w:val="23"/>
        </w:rPr>
        <w:t xml:space="preserve"> </w:t>
      </w:r>
      <w:r>
        <w:t>proper</w:t>
      </w:r>
      <w:r>
        <w:rPr>
          <w:spacing w:val="24"/>
        </w:rPr>
        <w:t xml:space="preserve"> </w:t>
      </w:r>
      <w:r>
        <w:t>functionality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division.</w:t>
      </w:r>
      <w:r>
        <w:rPr>
          <w:spacing w:val="17"/>
        </w:rPr>
        <w:t xml:space="preserve"> </w:t>
      </w:r>
      <w:r>
        <w:t>Functionally,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to:</w:t>
      </w:r>
    </w:p>
    <w:p w14:paraId="263B2657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spacing w:before="1"/>
        <w:ind w:hanging="205"/>
        <w:rPr>
          <w:sz w:val="24"/>
        </w:rPr>
      </w:pPr>
      <w:r>
        <w:rPr>
          <w:sz w:val="24"/>
        </w:rPr>
        <w:t>Organization</w:t>
      </w:r>
      <w:r>
        <w:rPr>
          <w:spacing w:val="-8"/>
          <w:sz w:val="24"/>
        </w:rPr>
        <w:t xml:space="preserve"> </w:t>
      </w:r>
      <w:r>
        <w:rPr>
          <w:sz w:val="24"/>
        </w:rPr>
        <w:t>department</w:t>
      </w:r>
    </w:p>
    <w:p w14:paraId="463AA3A8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Human</w:t>
      </w:r>
      <w:r>
        <w:rPr>
          <w:spacing w:val="-6"/>
          <w:sz w:val="24"/>
        </w:rPr>
        <w:t xml:space="preserve"> </w:t>
      </w:r>
      <w:r>
        <w:rPr>
          <w:sz w:val="24"/>
        </w:rPr>
        <w:t>resources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</w:p>
    <w:p w14:paraId="52A54BE2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spacing w:before="135"/>
        <w:ind w:hanging="205"/>
        <w:rPr>
          <w:sz w:val="24"/>
        </w:rPr>
      </w:pPr>
      <w:r>
        <w:rPr>
          <w:sz w:val="24"/>
        </w:rPr>
        <w:t>Social</w:t>
      </w:r>
      <w:r>
        <w:rPr>
          <w:spacing w:val="-6"/>
          <w:sz w:val="24"/>
        </w:rPr>
        <w:t xml:space="preserve"> </w:t>
      </w:r>
      <w:r>
        <w:rPr>
          <w:sz w:val="24"/>
        </w:rPr>
        <w:t>economic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</w:p>
    <w:p w14:paraId="2A5CED80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Internal</w:t>
      </w:r>
      <w:r>
        <w:rPr>
          <w:spacing w:val="-5"/>
          <w:sz w:val="24"/>
        </w:rPr>
        <w:t xml:space="preserve"> </w:t>
      </w:r>
      <w:r>
        <w:rPr>
          <w:sz w:val="24"/>
        </w:rPr>
        <w:t>accounting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</w:p>
    <w:p w14:paraId="4A101D84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audit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</w:p>
    <w:p w14:paraId="67493EDF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</w:p>
    <w:p w14:paraId="7FFDDCC1" w14:textId="77777777" w:rsidR="00D601DD" w:rsidRDefault="00D601DD">
      <w:pPr>
        <w:pStyle w:val="BodyText"/>
        <w:rPr>
          <w:sz w:val="26"/>
        </w:rPr>
      </w:pPr>
    </w:p>
    <w:p w14:paraId="490ADFF5" w14:textId="77777777" w:rsidR="00D601DD" w:rsidRDefault="000B0A12">
      <w:pPr>
        <w:pStyle w:val="BodyText"/>
        <w:spacing w:before="195" w:line="357" w:lineRule="auto"/>
        <w:ind w:left="117" w:right="114" w:firstLine="566"/>
        <w:jc w:val="both"/>
      </w:pPr>
      <w:r>
        <w:t>Nevertheless, banking operations division can be divided not only by functionality, but</w:t>
      </w:r>
      <w:r>
        <w:rPr>
          <w:spacing w:val="1"/>
        </w:rPr>
        <w:t xml:space="preserve"> </w:t>
      </w:r>
      <w:r>
        <w:t>also by its customer publicity. Historically, internally by publicity commercial banks were di-</w:t>
      </w:r>
      <w:r>
        <w:rPr>
          <w:spacing w:val="1"/>
        </w:rPr>
        <w:t xml:space="preserve"> </w:t>
      </w:r>
      <w:r>
        <w:t>vided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exterior</w:t>
      </w:r>
      <w:r>
        <w:rPr>
          <w:spacing w:val="-5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communication</w:t>
      </w:r>
      <w:r>
        <w:rPr>
          <w:spacing w:val="-57"/>
        </w:rPr>
        <w:t xml:space="preserve"> </w:t>
      </w:r>
      <w:r>
        <w:t>and is a vanguard of a bank, and interior departments — back office — which is generally re-</w:t>
      </w:r>
      <w:r>
        <w:rPr>
          <w:spacing w:val="1"/>
        </w:rPr>
        <w:t xml:space="preserve"> </w:t>
      </w:r>
      <w:r>
        <w:rPr>
          <w:w w:val="95"/>
        </w:rPr>
        <w:t>sponsible for operations execution and is a rearguard of a bank.</w:t>
      </w:r>
      <w:r>
        <w:rPr>
          <w:spacing w:val="1"/>
          <w:w w:val="95"/>
        </w:rPr>
        <w:t xml:space="preserve"> </w:t>
      </w:r>
      <w:r>
        <w:rPr>
          <w:w w:val="95"/>
        </w:rPr>
        <w:t>With natural growth commercial</w:t>
      </w:r>
      <w:r>
        <w:rPr>
          <w:spacing w:val="1"/>
          <w:w w:val="95"/>
        </w:rPr>
        <w:t xml:space="preserve"> </w:t>
      </w:r>
      <w:r>
        <w:t>banks</w:t>
      </w:r>
      <w:r>
        <w:rPr>
          <w:spacing w:val="-14"/>
        </w:rPr>
        <w:t xml:space="preserve"> </w:t>
      </w:r>
      <w:r>
        <w:t>required</w:t>
      </w:r>
      <w:r>
        <w:rPr>
          <w:spacing w:val="-14"/>
        </w:rPr>
        <w:t xml:space="preserve"> </w:t>
      </w:r>
      <w:r>
        <w:t>additional</w:t>
      </w:r>
      <w:r>
        <w:rPr>
          <w:spacing w:val="-14"/>
        </w:rPr>
        <w:t xml:space="preserve"> </w:t>
      </w:r>
      <w:r>
        <w:t>functionality,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lay</w:t>
      </w:r>
      <w:r>
        <w:t>er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handle</w:t>
      </w:r>
      <w:r>
        <w:rPr>
          <w:spacing w:val="-14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analytical</w:t>
      </w:r>
      <w:r>
        <w:rPr>
          <w:spacing w:val="-14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middleware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office.</w:t>
      </w:r>
    </w:p>
    <w:p w14:paraId="413E9FFB" w14:textId="77777777" w:rsidR="00D601DD" w:rsidRDefault="000B0A12">
      <w:pPr>
        <w:pStyle w:val="BodyText"/>
        <w:spacing w:before="4"/>
        <w:ind w:left="684"/>
        <w:jc w:val="both"/>
      </w:pPr>
      <w:r>
        <w:t>Publicity</w:t>
      </w:r>
      <w:r>
        <w:rPr>
          <w:spacing w:val="-7"/>
        </w:rPr>
        <w:t xml:space="preserve"> </w:t>
      </w:r>
      <w:r>
        <w:t>layers:</w:t>
      </w:r>
    </w:p>
    <w:p w14:paraId="1A8C4231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spacing w:before="135"/>
        <w:ind w:hanging="205"/>
        <w:rPr>
          <w:sz w:val="24"/>
        </w:rPr>
      </w:pPr>
      <w:r>
        <w:rPr>
          <w:sz w:val="24"/>
        </w:rPr>
        <w:t>Front</w:t>
      </w:r>
      <w:r>
        <w:rPr>
          <w:spacing w:val="-7"/>
          <w:sz w:val="24"/>
        </w:rPr>
        <w:t xml:space="preserve"> </w:t>
      </w:r>
      <w:r>
        <w:rPr>
          <w:sz w:val="24"/>
        </w:rPr>
        <w:t>office</w:t>
      </w:r>
    </w:p>
    <w:p w14:paraId="11D41BC2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Middle</w:t>
      </w:r>
      <w:r>
        <w:rPr>
          <w:spacing w:val="-8"/>
          <w:sz w:val="24"/>
        </w:rPr>
        <w:t xml:space="preserve"> </w:t>
      </w:r>
      <w:r>
        <w:rPr>
          <w:sz w:val="24"/>
        </w:rPr>
        <w:t>office</w:t>
      </w:r>
    </w:p>
    <w:p w14:paraId="11399FAC" w14:textId="77777777" w:rsidR="00D601DD" w:rsidRDefault="000B0A12">
      <w:pPr>
        <w:pStyle w:val="ListParagraph"/>
        <w:numPr>
          <w:ilvl w:val="3"/>
          <w:numId w:val="9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Back</w:t>
      </w:r>
      <w:r>
        <w:rPr>
          <w:spacing w:val="-5"/>
          <w:sz w:val="24"/>
        </w:rPr>
        <w:t xml:space="preserve"> </w:t>
      </w:r>
      <w:r>
        <w:rPr>
          <w:sz w:val="24"/>
        </w:rPr>
        <w:t>office</w:t>
      </w:r>
    </w:p>
    <w:p w14:paraId="6AAF33D1" w14:textId="77777777" w:rsidR="00D601DD" w:rsidRDefault="00D601DD">
      <w:pPr>
        <w:rPr>
          <w:sz w:val="24"/>
        </w:rPr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5E63CAD1" w14:textId="77777777" w:rsidR="00D601DD" w:rsidRDefault="000B0A12">
      <w:pPr>
        <w:pStyle w:val="BodyText"/>
        <w:spacing w:before="77"/>
        <w:ind w:left="117"/>
      </w:pPr>
      <w:bookmarkStart w:id="166" w:name="_bookmark4"/>
      <w:bookmarkEnd w:id="166"/>
      <w:r>
        <w:lastRenderedPageBreak/>
        <w:t>Table</w:t>
      </w:r>
      <w:r>
        <w:rPr>
          <w:spacing w:val="-7"/>
        </w:rPr>
        <w:t xml:space="preserve"> </w:t>
      </w:r>
      <w:r>
        <w:t>1.</w:t>
      </w:r>
      <w:r>
        <w:rPr>
          <w:spacing w:val="12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layers</w:t>
      </w:r>
    </w:p>
    <w:p w14:paraId="3568915D" w14:textId="77777777" w:rsidR="00D601DD" w:rsidRDefault="000B0A12">
      <w:pPr>
        <w:pStyle w:val="BodyText"/>
        <w:spacing w:before="6"/>
        <w:rPr>
          <w:sz w:val="23"/>
        </w:rPr>
      </w:pPr>
      <w:r>
        <w:pict w14:anchorId="264316F1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328" type="#_x0000_t202" style="position:absolute;margin-left:148.4pt;margin-top:15.1pt;width:71.75pt;height:35.9pt;z-index:-251618304;mso-wrap-distance-left:0;mso-wrap-distance-right:0;mso-position-horizontal-relative:page" filled="f" strokeweight=".14058mm">
            <v:textbox inset="0,0,0,0">
              <w:txbxContent>
                <w:p w14:paraId="1C6B1C93" w14:textId="77777777" w:rsidR="00D601DD" w:rsidRDefault="000B0A12">
                  <w:pPr>
                    <w:pStyle w:val="BodyText"/>
                    <w:spacing w:before="212"/>
                    <w:ind w:left="374"/>
                  </w:pPr>
                  <w:r>
                    <w:t>Clients</w:t>
                  </w:r>
                </w:p>
              </w:txbxContent>
            </v:textbox>
            <w10:wrap type="topAndBottom" anchorx="page"/>
          </v:shape>
        </w:pict>
      </w:r>
      <w:r>
        <w:pict w14:anchorId="76D3E727">
          <v:shape id="docshape3" o:spid="_x0000_s2327" type="#_x0000_t202" style="position:absolute;margin-left:261.05pt;margin-top:14.9pt;width:185.85pt;height:36.3pt;z-index:-251616256;mso-wrap-distance-left:0;mso-wrap-distance-right:0;mso-position-horizontal-relative:page" filled="f" strokeweight=".14058mm">
            <v:textbox inset="0,0,0,0">
              <w:txbxContent>
                <w:p w14:paraId="67A2C698" w14:textId="77777777" w:rsidR="00D601DD" w:rsidRDefault="000B0A12">
                  <w:pPr>
                    <w:pStyle w:val="BodyText"/>
                    <w:spacing w:before="191"/>
                    <w:ind w:left="1301" w:right="1301"/>
                    <w:jc w:val="center"/>
                  </w:pPr>
                  <w:r>
                    <w:t>Employees</w:t>
                  </w:r>
                </w:p>
              </w:txbxContent>
            </v:textbox>
            <w10:wrap type="topAndBottom" anchorx="page"/>
          </v:shape>
        </w:pict>
      </w:r>
    </w:p>
    <w:p w14:paraId="079D63AC" w14:textId="77777777" w:rsidR="00D601DD" w:rsidRDefault="00D601DD">
      <w:pPr>
        <w:pStyle w:val="BodyText"/>
        <w:rPr>
          <w:sz w:val="20"/>
        </w:rPr>
      </w:pPr>
    </w:p>
    <w:p w14:paraId="3C056A84" w14:textId="77777777" w:rsidR="00D601DD" w:rsidRDefault="00D601DD">
      <w:pPr>
        <w:pStyle w:val="BodyText"/>
        <w:rPr>
          <w:sz w:val="20"/>
        </w:rPr>
      </w:pPr>
    </w:p>
    <w:p w14:paraId="36D42A29" w14:textId="77777777" w:rsidR="00D601DD" w:rsidRDefault="00D601DD">
      <w:pPr>
        <w:pStyle w:val="BodyText"/>
        <w:rPr>
          <w:sz w:val="20"/>
        </w:rPr>
      </w:pPr>
    </w:p>
    <w:p w14:paraId="0462496E" w14:textId="77777777" w:rsidR="00D601DD" w:rsidRDefault="00D601DD">
      <w:pPr>
        <w:pStyle w:val="BodyText"/>
        <w:rPr>
          <w:sz w:val="20"/>
        </w:rPr>
      </w:pPr>
    </w:p>
    <w:p w14:paraId="49A7AEF7" w14:textId="77777777" w:rsidR="00D601DD" w:rsidRDefault="00D601DD">
      <w:pPr>
        <w:pStyle w:val="BodyText"/>
        <w:rPr>
          <w:sz w:val="20"/>
        </w:rPr>
      </w:pPr>
    </w:p>
    <w:p w14:paraId="40F027CD" w14:textId="77777777" w:rsidR="00D601DD" w:rsidRDefault="00D601DD">
      <w:pPr>
        <w:pStyle w:val="BodyText"/>
        <w:rPr>
          <w:sz w:val="20"/>
        </w:rPr>
      </w:pPr>
    </w:p>
    <w:p w14:paraId="5833B6CB" w14:textId="77777777" w:rsidR="00D601DD" w:rsidRDefault="000B0A12">
      <w:pPr>
        <w:pStyle w:val="BodyText"/>
        <w:rPr>
          <w:sz w:val="12"/>
        </w:rPr>
      </w:pPr>
      <w:r>
        <w:pict w14:anchorId="3A57A793">
          <v:shape id="docshape4" o:spid="_x0000_s2326" type="#_x0000_t202" style="position:absolute;margin-left:148.4pt;margin-top:8.35pt;width:71.75pt;height:35.9pt;z-index:-251615232;mso-wrap-distance-left:0;mso-wrap-distance-right:0;mso-position-horizontal-relative:page" filled="f" strokeweight=".14058mm">
            <v:textbox inset="0,0,0,0">
              <w:txbxContent>
                <w:p w14:paraId="0BC4405C" w14:textId="77777777" w:rsidR="00D601DD" w:rsidRDefault="000B0A12">
                  <w:pPr>
                    <w:pStyle w:val="BodyText"/>
                    <w:spacing w:before="212"/>
                    <w:ind w:left="147"/>
                  </w:pPr>
                  <w:r>
                    <w:t>Front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office</w:t>
                  </w:r>
                </w:p>
              </w:txbxContent>
            </v:textbox>
            <w10:wrap type="topAndBottom" anchorx="page"/>
          </v:shape>
        </w:pict>
      </w:r>
    </w:p>
    <w:p w14:paraId="52F862FC" w14:textId="77777777" w:rsidR="00D601DD" w:rsidRDefault="00D601DD">
      <w:pPr>
        <w:pStyle w:val="BodyText"/>
        <w:spacing w:before="6"/>
        <w:rPr>
          <w:sz w:val="12"/>
        </w:rPr>
      </w:pPr>
    </w:p>
    <w:p w14:paraId="1DFA4433" w14:textId="77777777" w:rsidR="00D601DD" w:rsidRDefault="000B0A12">
      <w:pPr>
        <w:spacing w:before="91"/>
        <w:ind w:left="117"/>
        <w:rPr>
          <w:sz w:val="20"/>
        </w:rPr>
      </w:pPr>
      <w:r>
        <w:pict w14:anchorId="4FC4752A">
          <v:group id="docshapegroup5" o:spid="_x0000_s2323" style="position:absolute;left:0;text-align:left;margin-left:182.75pt;margin-top:-120.4pt;width:3pt;height:77.15pt;z-index:251594752;mso-position-horizontal-relative:page" coordorigin="3655,-2408" coordsize="60,1543">
            <v:line id="_x0000_s2325" style="position:absolute" from="3685,-2408" to="3685,-914" strokeweight=".14058mm"/>
            <v:shape id="docshape6" o:spid="_x0000_s2324" style="position:absolute;left:3655;top:-946;width:60;height:80" coordorigin="3655,-946" coordsize="60,80" path="m3715,-946r-16,12l3685,-931r-14,-3l3655,-946r12,20l3675,-904r6,21l3685,-866r4,-17l3695,-904r8,-22l3715,-946xe" fillcolor="black" stroked="f">
              <v:path arrowok="t"/>
            </v:shape>
            <w10:wrap anchorx="page"/>
          </v:group>
        </w:pict>
      </w:r>
      <w:r>
        <w:pict w14:anchorId="3ECFA007">
          <v:group id="docshapegroup7" o:spid="_x0000_s2320" style="position:absolute;left:0;text-align:left;margin-left:296.15pt;margin-top:-120.2pt;width:3pt;height:76.95pt;z-index:251595776;mso-position-horizontal-relative:page" coordorigin="5923,-2404" coordsize="60,1539">
            <v:line id="_x0000_s2322" style="position:absolute" from="5953,-2404" to="5953,-914" strokeweight=".14058mm"/>
            <v:shape id="docshape8" o:spid="_x0000_s2321" style="position:absolute;left:5922;top:-946;width:60;height:80" coordorigin="5923,-946" coordsize="60,80" path="m5983,-946r-16,12l5953,-931r-15,-3l5923,-946r12,20l5943,-904r6,21l5953,-866r4,-17l5962,-904r9,-22l5983,-946xe" fillcolor="black" stroked="f">
              <v:path arrowok="t"/>
            </v:shape>
            <w10:wrap anchorx="page"/>
          </v:group>
        </w:pict>
      </w:r>
      <w:r>
        <w:pict w14:anchorId="3E3B093B">
          <v:group id="docshapegroup9" o:spid="_x0000_s2317" style="position:absolute;left:0;text-align:left;margin-left:409.55pt;margin-top:-120.2pt;width:3pt;height:76.95pt;z-index:251596800;mso-position-horizontal-relative:page" coordorigin="8191,-2404" coordsize="60,1539">
            <v:line id="_x0000_s2319" style="position:absolute" from="8221,-2404" to="8221,-914" strokeweight=".14058mm"/>
            <v:shape id="docshape10" o:spid="_x0000_s2318" style="position:absolute;left:8190;top:-946;width:60;height:80" coordorigin="8191,-946" coordsize="60,80" path="m8250,-946r-15,12l8221,-931r-15,-3l8191,-946r11,20l8211,-904r6,21l8221,-866r3,-17l8230,-904r9,-22l8250,-946xe" fillcolor="black" stroked="f">
              <v:path arrowok="t"/>
            </v:shape>
            <w10:wrap anchorx="page"/>
          </v:group>
        </w:pict>
      </w:r>
      <w:r>
        <w:pict w14:anchorId="79DDEA5B">
          <v:group id="docshapegroup11" o:spid="_x0000_s2314" style="position:absolute;left:0;text-align:left;margin-left:220.3pt;margin-top:-26.65pt;width:40.55pt;height:3pt;z-index:251597824;mso-position-horizontal-relative:page" coordorigin="4406,-533" coordsize="811,60">
            <v:line id="_x0000_s2316" style="position:absolute" from="4406,-503" to="5169,-503" strokeweight=".14058mm"/>
            <v:shape id="docshape12" o:spid="_x0000_s2315" style="position:absolute;left:5137;top:-534;width:80;height:60" coordorigin="5138,-533" coordsize="80,60" path="m5138,-533r11,15l5153,-503r-4,14l5138,-473r19,-12l5179,-494r21,-5l5217,-503r-17,-4l5179,-513r-22,-9l5138,-533xe" fillcolor="black" stroked="f">
              <v:path arrowok="t"/>
            </v:shape>
            <w10:wrap anchorx="page"/>
          </v:group>
        </w:pict>
      </w:r>
      <w:r>
        <w:pict w14:anchorId="5174A1AA">
          <v:group id="docshapegroup13" o:spid="_x0000_s2311" style="position:absolute;left:0;text-align:left;margin-left:334.4pt;margin-top:-26.65pt;width:40.55pt;height:3pt;z-index:251598848;mso-position-horizontal-relative:page" coordorigin="6688,-533" coordsize="811,60">
            <v:line id="_x0000_s2313" style="position:absolute" from="6688,-503" to="7451,-503" strokeweight=".14058mm"/>
            <v:shape id="docshape14" o:spid="_x0000_s2312" style="position:absolute;left:7419;top:-534;width:80;height:60" coordorigin="7420,-533" coordsize="80,60" path="m7420,-533r11,15l7434,-503r-3,14l7420,-473r19,-12l7461,-494r21,-5l7499,-503r-17,-4l7461,-513r-22,-9l7420,-533xe" fillcolor="black" stroked="f">
              <v:path arrowok="t"/>
            </v:shape>
            <w10:wrap anchorx="page"/>
          </v:group>
        </w:pict>
      </w:r>
      <w:r>
        <w:pict w14:anchorId="026AD34C">
          <v:shape id="docshape15" o:spid="_x0000_s2310" type="#_x0000_t202" style="position:absolute;left:0;text-align:left;margin-left:261.05pt;margin-top:-43.1pt;width:73.2pt;height:35.9pt;z-index:251599872;mso-position-horizontal-relative:page" filled="f" strokeweight=".14058mm">
            <v:textbox inset="0,0,0,0">
              <w:txbxContent>
                <w:p w14:paraId="40D1E925" w14:textId="77777777" w:rsidR="00D601DD" w:rsidRDefault="000B0A12">
                  <w:pPr>
                    <w:pStyle w:val="BodyText"/>
                    <w:spacing w:before="212"/>
                    <w:ind w:left="75"/>
                  </w:pPr>
                  <w:r>
                    <w:t>Middle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office</w:t>
                  </w:r>
                </w:p>
              </w:txbxContent>
            </v:textbox>
            <w10:wrap anchorx="page"/>
          </v:shape>
        </w:pict>
      </w:r>
      <w:r>
        <w:pict w14:anchorId="5738CA99">
          <v:shape id="docshape16" o:spid="_x0000_s2309" type="#_x0000_t202" style="position:absolute;left:0;text-align:left;margin-left:375.15pt;margin-top:-43.1pt;width:71.75pt;height:35.9pt;z-index:251600896;mso-position-horizontal-relative:page" filled="f" strokeweight=".14058mm">
            <v:textbox inset="0,0,0,0">
              <w:txbxContent>
                <w:p w14:paraId="5DE773DE" w14:textId="77777777" w:rsidR="00D601DD" w:rsidRDefault="000B0A12">
                  <w:pPr>
                    <w:pStyle w:val="BodyText"/>
                    <w:spacing w:before="212"/>
                    <w:ind w:left="161"/>
                  </w:pPr>
                  <w:r>
                    <w:t>Back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office</w:t>
                  </w:r>
                </w:p>
              </w:txbxContent>
            </v:textbox>
            <w10:wrap anchorx="page"/>
          </v:shape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25172C86" w14:textId="77777777" w:rsidR="00D601DD" w:rsidRDefault="00D601DD">
      <w:pPr>
        <w:pStyle w:val="BodyText"/>
        <w:rPr>
          <w:sz w:val="22"/>
        </w:rPr>
      </w:pPr>
    </w:p>
    <w:p w14:paraId="0513DBE9" w14:textId="77777777" w:rsidR="00D601DD" w:rsidRDefault="00D601DD">
      <w:pPr>
        <w:pStyle w:val="BodyText"/>
        <w:rPr>
          <w:sz w:val="22"/>
        </w:rPr>
      </w:pPr>
    </w:p>
    <w:p w14:paraId="65E83B34" w14:textId="77777777" w:rsidR="00D601DD" w:rsidRDefault="00D601DD">
      <w:pPr>
        <w:pStyle w:val="BodyText"/>
        <w:spacing w:before="2"/>
        <w:rPr>
          <w:sz w:val="23"/>
        </w:rPr>
      </w:pPr>
    </w:p>
    <w:p w14:paraId="1934379F" w14:textId="77777777" w:rsidR="00D601DD" w:rsidRDefault="000B0A12">
      <w:pPr>
        <w:pStyle w:val="BodyText"/>
        <w:spacing w:line="357" w:lineRule="auto"/>
        <w:ind w:left="117" w:right="113" w:firstLine="566"/>
        <w:jc w:val="both"/>
      </w:pPr>
      <w:r>
        <w:t>Front</w:t>
      </w:r>
      <w:r>
        <w:rPr>
          <w:spacing w:val="-13"/>
        </w:rPr>
        <w:t xml:space="preserve"> </w:t>
      </w:r>
      <w:r>
        <w:t>office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operational</w:t>
      </w:r>
      <w:r>
        <w:rPr>
          <w:spacing w:val="-12"/>
        </w:rPr>
        <w:t xml:space="preserve"> </w:t>
      </w:r>
      <w:r>
        <w:t>division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bank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structural</w:t>
      </w:r>
      <w:r>
        <w:rPr>
          <w:spacing w:val="-12"/>
        </w:rPr>
        <w:t xml:space="preserve"> </w:t>
      </w:r>
      <w:r>
        <w:t>units,</w:t>
      </w:r>
      <w:r>
        <w:rPr>
          <w:spacing w:val="-11"/>
        </w:rPr>
        <w:t xml:space="preserve"> </w:t>
      </w:r>
      <w:r>
        <w:t>responsible</w:t>
      </w:r>
      <w:r>
        <w:rPr>
          <w:spacing w:val="-1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relationships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counterparties.</w:t>
      </w:r>
      <w:r>
        <w:rPr>
          <w:spacing w:val="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front</w:t>
      </w:r>
      <w:r>
        <w:rPr>
          <w:spacing w:val="-9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occurs</w:t>
      </w:r>
      <w:r>
        <w:rPr>
          <w:spacing w:val="-9"/>
        </w:rPr>
        <w:t xml:space="preserve"> </w:t>
      </w:r>
      <w:r>
        <w:t>direct</w:t>
      </w:r>
      <w:r>
        <w:rPr>
          <w:spacing w:val="-58"/>
        </w:rPr>
        <w:t xml:space="preserve"> </w:t>
      </w:r>
      <w:r>
        <w:rPr>
          <w:w w:val="95"/>
        </w:rPr>
        <w:t>communication with clients, primary verification of loaners’ data, collection analysis of received</w:t>
      </w:r>
      <w:r>
        <w:rPr>
          <w:spacing w:val="1"/>
          <w:w w:val="95"/>
        </w:rPr>
        <w:t xml:space="preserve"> </w:t>
      </w:r>
      <w:r>
        <w:t>documents, preparation of contracts with clients and other interoperations with counterparties.</w:t>
      </w:r>
      <w:r>
        <w:rPr>
          <w:spacing w:val="-57"/>
        </w:rPr>
        <w:t xml:space="preserve"> </w:t>
      </w:r>
      <w:r>
        <w:t>Front office as a term also describes external interfaces, as</w:t>
      </w:r>
      <w:r>
        <w:t xml:space="preserve"> instruments and rules of interaction</w:t>
      </w:r>
      <w:r>
        <w:rPr>
          <w:spacing w:val="-5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automated</w:t>
      </w:r>
      <w:r>
        <w:rPr>
          <w:spacing w:val="-13"/>
        </w:rPr>
        <w:t xml:space="preserve"> </w:t>
      </w:r>
      <w:r>
        <w:t>banking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networks,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branches,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rPr>
          <w:w w:val="95"/>
        </w:rPr>
        <w:t>occurs direct work with clients and the conclusion of contracts and transactions of primary bank-</w:t>
      </w:r>
      <w:r>
        <w:rPr>
          <w:spacing w:val="1"/>
          <w:w w:val="95"/>
        </w:rPr>
        <w:t xml:space="preserve"> </w:t>
      </w:r>
      <w:proofErr w:type="spellStart"/>
      <w:r>
        <w:t>ing</w:t>
      </w:r>
      <w:proofErr w:type="spellEnd"/>
      <w:r>
        <w:t xml:space="preserve"> business. Front office </w:t>
      </w:r>
      <w:r>
        <w:t>employees are responsible for customer attraction, customer contact</w:t>
      </w:r>
      <w:r>
        <w:rPr>
          <w:spacing w:val="-5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customers.</w:t>
      </w:r>
      <w:r>
        <w:rPr>
          <w:spacing w:val="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card</w:t>
      </w:r>
      <w:r>
        <w:rPr>
          <w:spacing w:val="-5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office</w:t>
      </w:r>
      <w:r>
        <w:rPr>
          <w:spacing w:val="-58"/>
        </w:rPr>
        <w:t xml:space="preserve"> </w:t>
      </w:r>
      <w:r>
        <w:t>includes</w:t>
      </w:r>
      <w:r>
        <w:rPr>
          <w:spacing w:val="-9"/>
        </w:rPr>
        <w:t xml:space="preserve"> </w:t>
      </w:r>
      <w:r>
        <w:t>servicing</w:t>
      </w:r>
      <w:r>
        <w:rPr>
          <w:spacing w:val="-8"/>
        </w:rPr>
        <w:t xml:space="preserve"> </w:t>
      </w:r>
      <w:r>
        <w:t>ATM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POS</w:t>
      </w:r>
      <w:r>
        <w:rPr>
          <w:spacing w:val="-8"/>
        </w:rPr>
        <w:t xml:space="preserve"> </w:t>
      </w:r>
      <w:r>
        <w:t>terminals,</w:t>
      </w:r>
      <w:r>
        <w:rPr>
          <w:spacing w:val="-8"/>
        </w:rPr>
        <w:t xml:space="preserve"> </w:t>
      </w:r>
      <w:r>
        <w:t>interacting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payment</w:t>
      </w:r>
      <w:r>
        <w:rPr>
          <w:spacing w:val="-9"/>
        </w:rPr>
        <w:t xml:space="preserve"> </w:t>
      </w:r>
      <w:r>
        <w:t>card</w:t>
      </w:r>
      <w:r>
        <w:rPr>
          <w:spacing w:val="-8"/>
        </w:rPr>
        <w:t xml:space="preserve"> </w:t>
      </w:r>
      <w:r>
        <w:t>acceptance</w:t>
      </w:r>
      <w:r>
        <w:rPr>
          <w:spacing w:val="-58"/>
        </w:rPr>
        <w:t xml:space="preserve"> </w:t>
      </w:r>
      <w:r>
        <w:t>points and maintaining a network of self-service information devices.</w:t>
      </w:r>
      <w:r>
        <w:rPr>
          <w:spacing w:val="1"/>
        </w:rPr>
        <w:t xml:space="preserve"> </w:t>
      </w:r>
      <w:r>
        <w:t xml:space="preserve">Front offices </w:t>
      </w:r>
      <w:proofErr w:type="spellStart"/>
      <w:r>
        <w:t>continu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ously</w:t>
      </w:r>
      <w:proofErr w:type="spellEnd"/>
      <w:r>
        <w:t xml:space="preserve"> interact with the analytical and processing centers of the system, middle office and back</w:t>
      </w:r>
      <w:r>
        <w:rPr>
          <w:spacing w:val="-57"/>
        </w:rPr>
        <w:t xml:space="preserve"> </w:t>
      </w:r>
      <w:r>
        <w:t>office.</w:t>
      </w:r>
      <w:r>
        <w:rPr>
          <w:spacing w:val="1"/>
        </w:rPr>
        <w:t xml:space="preserve"> </w:t>
      </w:r>
      <w:r>
        <w:t>Typically, front office functions include client</w:t>
      </w:r>
      <w:r>
        <w:t xml:space="preserve"> communication, receiving and input of</w:t>
      </w:r>
      <w:r>
        <w:rPr>
          <w:spacing w:val="1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documents,</w:t>
      </w:r>
      <w:r>
        <w:rPr>
          <w:spacing w:val="-4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information,</w:t>
      </w:r>
      <w:r>
        <w:rPr>
          <w:spacing w:val="-3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sending</w:t>
      </w:r>
      <w:r>
        <w:rPr>
          <w:spacing w:val="-57"/>
        </w:rPr>
        <w:t xml:space="preserve"> </w:t>
      </w:r>
      <w:r>
        <w:t>information messages to clients, processing incoming calls. As an example of real front office</w:t>
      </w:r>
      <w:r>
        <w:rPr>
          <w:spacing w:val="1"/>
        </w:rPr>
        <w:t xml:space="preserve"> </w:t>
      </w:r>
      <w:r>
        <w:rPr>
          <w:spacing w:val="-1"/>
        </w:rPr>
        <w:t>units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rPr>
          <w:spacing w:val="-1"/>
        </w:rPr>
        <w:t>call</w:t>
      </w:r>
      <w:r>
        <w:rPr>
          <w:spacing w:val="-14"/>
        </w:rPr>
        <w:t xml:space="preserve"> </w:t>
      </w:r>
      <w:r>
        <w:rPr>
          <w:spacing w:val="-1"/>
        </w:rPr>
        <w:t>cente</w:t>
      </w:r>
      <w:r>
        <w:rPr>
          <w:spacing w:val="-1"/>
        </w:rPr>
        <w:t>rs,</w:t>
      </w:r>
      <w:r>
        <w:rPr>
          <w:spacing w:val="-11"/>
        </w:rPr>
        <w:t xml:space="preserve"> </w:t>
      </w:r>
      <w:r>
        <w:t>trading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showrooms,</w:t>
      </w:r>
      <w:r>
        <w:rPr>
          <w:spacing w:val="-12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cash</w:t>
      </w:r>
      <w:r>
        <w:rPr>
          <w:spacing w:val="-14"/>
        </w:rPr>
        <w:t xml:space="preserve"> </w:t>
      </w:r>
      <w:r>
        <w:t>decks.</w:t>
      </w:r>
      <w:r>
        <w:rPr>
          <w:spacing w:val="12"/>
        </w:rPr>
        <w:t xml:space="preserve"> </w:t>
      </w:r>
      <w:r>
        <w:t>Among</w:t>
      </w:r>
      <w:r>
        <w:rPr>
          <w:spacing w:val="-14"/>
        </w:rPr>
        <w:t xml:space="preserve"> </w:t>
      </w:r>
      <w:r>
        <w:t>digital</w:t>
      </w:r>
      <w:r>
        <w:rPr>
          <w:spacing w:val="-57"/>
        </w:rPr>
        <w:t xml:space="preserve"> </w:t>
      </w:r>
      <w:r>
        <w:t>front office units there are customer self-service portals, personal accounts and internet bank-</w:t>
      </w:r>
      <w:r>
        <w:rPr>
          <w:spacing w:val="1"/>
        </w:rPr>
        <w:t xml:space="preserve"> </w:t>
      </w:r>
      <w:proofErr w:type="spellStart"/>
      <w:r>
        <w:rPr>
          <w:w w:val="95"/>
        </w:rPr>
        <w:t>ing</w:t>
      </w:r>
      <w:proofErr w:type="spellEnd"/>
      <w:r>
        <w:rPr>
          <w:w w:val="95"/>
        </w:rPr>
        <w:t>, remote banking systems, front-office supporting information systems, like CRM (Customer</w:t>
      </w:r>
      <w:r>
        <w:rPr>
          <w:spacing w:val="1"/>
          <w:w w:val="95"/>
        </w:rPr>
        <w:t xml:space="preserve"> </w:t>
      </w:r>
      <w:r>
        <w:t>Relationship</w:t>
      </w:r>
      <w:r>
        <w:rPr>
          <w:spacing w:val="-15"/>
        </w:rPr>
        <w:t xml:space="preserve"> </w:t>
      </w:r>
      <w:r>
        <w:t>Management),</w:t>
      </w:r>
      <w:r>
        <w:rPr>
          <w:spacing w:val="-14"/>
        </w:rPr>
        <w:t xml:space="preserve"> </w:t>
      </w:r>
      <w:r>
        <w:t>ERP</w:t>
      </w:r>
      <w:r>
        <w:rPr>
          <w:spacing w:val="-15"/>
        </w:rPr>
        <w:t xml:space="preserve"> </w:t>
      </w:r>
      <w:r>
        <w:t>(Enterprise</w:t>
      </w:r>
      <w:r>
        <w:rPr>
          <w:spacing w:val="-14"/>
        </w:rPr>
        <w:t xml:space="preserve"> </w:t>
      </w:r>
      <w:r>
        <w:t>Resource</w:t>
      </w:r>
      <w:r>
        <w:rPr>
          <w:spacing w:val="-15"/>
        </w:rPr>
        <w:t xml:space="preserve"> </w:t>
      </w:r>
      <w:r>
        <w:t>Management),</w:t>
      </w:r>
      <w:r>
        <w:rPr>
          <w:spacing w:val="-14"/>
        </w:rPr>
        <w:t xml:space="preserve"> </w:t>
      </w:r>
      <w:r>
        <w:t>CB</w:t>
      </w:r>
      <w:r>
        <w:t>S</w:t>
      </w:r>
      <w:r>
        <w:rPr>
          <w:spacing w:val="-15"/>
        </w:rPr>
        <w:t xml:space="preserve"> </w:t>
      </w:r>
      <w:r>
        <w:t>(Core</w:t>
      </w:r>
      <w:r>
        <w:rPr>
          <w:spacing w:val="-15"/>
        </w:rPr>
        <w:t xml:space="preserve"> </w:t>
      </w:r>
      <w:r>
        <w:t>Banking</w:t>
      </w:r>
      <w:r>
        <w:rPr>
          <w:spacing w:val="-15"/>
        </w:rPr>
        <w:t xml:space="preserve"> </w:t>
      </w:r>
      <w:r>
        <w:t>Sys-</w:t>
      </w:r>
      <w:r>
        <w:rPr>
          <w:spacing w:val="-58"/>
        </w:rPr>
        <w:t xml:space="preserve"> </w:t>
      </w:r>
      <w:proofErr w:type="spellStart"/>
      <w:r>
        <w:t>tems</w:t>
      </w:r>
      <w:proofErr w:type="spellEnd"/>
      <w:r>
        <w:t>).</w:t>
      </w:r>
    </w:p>
    <w:p w14:paraId="0346A0AA" w14:textId="77777777" w:rsidR="00D601DD" w:rsidRDefault="000B0A12">
      <w:pPr>
        <w:pStyle w:val="BodyText"/>
        <w:spacing w:before="10" w:line="357" w:lineRule="auto"/>
        <w:ind w:left="117" w:right="115" w:firstLine="566"/>
        <w:jc w:val="both"/>
      </w:pPr>
      <w:r>
        <w:t>Middle office — bank division, which contains a set of business processes, procedures,</w:t>
      </w:r>
      <w:r>
        <w:rPr>
          <w:spacing w:val="1"/>
        </w:rPr>
        <w:t xml:space="preserve"> </w:t>
      </w:r>
      <w:r>
        <w:rPr>
          <w:w w:val="95"/>
        </w:rPr>
        <w:t>normative</w:t>
      </w:r>
      <w:r>
        <w:rPr>
          <w:spacing w:val="19"/>
          <w:w w:val="95"/>
        </w:rPr>
        <w:t xml:space="preserve"> </w:t>
      </w:r>
      <w:r>
        <w:rPr>
          <w:w w:val="95"/>
        </w:rPr>
        <w:t>documents</w:t>
      </w:r>
      <w:r>
        <w:rPr>
          <w:spacing w:val="20"/>
          <w:w w:val="95"/>
        </w:rPr>
        <w:t xml:space="preserve"> </w:t>
      </w:r>
      <w:r>
        <w:rPr>
          <w:w w:val="95"/>
        </w:rPr>
        <w:t>(regulations),</w:t>
      </w:r>
      <w:r>
        <w:rPr>
          <w:spacing w:val="27"/>
          <w:w w:val="95"/>
        </w:rPr>
        <w:t xml:space="preserve"> </w:t>
      </w:r>
      <w:r>
        <w:rPr>
          <w:w w:val="95"/>
        </w:rPr>
        <w:t>reference</w:t>
      </w:r>
      <w:r>
        <w:rPr>
          <w:spacing w:val="19"/>
          <w:w w:val="95"/>
        </w:rPr>
        <w:t xml:space="preserve"> </w:t>
      </w:r>
      <w:r>
        <w:rPr>
          <w:w w:val="95"/>
        </w:rPr>
        <w:t>books,</w:t>
      </w:r>
      <w:r>
        <w:rPr>
          <w:spacing w:val="27"/>
          <w:w w:val="95"/>
        </w:rPr>
        <w:t xml:space="preserve"> </w:t>
      </w:r>
      <w:r>
        <w:rPr>
          <w:w w:val="95"/>
        </w:rPr>
        <w:t>printed</w:t>
      </w:r>
      <w:r>
        <w:rPr>
          <w:spacing w:val="20"/>
          <w:w w:val="95"/>
        </w:rPr>
        <w:t xml:space="preserve"> </w:t>
      </w:r>
      <w:r>
        <w:rPr>
          <w:w w:val="95"/>
        </w:rPr>
        <w:t>forms,</w:t>
      </w:r>
      <w:r>
        <w:rPr>
          <w:spacing w:val="27"/>
          <w:w w:val="95"/>
        </w:rPr>
        <w:t xml:space="preserve"> </w:t>
      </w:r>
      <w:r>
        <w:rPr>
          <w:w w:val="95"/>
        </w:rPr>
        <w:t>organizational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staff</w:t>
      </w:r>
      <w:r>
        <w:rPr>
          <w:spacing w:val="19"/>
          <w:w w:val="95"/>
        </w:rPr>
        <w:t xml:space="preserve"> </w:t>
      </w:r>
      <w:r>
        <w:rPr>
          <w:w w:val="95"/>
        </w:rPr>
        <w:t>doc-</w:t>
      </w:r>
    </w:p>
    <w:p w14:paraId="478E3B53" w14:textId="77777777" w:rsidR="00D601DD" w:rsidRDefault="00D601DD">
      <w:pPr>
        <w:spacing w:line="357" w:lineRule="auto"/>
        <w:jc w:val="both"/>
        <w:sectPr w:rsidR="00D601DD">
          <w:pgSz w:w="11910" w:h="16840"/>
          <w:pgMar w:top="1300" w:right="1300" w:bottom="1020" w:left="1300" w:header="0" w:footer="833" w:gutter="0"/>
          <w:cols w:space="708"/>
        </w:sectPr>
      </w:pPr>
    </w:p>
    <w:p w14:paraId="3686C761" w14:textId="77777777" w:rsidR="00D601DD" w:rsidRDefault="000B0A12">
      <w:pPr>
        <w:pStyle w:val="BodyText"/>
        <w:spacing w:before="74" w:line="357" w:lineRule="auto"/>
        <w:ind w:left="117" w:right="114"/>
        <w:jc w:val="both"/>
      </w:pPr>
      <w:proofErr w:type="spellStart"/>
      <w:r>
        <w:lastRenderedPageBreak/>
        <w:t>uments</w:t>
      </w:r>
      <w:proofErr w:type="spellEnd"/>
      <w:r>
        <w:t xml:space="preserve"> that ensure the pre</w:t>
      </w:r>
      <w:r>
        <w:t>paration and execution of decision-making processes. Middle office</w:t>
      </w:r>
      <w:r>
        <w:rPr>
          <w:spacing w:val="-57"/>
        </w:rPr>
        <w:t xml:space="preserve"> </w:t>
      </w:r>
      <w:r>
        <w:t>units carry out verification and actual processing of client operations. Unlike the front office,</w:t>
      </w:r>
      <w:r>
        <w:rPr>
          <w:spacing w:val="1"/>
        </w:rPr>
        <w:t xml:space="preserve"> </w:t>
      </w:r>
      <w:r>
        <w:t>even though middle-office workers operations directly related to the client, as a rule, tho</w:t>
      </w:r>
      <w:r>
        <w:t>se do</w:t>
      </w:r>
      <w:r>
        <w:rPr>
          <w:spacing w:val="1"/>
        </w:rPr>
        <w:t xml:space="preserve"> </w:t>
      </w:r>
      <w:r>
        <w:t>not have direct contact with clients. Canonical examples of a middle office unit is a risk man-</w:t>
      </w:r>
      <w:r>
        <w:rPr>
          <w:spacing w:val="1"/>
        </w:rPr>
        <w:t xml:space="preserve"> </w:t>
      </w:r>
      <w:proofErr w:type="spellStart"/>
      <w:r>
        <w:t>agement</w:t>
      </w:r>
      <w:proofErr w:type="spellEnd"/>
      <w:r>
        <w:t xml:space="preserve"> unit and a credit scoring unit. As an information systems middle-office use position</w:t>
      </w:r>
      <w:r>
        <w:rPr>
          <w:spacing w:val="1"/>
        </w:rPr>
        <w:t xml:space="preserve"> </w:t>
      </w:r>
      <w:r>
        <w:t>accounting</w:t>
      </w:r>
      <w:r>
        <w:rPr>
          <w:spacing w:val="-3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borrower</w:t>
      </w:r>
      <w:r>
        <w:rPr>
          <w:spacing w:val="-2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scoring</w:t>
      </w:r>
      <w:r>
        <w:rPr>
          <w:spacing w:val="-3"/>
        </w:rPr>
        <w:t xml:space="preserve"> </w:t>
      </w:r>
      <w:r>
        <w:t>calc</w:t>
      </w:r>
      <w:r>
        <w:t>ulation</w:t>
      </w:r>
      <w:r>
        <w:rPr>
          <w:spacing w:val="-2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etc.</w:t>
      </w:r>
    </w:p>
    <w:p w14:paraId="6B9BB81E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t>Back office — operational and accounting division of the bank, which guarantees the</w:t>
      </w:r>
      <w:r>
        <w:rPr>
          <w:spacing w:val="1"/>
        </w:rPr>
        <w:t xml:space="preserve"> </w:t>
      </w:r>
      <w:r>
        <w:t xml:space="preserve">work of the divisions involved in the asset and liabilities management, carries out the </w:t>
      </w:r>
      <w:proofErr w:type="spellStart"/>
      <w:r>
        <w:t>execu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>, accounting and registration of the transactions with securities, as well as settlements with</w:t>
      </w:r>
      <w:r>
        <w:rPr>
          <w:spacing w:val="-57"/>
        </w:rPr>
        <w:t xml:space="preserve"> </w:t>
      </w:r>
      <w:r>
        <w:t>customers.</w:t>
      </w:r>
    </w:p>
    <w:p w14:paraId="4FF3359B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The tasks of the Back Office are credit affairs formation and direct loan issuance pro-</w:t>
      </w:r>
      <w:r>
        <w:rPr>
          <w:spacing w:val="1"/>
        </w:rPr>
        <w:t xml:space="preserve"> </w:t>
      </w:r>
      <w:proofErr w:type="spellStart"/>
      <w:r>
        <w:t>cessing</w:t>
      </w:r>
      <w:proofErr w:type="spellEnd"/>
      <w:r>
        <w:t>, loan portfolio quality assessment, account openin</w:t>
      </w:r>
      <w:r>
        <w:t>g, supporting accounting operations,</w:t>
      </w:r>
      <w:r>
        <w:rPr>
          <w:spacing w:val="-57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transactions</w:t>
      </w:r>
      <w:r>
        <w:rPr>
          <w:spacing w:val="-3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concluded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traders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counterparty</w:t>
      </w:r>
      <w:r>
        <w:rPr>
          <w:spacing w:val="-3"/>
        </w:rPr>
        <w:t xml:space="preserve"> </w:t>
      </w:r>
      <w:r>
        <w:t>companies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front office, etc.</w:t>
      </w:r>
      <w:r>
        <w:rPr>
          <w:spacing w:val="1"/>
        </w:rPr>
        <w:t xml:space="preserve"> </w:t>
      </w:r>
      <w:r>
        <w:t>Depending on its structure, back office may consist of one division or may</w:t>
      </w:r>
      <w:r>
        <w:rPr>
          <w:spacing w:val="1"/>
        </w:rPr>
        <w:t xml:space="preserve"> </w:t>
      </w:r>
      <w:r>
        <w:t>have a couple of units, united b</w:t>
      </w:r>
      <w:r>
        <w:t>y documentation procedures, risk management, accounting and</w:t>
      </w:r>
      <w:r>
        <w:rPr>
          <w:spacing w:val="-57"/>
        </w:rPr>
        <w:t xml:space="preserve"> </w:t>
      </w:r>
      <w:r>
        <w:t>calculations.</w:t>
      </w:r>
      <w:r>
        <w:rPr>
          <w:spacing w:val="1"/>
        </w:rPr>
        <w:t xml:space="preserve"> </w:t>
      </w:r>
      <w:r>
        <w:t>However, certain banks may unite some functionality with middle office, as an</w:t>
      </w:r>
      <w:r>
        <w:rPr>
          <w:spacing w:val="1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management,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understood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middle</w:t>
      </w:r>
      <w:r>
        <w:rPr>
          <w:spacing w:val="-5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activity,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proofErr w:type="spellStart"/>
      <w:r>
        <w:t>struc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turally</w:t>
      </w:r>
      <w:proofErr w:type="spellEnd"/>
      <w:r>
        <w:rPr>
          <w:spacing w:val="-2"/>
        </w:rPr>
        <w:t xml:space="preserve"> </w:t>
      </w:r>
      <w:r>
        <w:t>s</w:t>
      </w:r>
      <w:r>
        <w:t>upports</w:t>
      </w:r>
      <w:r>
        <w:rPr>
          <w:spacing w:val="-1"/>
        </w:rPr>
        <w:t xml:space="preserve"> </w:t>
      </w:r>
      <w:r>
        <w:t>decision-making.</w:t>
      </w:r>
    </w:p>
    <w:p w14:paraId="405C6BED" w14:textId="77777777" w:rsidR="00D601DD" w:rsidRDefault="000B0A12">
      <w:pPr>
        <w:pStyle w:val="BodyText"/>
        <w:spacing w:before="4" w:line="357" w:lineRule="auto"/>
        <w:ind w:left="117" w:right="112" w:firstLine="566"/>
        <w:jc w:val="both"/>
      </w:pPr>
      <w:r>
        <w:rPr>
          <w:w w:val="95"/>
        </w:rPr>
        <w:t>As a conclusion, back office is a division which carries out other divisions involved in asset</w:t>
      </w:r>
      <w:r>
        <w:rPr>
          <w:spacing w:val="1"/>
          <w:w w:val="95"/>
        </w:rPr>
        <w:t xml:space="preserve"> </w:t>
      </w:r>
      <w:r>
        <w:rPr>
          <w:w w:val="95"/>
        </w:rPr>
        <w:t>and liabilities management.</w:t>
      </w:r>
      <w:r>
        <w:rPr>
          <w:spacing w:val="1"/>
          <w:w w:val="95"/>
        </w:rPr>
        <w:t xml:space="preserve"> </w:t>
      </w:r>
      <w:r>
        <w:rPr>
          <w:w w:val="95"/>
        </w:rPr>
        <w:t>Main back office task is the documentary and electronic registration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transactions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analytical</w:t>
      </w:r>
      <w:r>
        <w:rPr>
          <w:spacing w:val="-6"/>
        </w:rPr>
        <w:t xml:space="preserve"> </w:t>
      </w:r>
      <w:r>
        <w:t>transactions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proofErr w:type="spellStart"/>
      <w:r>
        <w:t>orga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nizational</w:t>
      </w:r>
      <w:proofErr w:type="spellEnd"/>
      <w:r>
        <w:t xml:space="preserve"> units within the framework of the financial resource redistribution system. This is a</w:t>
      </w:r>
      <w:r>
        <w:rPr>
          <w:spacing w:val="1"/>
        </w:rPr>
        <w:t xml:space="preserve"> </w:t>
      </w:r>
      <w:r>
        <w:t>support unit of the company which performs administrative functions to help customer service</w:t>
      </w:r>
      <w:r>
        <w:rPr>
          <w:spacing w:val="-57"/>
        </w:rPr>
        <w:t xml:space="preserve"> </w:t>
      </w:r>
      <w:r>
        <w:t>personnel</w:t>
      </w:r>
      <w:r>
        <w:rPr>
          <w:spacing w:val="-2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duties.</w:t>
      </w:r>
    </w:p>
    <w:p w14:paraId="34A53D2A" w14:textId="77777777" w:rsidR="00D601DD" w:rsidRDefault="00D601DD">
      <w:pPr>
        <w:pStyle w:val="BodyText"/>
        <w:rPr>
          <w:sz w:val="26"/>
        </w:rPr>
      </w:pPr>
    </w:p>
    <w:p w14:paraId="42283479" w14:textId="77777777" w:rsidR="00D601DD" w:rsidRDefault="00D601DD">
      <w:pPr>
        <w:pStyle w:val="BodyText"/>
        <w:spacing w:before="9"/>
        <w:rPr>
          <w:sz w:val="22"/>
        </w:rPr>
      </w:pPr>
    </w:p>
    <w:p w14:paraId="1B71D2FC" w14:textId="77777777" w:rsidR="00D601DD" w:rsidRDefault="000B0A12">
      <w:pPr>
        <w:pStyle w:val="Heading2"/>
        <w:numPr>
          <w:ilvl w:val="1"/>
          <w:numId w:val="10"/>
        </w:numPr>
        <w:tabs>
          <w:tab w:val="left" w:pos="714"/>
          <w:tab w:val="left" w:pos="716"/>
        </w:tabs>
        <w:ind w:hanging="599"/>
      </w:pPr>
      <w:bookmarkStart w:id="167" w:name="Digital_banking"/>
      <w:bookmarkStart w:id="168" w:name="_bookmark5"/>
      <w:bookmarkEnd w:id="167"/>
      <w:bookmarkEnd w:id="168"/>
      <w:r>
        <w:rPr>
          <w:spacing w:val="-1"/>
        </w:rPr>
        <w:t>Digital</w:t>
      </w:r>
      <w:r>
        <w:rPr>
          <w:spacing w:val="-13"/>
        </w:rPr>
        <w:t xml:space="preserve"> </w:t>
      </w:r>
      <w:r>
        <w:t>banking</w:t>
      </w:r>
    </w:p>
    <w:p w14:paraId="78B7DCE5" w14:textId="77777777" w:rsidR="00D601DD" w:rsidRDefault="00D601DD">
      <w:pPr>
        <w:pStyle w:val="BodyText"/>
        <w:rPr>
          <w:b/>
          <w:sz w:val="26"/>
        </w:rPr>
      </w:pPr>
    </w:p>
    <w:p w14:paraId="40A224BE" w14:textId="77777777" w:rsidR="00D601DD" w:rsidRDefault="000B0A12">
      <w:pPr>
        <w:pStyle w:val="BodyText"/>
        <w:spacing w:before="196" w:line="357" w:lineRule="auto"/>
        <w:ind w:left="117" w:right="114" w:firstLine="566"/>
        <w:jc w:val="both"/>
      </w:pPr>
      <w:r>
        <w:t>In general, D</w:t>
      </w:r>
      <w:r>
        <w:t>igital Banking is relatively new term and its definition is vaguely differed</w:t>
      </w:r>
      <w:r>
        <w:rPr>
          <w:spacing w:val="1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virtual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online</w:t>
      </w:r>
      <w:r>
        <w:rPr>
          <w:spacing w:val="24"/>
        </w:rPr>
        <w:t xml:space="preserve"> </w:t>
      </w:r>
      <w:r>
        <w:t>banking.</w:t>
      </w:r>
      <w:r>
        <w:rPr>
          <w:spacing w:val="40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concept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Digital</w:t>
      </w:r>
      <w:r>
        <w:rPr>
          <w:spacing w:val="24"/>
        </w:rPr>
        <w:t xml:space="preserve"> </w:t>
      </w:r>
      <w:r>
        <w:t>Banking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digitalization</w:t>
      </w:r>
      <w:r>
        <w:rPr>
          <w:spacing w:val="-58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banking</w:t>
      </w:r>
      <w:r>
        <w:rPr>
          <w:spacing w:val="23"/>
        </w:rPr>
        <w:t xml:space="preserve"> </w:t>
      </w:r>
      <w:r>
        <w:t>services</w:t>
      </w:r>
      <w:r>
        <w:rPr>
          <w:spacing w:val="23"/>
        </w:rPr>
        <w:t xml:space="preserve"> </w:t>
      </w:r>
      <w:r>
        <w:t>—</w:t>
      </w:r>
      <w:r>
        <w:rPr>
          <w:spacing w:val="23"/>
        </w:rPr>
        <w:t xml:space="preserve"> </w:t>
      </w:r>
      <w:r>
        <w:t>making</w:t>
      </w:r>
      <w:r>
        <w:rPr>
          <w:spacing w:val="22"/>
        </w:rPr>
        <w:t xml:space="preserve"> </w:t>
      </w:r>
      <w:r>
        <w:t>those</w:t>
      </w:r>
      <w:r>
        <w:rPr>
          <w:spacing w:val="23"/>
        </w:rPr>
        <w:t xml:space="preserve"> </w:t>
      </w:r>
      <w:r>
        <w:t>available</w:t>
      </w:r>
      <w:r>
        <w:rPr>
          <w:spacing w:val="23"/>
        </w:rPr>
        <w:t xml:space="preserve"> </w:t>
      </w:r>
      <w:r>
        <w:t>online.</w:t>
      </w:r>
      <w:r>
        <w:rPr>
          <w:spacing w:val="35"/>
        </w:rPr>
        <w:t xml:space="preserve"> </w:t>
      </w:r>
      <w:r>
        <w:t>Currently,</w:t>
      </w:r>
      <w:r>
        <w:rPr>
          <w:spacing w:val="28"/>
        </w:rPr>
        <w:t xml:space="preserve"> </w:t>
      </w:r>
      <w:r>
        <w:t>there</w:t>
      </w:r>
      <w:r>
        <w:rPr>
          <w:spacing w:val="23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two</w:t>
      </w:r>
      <w:r>
        <w:rPr>
          <w:spacing w:val="23"/>
        </w:rPr>
        <w:t xml:space="preserve"> </w:t>
      </w:r>
      <w:r>
        <w:t>major</w:t>
      </w:r>
      <w:r>
        <w:rPr>
          <w:spacing w:val="23"/>
        </w:rPr>
        <w:t xml:space="preserve"> </w:t>
      </w:r>
      <w:r>
        <w:t>ways</w:t>
      </w:r>
      <w:r>
        <w:rPr>
          <w:spacing w:val="-58"/>
        </w:rPr>
        <w:t xml:space="preserve"> </w:t>
      </w:r>
      <w:r>
        <w:t>of definition — inclusive and exclusive.</w:t>
      </w:r>
      <w:r>
        <w:rPr>
          <w:spacing w:val="1"/>
        </w:rPr>
        <w:t xml:space="preserve"> </w:t>
      </w:r>
      <w:r>
        <w:t>Inclusive definition requires for banking services to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digitalized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entirely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online.</w:t>
      </w:r>
      <w:r>
        <w:rPr>
          <w:spacing w:val="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single</w:t>
      </w:r>
      <w:r>
        <w:rPr>
          <w:spacing w:val="-58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digitalized.</w:t>
      </w:r>
      <w:r>
        <w:rPr>
          <w:spacing w:val="11"/>
        </w:rPr>
        <w:t xml:space="preserve"> </w:t>
      </w:r>
      <w:r>
        <w:t>Exclusive</w:t>
      </w:r>
      <w:r>
        <w:rPr>
          <w:spacing w:val="-14"/>
        </w:rPr>
        <w:t xml:space="preserve"> </w:t>
      </w:r>
      <w:r>
        <w:t>way</w:t>
      </w:r>
      <w:r>
        <w:rPr>
          <w:spacing w:val="-14"/>
        </w:rPr>
        <w:t xml:space="preserve"> </w:t>
      </w:r>
      <w:r>
        <w:t>requires</w:t>
      </w:r>
      <w:r>
        <w:rPr>
          <w:spacing w:val="-14"/>
        </w:rPr>
        <w:t xml:space="preserve"> </w:t>
      </w:r>
      <w:r>
        <w:t>banki</w:t>
      </w:r>
      <w:r>
        <w:t>ng</w:t>
      </w:r>
      <w:r>
        <w:rPr>
          <w:spacing w:val="-14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available</w:t>
      </w:r>
      <w:r>
        <w:rPr>
          <w:spacing w:val="-14"/>
        </w:rPr>
        <w:t xml:space="preserve"> </w:t>
      </w:r>
      <w:r>
        <w:t>exceptionally</w:t>
      </w:r>
      <w:r>
        <w:rPr>
          <w:spacing w:val="-57"/>
        </w:rPr>
        <w:t xml:space="preserve"> </w:t>
      </w:r>
      <w:r>
        <w:t>in digital</w:t>
      </w:r>
      <w:r>
        <w:rPr>
          <w:spacing w:val="1"/>
        </w:rPr>
        <w:t xml:space="preserve"> </w:t>
      </w:r>
      <w:r>
        <w:t>channels,</w:t>
      </w:r>
      <w:r>
        <w:rPr>
          <w:spacing w:val="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contrast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banking,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by default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digitalized</w:t>
      </w:r>
      <w:r>
        <w:rPr>
          <w:spacing w:val="1"/>
        </w:rPr>
        <w:t xml:space="preserve"> </w:t>
      </w:r>
      <w:r>
        <w:t>at</w:t>
      </w:r>
    </w:p>
    <w:p w14:paraId="27686810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6B6CFBE3" w14:textId="77777777" w:rsidR="00D601DD" w:rsidRDefault="000B0A12">
      <w:pPr>
        <w:pStyle w:val="BodyText"/>
        <w:spacing w:before="74" w:line="357" w:lineRule="auto"/>
        <w:ind w:left="117" w:right="114"/>
        <w:jc w:val="both"/>
      </w:pPr>
      <w:r>
        <w:rPr>
          <w:w w:val="95"/>
        </w:rPr>
        <w:lastRenderedPageBreak/>
        <w:t>all.</w:t>
      </w:r>
      <w:r>
        <w:rPr>
          <w:spacing w:val="1"/>
          <w:w w:val="95"/>
        </w:rPr>
        <w:t xml:space="preserve"> </w:t>
      </w:r>
      <w:r>
        <w:rPr>
          <w:w w:val="95"/>
        </w:rPr>
        <w:t>By uniting both definitions we can state, that digital banking is an ability to execute financial</w:t>
      </w:r>
      <w:r>
        <w:rPr>
          <w:spacing w:val="1"/>
          <w:w w:val="95"/>
        </w:rPr>
        <w:t xml:space="preserve"> </w:t>
      </w:r>
      <w:r>
        <w:t>operations remotely with a usage of personal electronic devices due to development of bank’s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technologies.</w:t>
      </w:r>
    </w:p>
    <w:p w14:paraId="4F0817A5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ban</w:t>
      </w:r>
      <w:r>
        <w:t>king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banks,</w:t>
      </w:r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banks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internet</w:t>
      </w:r>
      <w:r>
        <w:rPr>
          <w:spacing w:val="-57"/>
        </w:rPr>
        <w:t xml:space="preserve"> </w:t>
      </w:r>
      <w:r>
        <w:t>banking.</w:t>
      </w:r>
      <w:r>
        <w:rPr>
          <w:spacing w:val="12"/>
        </w:rPr>
        <w:t xml:space="preserve"> </w:t>
      </w:r>
      <w:r>
        <w:t>Virtual</w:t>
      </w:r>
      <w:r>
        <w:rPr>
          <w:spacing w:val="-8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bank,</w:t>
      </w:r>
      <w:r>
        <w:rPr>
          <w:spacing w:val="-6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accessible</w:t>
      </w:r>
      <w:r>
        <w:rPr>
          <w:spacing w:val="-7"/>
        </w:rPr>
        <w:t xml:space="preserve"> </w:t>
      </w:r>
      <w:r>
        <w:t>primarily</w:t>
      </w:r>
      <w:r>
        <w:rPr>
          <w:spacing w:val="-8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channels.</w:t>
      </w:r>
      <w:r>
        <w:rPr>
          <w:spacing w:val="12"/>
        </w:rPr>
        <w:t xml:space="preserve"> </w:t>
      </w:r>
      <w:r>
        <w:t>Basically,</w:t>
      </w:r>
      <w:r>
        <w:rPr>
          <w:spacing w:val="-7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bank,</w:t>
      </w:r>
      <w:r>
        <w:rPr>
          <w:spacing w:val="-11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entirely</w:t>
      </w:r>
      <w:r>
        <w:rPr>
          <w:spacing w:val="-13"/>
        </w:rPr>
        <w:t xml:space="preserve"> </w:t>
      </w:r>
      <w:r>
        <w:t>placed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internet.</w:t>
      </w:r>
      <w:r>
        <w:rPr>
          <w:spacing w:val="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cases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office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customers,</w:t>
      </w:r>
      <w:r>
        <w:rPr>
          <w:spacing w:val="-58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branding</w:t>
      </w:r>
      <w:r>
        <w:rPr>
          <w:spacing w:val="-2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complicated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conflict</w:t>
      </w:r>
      <w:r>
        <w:rPr>
          <w:spacing w:val="-2"/>
        </w:rPr>
        <w:t xml:space="preserve"> </w:t>
      </w:r>
      <w:r>
        <w:t>situations.</w:t>
      </w:r>
    </w:p>
    <w:p w14:paraId="047FE93D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Nevertheless, there are the most radical banks, which exist exclusively in internet and</w:t>
      </w:r>
      <w:r>
        <w:rPr>
          <w:spacing w:val="1"/>
        </w:rPr>
        <w:t xml:space="preserve"> </w:t>
      </w:r>
      <w:r>
        <w:t>provide services remotely. It is possible to confuse those with online banks, w</w:t>
      </w:r>
      <w:r>
        <w:t>hich are usually</w:t>
      </w:r>
      <w:r>
        <w:rPr>
          <w:spacing w:val="1"/>
        </w:rPr>
        <w:t xml:space="preserve"> </w:t>
      </w:r>
      <w:r>
        <w:t>just banks using internet as a form of client communication.</w:t>
      </w:r>
      <w:r>
        <w:rPr>
          <w:spacing w:val="1"/>
        </w:rPr>
        <w:t xml:space="preserve"> </w:t>
      </w:r>
      <w:r>
        <w:t>In its turn, internet banking is</w:t>
      </w:r>
      <w:r>
        <w:rPr>
          <w:spacing w:val="1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operations.</w:t>
      </w:r>
    </w:p>
    <w:p w14:paraId="3A2389E6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XXI</w:t>
      </w:r>
      <w:r>
        <w:rPr>
          <w:spacing w:val="-4"/>
        </w:rPr>
        <w:t xml:space="preserve"> </w:t>
      </w:r>
      <w:r>
        <w:t>Century,</w:t>
      </w:r>
      <w:r>
        <w:rPr>
          <w:spacing w:val="-3"/>
        </w:rPr>
        <w:t xml:space="preserve"> </w:t>
      </w:r>
      <w:r>
        <w:t>digitization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sector</w:t>
      </w:r>
      <w:r>
        <w:rPr>
          <w:spacing w:val="-3"/>
        </w:rPr>
        <w:t xml:space="preserve"> </w:t>
      </w:r>
      <w:r>
        <w:t>evolution,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overrated</w:t>
      </w:r>
      <w:r>
        <w:rPr>
          <w:spacing w:val="-3"/>
        </w:rPr>
        <w:t xml:space="preserve"> </w:t>
      </w:r>
      <w:r>
        <w:t>technology.</w:t>
      </w:r>
      <w:r>
        <w:rPr>
          <w:spacing w:val="-58"/>
        </w:rPr>
        <w:t xml:space="preserve"> </w:t>
      </w:r>
      <w:r>
        <w:t>Changes, that will be brought by digitization offer benefits for both financial institutions and</w:t>
      </w:r>
      <w:r>
        <w:rPr>
          <w:spacing w:val="1"/>
        </w:rPr>
        <w:t xml:space="preserve"> </w:t>
      </w:r>
      <w:r>
        <w:t>customers.</w:t>
      </w:r>
      <w:r>
        <w:rPr>
          <w:spacing w:val="9"/>
        </w:rPr>
        <w:t xml:space="preserve"> </w:t>
      </w:r>
      <w:r>
        <w:t>Firstly,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brings</w:t>
      </w:r>
      <w:r>
        <w:rPr>
          <w:spacing w:val="-12"/>
        </w:rPr>
        <w:t xml:space="preserve"> </w:t>
      </w:r>
      <w:r>
        <w:t>efficiency,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requires</w:t>
      </w:r>
      <w:r>
        <w:rPr>
          <w:spacing w:val="-11"/>
        </w:rPr>
        <w:t xml:space="preserve"> </w:t>
      </w:r>
      <w:r>
        <w:t>digitalization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core</w:t>
      </w:r>
      <w:r>
        <w:rPr>
          <w:spacing w:val="-10"/>
        </w:rPr>
        <w:t xml:space="preserve"> </w:t>
      </w:r>
      <w:r>
        <w:t>level,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allows</w:t>
      </w:r>
      <w:r>
        <w:rPr>
          <w:spacing w:val="-57"/>
        </w:rPr>
        <w:t xml:space="preserve"> </w:t>
      </w:r>
      <w:r>
        <w:rPr>
          <w:w w:val="95"/>
        </w:rPr>
        <w:t>deriving from technology.</w:t>
      </w:r>
      <w:r>
        <w:rPr>
          <w:spacing w:val="1"/>
          <w:w w:val="95"/>
        </w:rPr>
        <w:t xml:space="preserve"> </w:t>
      </w:r>
      <w:r>
        <w:rPr>
          <w:w w:val="95"/>
        </w:rPr>
        <w:t>Currently, banks assume being d</w:t>
      </w:r>
      <w:r>
        <w:rPr>
          <w:w w:val="95"/>
        </w:rPr>
        <w:t>igital as a tool, and not a core banking</w:t>
      </w:r>
      <w:r>
        <w:rPr>
          <w:spacing w:val="1"/>
          <w:w w:val="95"/>
        </w:rPr>
        <w:t xml:space="preserve"> </w:t>
      </w:r>
      <w:r>
        <w:t>feature.</w:t>
      </w:r>
      <w:r>
        <w:rPr>
          <w:spacing w:val="1"/>
        </w:rPr>
        <w:t xml:space="preserve"> </w:t>
      </w:r>
      <w:r>
        <w:t>Secondly, it brings cost efficiency.</w:t>
      </w:r>
      <w:r>
        <w:rPr>
          <w:spacing w:val="1"/>
        </w:rPr>
        <w:t xml:space="preserve"> </w:t>
      </w:r>
      <w:r>
        <w:t>There are reports, which estimate that banks can</w:t>
      </w:r>
      <w:r>
        <w:rPr>
          <w:spacing w:val="1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EBITDA</w:t>
      </w:r>
      <w:r>
        <w:rPr>
          <w:spacing w:val="-3"/>
        </w:rPr>
        <w:t xml:space="preserve"> </w:t>
      </w:r>
      <w:r>
        <w:t>margins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40%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removing</w:t>
      </w:r>
      <w:r>
        <w:rPr>
          <w:spacing w:val="-3"/>
        </w:rPr>
        <w:t xml:space="preserve"> </w:t>
      </w:r>
      <w:proofErr w:type="spellStart"/>
      <w:r>
        <w:t>middlewares</w:t>
      </w:r>
      <w:proofErr w:type="spellEnd"/>
      <w:r>
        <w:t>.</w:t>
      </w:r>
    </w:p>
    <w:p w14:paraId="006E1400" w14:textId="77777777" w:rsidR="00D601DD" w:rsidRDefault="000B0A12">
      <w:pPr>
        <w:pStyle w:val="BodyText"/>
        <w:spacing w:before="4" w:line="357" w:lineRule="auto"/>
        <w:ind w:left="117" w:right="113" w:firstLine="566"/>
        <w:jc w:val="both"/>
      </w:pPr>
      <w:r>
        <w:t>Additionally, technology would allow to faster react on environmental changes on every</w:t>
      </w:r>
      <w:r>
        <w:rPr>
          <w:spacing w:val="-57"/>
        </w:rPr>
        <w:t xml:space="preserve"> </w:t>
      </w:r>
      <w:r>
        <w:t>level.</w:t>
      </w:r>
      <w:r>
        <w:rPr>
          <w:spacing w:val="60"/>
        </w:rPr>
        <w:t xml:space="preserve"> </w:t>
      </w:r>
      <w:r>
        <w:t>Banks, being slow responding to nature by nature, do not need to be that conservative</w:t>
      </w:r>
      <w:r>
        <w:rPr>
          <w:spacing w:val="1"/>
        </w:rPr>
        <w:t xml:space="preserve"> </w:t>
      </w:r>
      <w:r>
        <w:t>on every level of operation. As for front office, bank has to be agile to ch</w:t>
      </w:r>
      <w:r>
        <w:t>anges on a customer</w:t>
      </w:r>
      <w:r>
        <w:rPr>
          <w:spacing w:val="1"/>
        </w:rPr>
        <w:t xml:space="preserve"> </w:t>
      </w:r>
      <w:r>
        <w:t>market. At the same time, bank has to be agile enough to react to regulatory changes as fast as</w:t>
      </w:r>
      <w:r>
        <w:rPr>
          <w:spacing w:val="-57"/>
        </w:rPr>
        <w:t xml:space="preserve"> </w:t>
      </w:r>
      <w:r>
        <w:t>it can. Furthermore, digital banking significantly changes levels and forms of competitiveness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base.</w:t>
      </w:r>
      <w:r>
        <w:rPr>
          <w:spacing w:val="1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banks,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easier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engagement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able to access various digital channels which customers are using. At the same time, it would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harder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competition</w:t>
      </w:r>
      <w:r>
        <w:rPr>
          <w:spacing w:val="-3"/>
        </w:rPr>
        <w:t xml:space="preserve"> </w:t>
      </w:r>
      <w:r>
        <w:t>policy.</w:t>
      </w:r>
    </w:p>
    <w:p w14:paraId="1A01F681" w14:textId="77777777" w:rsidR="00D601DD" w:rsidRDefault="000B0A12">
      <w:pPr>
        <w:pStyle w:val="BodyText"/>
        <w:spacing w:before="4" w:line="357" w:lineRule="auto"/>
        <w:ind w:left="117" w:right="113" w:firstLine="566"/>
        <w:jc w:val="both"/>
      </w:pPr>
      <w:r>
        <w:t>Obviously, this is extre</w:t>
      </w:r>
      <w:r>
        <w:t>mely positive from a customer perspective. As a whole, customer</w:t>
      </w:r>
      <w:r>
        <w:rPr>
          <w:spacing w:val="-58"/>
        </w:rPr>
        <w:t xml:space="preserve"> </w:t>
      </w:r>
      <w:r>
        <w:t>benefits are more obvious. Firstly, customers obtain more options, more choices, and are able</w:t>
      </w:r>
      <w:r>
        <w:rPr>
          <w:spacing w:val="1"/>
        </w:rPr>
        <w:t xml:space="preserve"> </w:t>
      </w:r>
      <w:r>
        <w:t>to freely switch between them.</w:t>
      </w:r>
      <w:r>
        <w:rPr>
          <w:spacing w:val="1"/>
        </w:rPr>
        <w:t xml:space="preserve"> </w:t>
      </w:r>
      <w:r>
        <w:t>This includes both banking products and banks themselves.</w:t>
      </w:r>
      <w:r>
        <w:rPr>
          <w:spacing w:val="1"/>
        </w:rPr>
        <w:t xml:space="preserve"> </w:t>
      </w:r>
      <w:r>
        <w:t>Secondly,</w:t>
      </w:r>
      <w:r>
        <w:rPr>
          <w:spacing w:val="-8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easier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use.</w:t>
      </w:r>
      <w:r>
        <w:rPr>
          <w:spacing w:val="12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come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branch</w:t>
      </w:r>
      <w:r>
        <w:rPr>
          <w:spacing w:val="-8"/>
        </w:rPr>
        <w:t xml:space="preserve"> </w:t>
      </w:r>
      <w:r>
        <w:t>office</w:t>
      </w:r>
      <w:r>
        <w:rPr>
          <w:spacing w:val="-5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operations.</w:t>
      </w:r>
      <w:r>
        <w:rPr>
          <w:spacing w:val="15"/>
        </w:rPr>
        <w:t xml:space="preserve"> </w:t>
      </w:r>
      <w:r>
        <w:t>Moreover,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younger</w:t>
      </w:r>
      <w:r>
        <w:rPr>
          <w:spacing w:val="-3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t>generations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important</w:t>
      </w:r>
      <w:r>
        <w:rPr>
          <w:spacing w:val="-57"/>
        </w:rPr>
        <w:t xml:space="preserve"> </w:t>
      </w:r>
      <w:r>
        <w:t>and usually an important argument on choosing bank to partner with.</w:t>
      </w:r>
      <w:r>
        <w:rPr>
          <w:spacing w:val="1"/>
        </w:rPr>
        <w:t xml:space="preserve"> </w:t>
      </w:r>
      <w:r>
        <w:t>As a last point, due to</w:t>
      </w:r>
      <w:r>
        <w:rPr>
          <w:spacing w:val="1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competition for a customer,</w:t>
      </w:r>
      <w:r>
        <w:rPr>
          <w:spacing w:val="1"/>
        </w:rPr>
        <w:t xml:space="preserve"> </w:t>
      </w:r>
      <w:r>
        <w:t>the last may achieve various cost advantages for</w:t>
      </w:r>
      <w:r>
        <w:rPr>
          <w:spacing w:val="-1"/>
        </w:rPr>
        <w:t xml:space="preserve"> </w:t>
      </w:r>
      <w:r>
        <w:t>increasing</w:t>
      </w:r>
    </w:p>
    <w:p w14:paraId="585A76AC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21879897" w14:textId="77777777" w:rsidR="00D601DD" w:rsidRDefault="000B0A12">
      <w:pPr>
        <w:pStyle w:val="BodyText"/>
        <w:spacing w:before="74"/>
        <w:ind w:left="117"/>
        <w:jc w:val="both"/>
      </w:pPr>
      <w:r>
        <w:lastRenderedPageBreak/>
        <w:t>engagement,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cashbacks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personally</w:t>
      </w:r>
      <w:r>
        <w:rPr>
          <w:spacing w:val="-4"/>
        </w:rPr>
        <w:t xml:space="preserve"> </w:t>
      </w:r>
      <w:r>
        <w:t>offered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rates.</w:t>
      </w:r>
    </w:p>
    <w:p w14:paraId="69F58A75" w14:textId="77777777" w:rsidR="00D601DD" w:rsidRDefault="000B0A12">
      <w:pPr>
        <w:pStyle w:val="BodyText"/>
        <w:spacing w:before="136" w:line="357" w:lineRule="auto"/>
        <w:ind w:left="117" w:right="113" w:firstLine="566"/>
        <w:jc w:val="both"/>
      </w:pPr>
      <w:r>
        <w:t>Even</w:t>
      </w:r>
      <w:r>
        <w:rPr>
          <w:spacing w:val="-4"/>
        </w:rPr>
        <w:t xml:space="preserve"> </w:t>
      </w:r>
      <w:r>
        <w:t>though</w:t>
      </w:r>
      <w:r>
        <w:rPr>
          <w:spacing w:val="-4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relatively</w:t>
      </w:r>
      <w:r>
        <w:rPr>
          <w:spacing w:val="-3"/>
        </w:rPr>
        <w:t xml:space="preserve"> </w:t>
      </w:r>
      <w:r>
        <w:t>young,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fact,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mature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retail banking. According to Deloitte, 81% of the most developed digital banking peers are in-</w:t>
      </w:r>
      <w:r>
        <w:rPr>
          <w:spacing w:val="-57"/>
        </w:rPr>
        <w:t xml:space="preserve"> </w:t>
      </w:r>
      <w:proofErr w:type="spellStart"/>
      <w:r>
        <w:t>cumbents</w:t>
      </w:r>
      <w:proofErr w:type="spellEnd"/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banks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long-established</w:t>
      </w:r>
      <w:r>
        <w:rPr>
          <w:spacing w:val="-9"/>
        </w:rPr>
        <w:t xml:space="preserve"> </w:t>
      </w:r>
      <w:r>
        <w:t>position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market.</w:t>
      </w:r>
      <w:r>
        <w:rPr>
          <w:spacing w:val="12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services,</w:t>
      </w:r>
      <w:r>
        <w:rPr>
          <w:spacing w:val="-9"/>
        </w:rPr>
        <w:t xml:space="preserve"> </w:t>
      </w:r>
      <w:r>
        <w:t>those</w:t>
      </w:r>
      <w:r>
        <w:rPr>
          <w:spacing w:val="-58"/>
        </w:rPr>
        <w:t xml:space="preserve"> </w:t>
      </w:r>
      <w:r>
        <w:t>incumbents</w:t>
      </w:r>
      <w:r>
        <w:rPr>
          <w:spacing w:val="-8"/>
        </w:rPr>
        <w:t xml:space="preserve"> </w:t>
      </w:r>
      <w:r>
        <w:t>offer</w:t>
      </w:r>
      <w:r>
        <w:rPr>
          <w:spacing w:val="-8"/>
        </w:rPr>
        <w:t xml:space="preserve"> </w:t>
      </w:r>
      <w:r>
        <w:t>end-to-end</w:t>
      </w:r>
      <w:r>
        <w:rPr>
          <w:spacing w:val="-8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opening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transactional</w:t>
      </w:r>
      <w:r>
        <w:rPr>
          <w:spacing w:val="-8"/>
        </w:rPr>
        <w:t xml:space="preserve"> </w:t>
      </w:r>
      <w:r>
        <w:t>(debit</w:t>
      </w:r>
      <w:r>
        <w:rPr>
          <w:spacing w:val="-8"/>
        </w:rPr>
        <w:t xml:space="preserve"> </w:t>
      </w:r>
      <w:r>
        <w:t>card,</w:t>
      </w:r>
      <w:r>
        <w:rPr>
          <w:spacing w:val="-57"/>
        </w:rPr>
        <w:t xml:space="preserve"> </w:t>
      </w:r>
      <w:r>
        <w:rPr>
          <w:w w:val="95"/>
        </w:rPr>
        <w:t>credit card, currency and current accounts), saving &amp; investment (saving and term accounts, mu-</w:t>
      </w:r>
      <w:r>
        <w:rPr>
          <w:spacing w:val="1"/>
          <w:w w:val="95"/>
        </w:rPr>
        <w:t xml:space="preserve"> </w:t>
      </w:r>
      <w:proofErr w:type="spellStart"/>
      <w:r>
        <w:t>tual</w:t>
      </w:r>
      <w:proofErr w:type="spellEnd"/>
      <w:r>
        <w:t xml:space="preserve"> funds) and credit (cash loan and overdraft) products digitally. All main players offer API</w:t>
      </w:r>
      <w:r>
        <w:rPr>
          <w:spacing w:val="1"/>
        </w:rPr>
        <w:t xml:space="preserve"> </w:t>
      </w:r>
      <w:r>
        <w:t>for developers and almost all of them</w:t>
      </w:r>
      <w:r>
        <w:t xml:space="preserve"> offer FinTech accelerator program or hold hackathons.</w:t>
      </w:r>
      <w:r>
        <w:rPr>
          <w:spacing w:val="1"/>
        </w:rPr>
        <w:t xml:space="preserve"> </w:t>
      </w:r>
      <w:r>
        <w:t>This significantly increases involvement of third-parties in digital banking, resulting in high</w:t>
      </w:r>
      <w:r>
        <w:rPr>
          <w:spacing w:val="1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interoperation,</w:t>
      </w:r>
      <w:r>
        <w:rPr>
          <w:spacing w:val="-8"/>
        </w:rPr>
        <w:t xml:space="preserve"> </w:t>
      </w:r>
      <w:r>
        <w:t>resulting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transactions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management.</w:t>
      </w:r>
      <w:r>
        <w:rPr>
          <w:spacing w:val="-57"/>
        </w:rPr>
        <w:t xml:space="preserve"> </w:t>
      </w:r>
      <w:r>
        <w:rPr>
          <w:w w:val="95"/>
        </w:rPr>
        <w:t>However, personally I assume that this target of digital development is based on a PSD2 require-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ments</w:t>
      </w:r>
      <w:proofErr w:type="spellEnd"/>
      <w:r>
        <w:rPr>
          <w:w w:val="95"/>
        </w:rPr>
        <w:t>, as, for example, only 22% of top banks offer possibility to add accounts from other banks,</w:t>
      </w:r>
      <w:r>
        <w:rPr>
          <w:spacing w:val="1"/>
          <w:w w:val="9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integration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banks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</w:t>
      </w:r>
      <w:r>
        <w:t>SD2,</w:t>
      </w:r>
      <w:r>
        <w:rPr>
          <w:spacing w:val="-11"/>
        </w:rPr>
        <w:t xml:space="preserve"> </w:t>
      </w:r>
      <w:r>
        <w:t>even</w:t>
      </w:r>
      <w:r>
        <w:rPr>
          <w:spacing w:val="-13"/>
        </w:rPr>
        <w:t xml:space="preserve"> </w:t>
      </w:r>
      <w:r>
        <w:t>though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positively</w:t>
      </w:r>
      <w:r>
        <w:rPr>
          <w:spacing w:val="-12"/>
        </w:rPr>
        <w:t xml:space="preserve"> </w:t>
      </w:r>
      <w:r>
        <w:t>affect</w:t>
      </w:r>
      <w:r>
        <w:rPr>
          <w:spacing w:val="-14"/>
        </w:rPr>
        <w:t xml:space="preserve"> </w:t>
      </w:r>
      <w:r>
        <w:t>bank</w:t>
      </w:r>
      <w:r>
        <w:rPr>
          <w:spacing w:val="-57"/>
        </w:rPr>
        <w:t xml:space="preserve"> </w:t>
      </w:r>
      <w:r>
        <w:t>level of customer engagement. Moreover, banks with high level of digitization show positive</w:t>
      </w:r>
      <w:r>
        <w:rPr>
          <w:spacing w:val="1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KPIs</w:t>
      </w:r>
      <w:r>
        <w:rPr>
          <w:spacing w:val="-3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incumbent</w:t>
      </w:r>
      <w:r>
        <w:rPr>
          <w:spacing w:val="-3"/>
        </w:rPr>
        <w:t xml:space="preserve"> </w:t>
      </w:r>
      <w:r>
        <w:t>peers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digitization.</w:t>
      </w:r>
    </w:p>
    <w:p w14:paraId="0BCD8DCA" w14:textId="77777777" w:rsidR="00D601DD" w:rsidRDefault="000B0A12">
      <w:pPr>
        <w:pStyle w:val="BodyText"/>
        <w:spacing w:before="7" w:line="357" w:lineRule="auto"/>
        <w:ind w:left="117" w:right="113" w:firstLine="566"/>
        <w:jc w:val="both"/>
      </w:pPr>
      <w:r>
        <w:t>As a next level of banking</w:t>
      </w:r>
      <w:r>
        <w:t xml:space="preserve"> system development, digital banking adopters pioneer </w:t>
      </w:r>
      <w:proofErr w:type="spellStart"/>
      <w:r>
        <w:t>vari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ous</w:t>
      </w:r>
      <w:proofErr w:type="spellEnd"/>
      <w:r>
        <w:t xml:space="preserve"> technologies and enablers.</w:t>
      </w:r>
      <w:r>
        <w:rPr>
          <w:spacing w:val="1"/>
        </w:rPr>
        <w:t xml:space="preserve"> </w:t>
      </w:r>
      <w:r>
        <w:t>The most common and naive is white label banking.</w:t>
      </w:r>
      <w:r>
        <w:rPr>
          <w:spacing w:val="1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t>labeling</w:t>
      </w:r>
      <w:r>
        <w:rPr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bank,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provider,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manage-</w:t>
      </w:r>
      <w:r>
        <w:rPr>
          <w:spacing w:val="-57"/>
        </w:rPr>
        <w:t xml:space="preserve"> </w:t>
      </w:r>
      <w:proofErr w:type="spellStart"/>
      <w:r>
        <w:t>ment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distribution.</w:t>
      </w:r>
      <w:r>
        <w:rPr>
          <w:spacing w:val="12"/>
        </w:rPr>
        <w:t xml:space="preserve"> </w:t>
      </w:r>
      <w:r>
        <w:t>White</w:t>
      </w:r>
      <w:r>
        <w:rPr>
          <w:spacing w:val="-10"/>
        </w:rPr>
        <w:t xml:space="preserve"> </w:t>
      </w:r>
      <w:r>
        <w:t>label</w:t>
      </w:r>
      <w:r>
        <w:rPr>
          <w:spacing w:val="-11"/>
        </w:rPr>
        <w:t xml:space="preserve"> </w:t>
      </w:r>
      <w:r>
        <w:t>client,</w:t>
      </w:r>
      <w:r>
        <w:rPr>
          <w:spacing w:val="-8"/>
        </w:rPr>
        <w:t xml:space="preserve"> </w:t>
      </w:r>
      <w:r>
        <w:t>co-branding</w:t>
      </w:r>
      <w:r>
        <w:rPr>
          <w:spacing w:val="-10"/>
        </w:rPr>
        <w:t xml:space="preserve"> </w:t>
      </w:r>
      <w:r>
        <w:t>partner,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offer</w:t>
      </w:r>
      <w:r>
        <w:rPr>
          <w:spacing w:val="-11"/>
        </w:rPr>
        <w:t xml:space="preserve"> </w:t>
      </w:r>
      <w:r>
        <w:t>banking</w:t>
      </w:r>
      <w:r>
        <w:rPr>
          <w:spacing w:val="-10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name, while bank entirely takes responsibility for entire financial procedure. The most known</w:t>
      </w:r>
      <w:r>
        <w:rPr>
          <w:spacing w:val="1"/>
        </w:rPr>
        <w:t xml:space="preserve"> </w:t>
      </w:r>
      <w:r>
        <w:t>example of white labeling are branded credit cards. As a next stage, banks</w:t>
      </w:r>
      <w:r>
        <w:t xml:space="preserve"> can offer Banking-</w:t>
      </w:r>
      <w:r>
        <w:rPr>
          <w:spacing w:val="1"/>
        </w:rPr>
        <w:t xml:space="preserve"> </w:t>
      </w:r>
      <w:r>
        <w:t>As-A-Service solutions. In this case, partners may use bank system as a logical and functional</w:t>
      </w:r>
      <w:r>
        <w:rPr>
          <w:spacing w:val="-57"/>
        </w:rPr>
        <w:t xml:space="preserve"> </w:t>
      </w:r>
      <w:r>
        <w:t>component, while entire product can be created by third-parties. It may be some sort of digital</w:t>
      </w:r>
      <w:r>
        <w:rPr>
          <w:spacing w:val="-57"/>
        </w:rPr>
        <w:t xml:space="preserve"> </w:t>
      </w:r>
      <w:r>
        <w:t>wallet, which requires bank to hold an accoun</w:t>
      </w:r>
      <w:r>
        <w:t xml:space="preserve">t and to execute transactions, while an </w:t>
      </w:r>
      <w:proofErr w:type="spellStart"/>
      <w:r>
        <w:t>applica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for this wallet and entire registration and product distribution can be done by third-parties</w:t>
      </w:r>
      <w:r>
        <w:rPr>
          <w:spacing w:val="-57"/>
        </w:rPr>
        <w:t xml:space="preserve"> </w:t>
      </w:r>
      <w:r>
        <w:t>as middleware between bank and client. The most demanding form of integration is Banking-</w:t>
      </w:r>
      <w:r>
        <w:rPr>
          <w:spacing w:val="1"/>
        </w:rPr>
        <w:t xml:space="preserve"> </w:t>
      </w:r>
      <w:r>
        <w:t>as-a-Platform. Bei</w:t>
      </w:r>
      <w:r>
        <w:t>ng a platform for third-parties, bank allows using core banking systems as a</w:t>
      </w:r>
      <w:r>
        <w:rPr>
          <w:spacing w:val="-57"/>
        </w:rPr>
        <w:t xml:space="preserve"> </w:t>
      </w:r>
      <w:r>
        <w:t>base, which allows building not only products, but entire services on this base. The possibility</w:t>
      </w:r>
      <w:r>
        <w:rPr>
          <w:spacing w:val="-5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banking</w:t>
      </w:r>
      <w:r>
        <w:rPr>
          <w:spacing w:val="-12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target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initiatives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UK</w:t>
      </w:r>
      <w:r>
        <w:rPr>
          <w:spacing w:val="-12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Banking</w:t>
      </w:r>
      <w:r>
        <w:rPr>
          <w:spacing w:val="-58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PSD2.</w:t>
      </w:r>
    </w:p>
    <w:p w14:paraId="67C52558" w14:textId="77777777" w:rsidR="00D601DD" w:rsidRDefault="000B0A12">
      <w:pPr>
        <w:pStyle w:val="BodyText"/>
        <w:spacing w:before="8" w:line="357" w:lineRule="auto"/>
        <w:ind w:left="117" w:right="114" w:firstLine="566"/>
        <w:jc w:val="both"/>
      </w:pPr>
      <w:r>
        <w:t>In recent years, there has been an increasing need for more personalized and integrated</w:t>
      </w:r>
      <w:r>
        <w:rPr>
          <w:spacing w:val="1"/>
        </w:rPr>
        <w:t xml:space="preserve"> </w:t>
      </w:r>
      <w:r>
        <w:rPr>
          <w:w w:val="95"/>
        </w:rPr>
        <w:t>services for banking customers, but traditional banks have not been able to meet these customers’</w:t>
      </w:r>
      <w:r>
        <w:rPr>
          <w:spacing w:val="1"/>
          <w:w w:val="95"/>
        </w:rPr>
        <w:t xml:space="preserve"> </w:t>
      </w:r>
      <w:r>
        <w:t>expectations.</w:t>
      </w:r>
    </w:p>
    <w:p w14:paraId="11368C32" w14:textId="77777777" w:rsidR="00D601DD" w:rsidRDefault="000B0A12">
      <w:pPr>
        <w:pStyle w:val="BodyText"/>
        <w:spacing w:before="1"/>
        <w:ind w:left="684"/>
        <w:jc w:val="both"/>
      </w:pPr>
      <w:r>
        <w:t>Based</w:t>
      </w:r>
      <w:r>
        <w:rPr>
          <w:spacing w:val="-8"/>
        </w:rPr>
        <w:t xml:space="preserve"> </w:t>
      </w:r>
      <w:r>
        <w:t>o</w:t>
      </w:r>
      <w:r>
        <w:t>n</w:t>
      </w:r>
      <w:r>
        <w:rPr>
          <w:spacing w:val="-7"/>
        </w:rPr>
        <w:t xml:space="preserve"> </w:t>
      </w:r>
      <w:r>
        <w:t>researches,</w:t>
      </w:r>
      <w:r>
        <w:rPr>
          <w:spacing w:val="-7"/>
        </w:rPr>
        <w:t xml:space="preserve"> </w:t>
      </w:r>
      <w:r>
        <w:t>45%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American</w:t>
      </w:r>
      <w:r>
        <w:rPr>
          <w:spacing w:val="-8"/>
        </w:rPr>
        <w:t xml:space="preserve"> </w:t>
      </w:r>
      <w:r>
        <w:t>population,</w:t>
      </w:r>
      <w:r>
        <w:rPr>
          <w:spacing w:val="-7"/>
        </w:rPr>
        <w:t xml:space="preserve"> </w:t>
      </w:r>
      <w:r>
        <w:t>62%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British</w:t>
      </w:r>
      <w:r>
        <w:rPr>
          <w:spacing w:val="-8"/>
        </w:rPr>
        <w:t xml:space="preserve"> </w:t>
      </w:r>
      <w:r>
        <w:t>population</w:t>
      </w:r>
      <w:r>
        <w:rPr>
          <w:spacing w:val="-7"/>
        </w:rPr>
        <w:t xml:space="preserve"> </w:t>
      </w:r>
      <w:r>
        <w:t>and</w:t>
      </w:r>
    </w:p>
    <w:p w14:paraId="74AD0ADD" w14:textId="77777777" w:rsidR="00D601DD" w:rsidRDefault="00D601DD">
      <w:pPr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2D86C309" w14:textId="77777777" w:rsidR="00D601DD" w:rsidRDefault="000B0A12">
      <w:pPr>
        <w:pStyle w:val="BodyText"/>
        <w:spacing w:before="74"/>
        <w:ind w:left="117"/>
        <w:jc w:val="both"/>
      </w:pPr>
      <w:r>
        <w:lastRenderedPageBreak/>
        <w:t>67%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Hong</w:t>
      </w:r>
      <w:r>
        <w:rPr>
          <w:spacing w:val="-3"/>
        </w:rPr>
        <w:t xml:space="preserve"> </w:t>
      </w:r>
      <w:r>
        <w:t>Kong</w:t>
      </w:r>
      <w:r>
        <w:rPr>
          <w:spacing w:val="-4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banks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meeting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needs.</w:t>
      </w:r>
    </w:p>
    <w:p w14:paraId="25F508C3" w14:textId="77777777" w:rsidR="00D601DD" w:rsidRDefault="000B0A12">
      <w:pPr>
        <w:pStyle w:val="BodyText"/>
        <w:spacing w:before="136" w:line="357" w:lineRule="auto"/>
        <w:ind w:left="117" w:right="114" w:firstLine="566"/>
        <w:jc w:val="both"/>
      </w:pPr>
      <w:r>
        <w:t>As a result, each region in the world (and their respective regulator) has bee</w:t>
      </w:r>
      <w:r>
        <w:t>n making</w:t>
      </w:r>
      <w:r>
        <w:rPr>
          <w:spacing w:val="1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innovation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industry.</w:t>
      </w:r>
    </w:p>
    <w:p w14:paraId="445DE82C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t>Many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regions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world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launching</w:t>
      </w:r>
      <w:r>
        <w:rPr>
          <w:spacing w:val="-7"/>
        </w:rPr>
        <w:t xml:space="preserve"> </w:t>
      </w:r>
      <w:r>
        <w:t>regulations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around</w:t>
      </w:r>
      <w:r>
        <w:rPr>
          <w:spacing w:val="-7"/>
        </w:rPr>
        <w:t xml:space="preserve"> </w:t>
      </w:r>
      <w:proofErr w:type="spellStart"/>
      <w:r>
        <w:t>vir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tual</w:t>
      </w:r>
      <w:proofErr w:type="spellEnd"/>
      <w:r>
        <w:rPr>
          <w:spacing w:val="-6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promote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convergence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banking</w:t>
      </w:r>
      <w:r>
        <w:rPr>
          <w:spacing w:val="-5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region.</w:t>
      </w:r>
    </w:p>
    <w:p w14:paraId="61A0B6D3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rPr>
          <w:w w:val="95"/>
        </w:rPr>
        <w:t xml:space="preserve">However, each region has used a different approach with its own flavor, timing or </w:t>
      </w:r>
      <w:proofErr w:type="spellStart"/>
      <w:r>
        <w:rPr>
          <w:w w:val="95"/>
        </w:rPr>
        <w:t>implica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t>tions</w:t>
      </w:r>
      <w:proofErr w:type="spellEnd"/>
      <w:r>
        <w:t>.</w:t>
      </w:r>
      <w:r>
        <w:rPr>
          <w:spacing w:val="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report</w:t>
      </w:r>
      <w:r>
        <w:rPr>
          <w:spacing w:val="-13"/>
        </w:rPr>
        <w:t xml:space="preserve"> </w:t>
      </w:r>
      <w:r>
        <w:t>aims</w:t>
      </w:r>
      <w:r>
        <w:rPr>
          <w:spacing w:val="-13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exploring</w:t>
      </w:r>
      <w:r>
        <w:rPr>
          <w:spacing w:val="-13"/>
        </w:rPr>
        <w:t xml:space="preserve"> </w:t>
      </w:r>
      <w:r>
        <w:t>whether</w:t>
      </w:r>
      <w:r>
        <w:rPr>
          <w:spacing w:val="-13"/>
        </w:rPr>
        <w:t xml:space="preserve"> </w:t>
      </w:r>
      <w:r>
        <w:t>virtual</w:t>
      </w:r>
      <w:r>
        <w:rPr>
          <w:spacing w:val="-12"/>
        </w:rPr>
        <w:t xml:space="preserve"> </w:t>
      </w:r>
      <w:r>
        <w:t>banking</w:t>
      </w:r>
      <w:r>
        <w:rPr>
          <w:spacing w:val="-13"/>
        </w:rPr>
        <w:t xml:space="preserve"> </w:t>
      </w:r>
      <w:r>
        <w:t>licenses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open</w:t>
      </w:r>
      <w:r>
        <w:rPr>
          <w:spacing w:val="-13"/>
        </w:rPr>
        <w:t xml:space="preserve"> </w:t>
      </w:r>
      <w:r>
        <w:t>banking</w:t>
      </w:r>
      <w:r>
        <w:rPr>
          <w:spacing w:val="-13"/>
        </w:rPr>
        <w:t xml:space="preserve"> </w:t>
      </w:r>
      <w:r>
        <w:t>regulation</w:t>
      </w:r>
      <w:r>
        <w:rPr>
          <w:spacing w:val="-5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disrupt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retail</w:t>
      </w:r>
      <w:r>
        <w:rPr>
          <w:spacing w:val="-3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industry,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both.</w:t>
      </w:r>
    </w:p>
    <w:p w14:paraId="6D92AA7F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It also serves to explore and examine the different policies and regulations in place that</w:t>
      </w:r>
      <w:r>
        <w:rPr>
          <w:spacing w:val="1"/>
        </w:rPr>
        <w:t xml:space="preserve"> </w:t>
      </w:r>
      <w:r>
        <w:t>disrupt the retail banking industry in the UK, Europe, US, Singapore and China whilst also</w:t>
      </w:r>
      <w:r>
        <w:rPr>
          <w:spacing w:val="1"/>
        </w:rPr>
        <w:t xml:space="preserve"> </w:t>
      </w:r>
      <w:r>
        <w:t>looking at what traditional banks are doing to cope with these specified regulations as well as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stories.</w:t>
      </w:r>
    </w:p>
    <w:p w14:paraId="2EA3AEEB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As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Asian</w:t>
      </w:r>
      <w:r>
        <w:rPr>
          <w:spacing w:val="-14"/>
        </w:rPr>
        <w:t xml:space="preserve"> </w:t>
      </w:r>
      <w:r>
        <w:t>market,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innovative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developing</w:t>
      </w:r>
      <w:r>
        <w:rPr>
          <w:spacing w:val="-14"/>
        </w:rPr>
        <w:t xml:space="preserve"> </w:t>
      </w:r>
      <w:r>
        <w:t>player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Hong</w:t>
      </w:r>
      <w:r>
        <w:rPr>
          <w:spacing w:val="-14"/>
        </w:rPr>
        <w:t xml:space="preserve"> </w:t>
      </w:r>
      <w:r>
        <w:t>Kong.</w:t>
      </w:r>
      <w:r>
        <w:rPr>
          <w:spacing w:val="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Hong</w:t>
      </w:r>
      <w:r>
        <w:rPr>
          <w:spacing w:val="-57"/>
        </w:rPr>
        <w:t xml:space="preserve"> </w:t>
      </w:r>
      <w:r>
        <w:t>Kong</w:t>
      </w:r>
      <w:r>
        <w:rPr>
          <w:spacing w:val="-4"/>
        </w:rPr>
        <w:t xml:space="preserve"> </w:t>
      </w:r>
      <w:r>
        <w:t>Monetary</w:t>
      </w:r>
      <w:r>
        <w:rPr>
          <w:spacing w:val="-4"/>
        </w:rPr>
        <w:t xml:space="preserve"> </w:t>
      </w:r>
      <w:r>
        <w:t>Authority</w:t>
      </w:r>
      <w:r>
        <w:rPr>
          <w:spacing w:val="-4"/>
        </w:rPr>
        <w:t xml:space="preserve"> </w:t>
      </w:r>
      <w:r>
        <w:t>(HKMA),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regulator,</w:t>
      </w:r>
      <w:r>
        <w:rPr>
          <w:spacing w:val="-4"/>
        </w:rPr>
        <w:t xml:space="preserve"> </w:t>
      </w:r>
      <w:r>
        <w:t>announced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2017</w:t>
      </w:r>
      <w:r>
        <w:rPr>
          <w:spacing w:val="-58"/>
        </w:rPr>
        <w:t xml:space="preserve"> </w:t>
      </w:r>
      <w:r>
        <w:t>its intention to upgrade the current banking system to a new Smart Banking Era through the</w:t>
      </w:r>
      <w:r>
        <w:rPr>
          <w:spacing w:val="1"/>
        </w:rPr>
        <w:t xml:space="preserve"> </w:t>
      </w:r>
      <w:r>
        <w:t>launch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several</w:t>
      </w:r>
      <w:r>
        <w:rPr>
          <w:spacing w:val="-14"/>
        </w:rPr>
        <w:t xml:space="preserve"> </w:t>
      </w:r>
      <w:r>
        <w:t>initiatives,</w:t>
      </w:r>
      <w:r>
        <w:rPr>
          <w:spacing w:val="-12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Virtual</w:t>
      </w:r>
      <w:r>
        <w:rPr>
          <w:spacing w:val="-14"/>
        </w:rPr>
        <w:t xml:space="preserve"> </w:t>
      </w:r>
      <w:r>
        <w:t>Banking</w:t>
      </w:r>
      <w:r>
        <w:rPr>
          <w:spacing w:val="-14"/>
        </w:rPr>
        <w:t xml:space="preserve"> </w:t>
      </w:r>
      <w:r>
        <w:t>license</w:t>
      </w:r>
      <w:r>
        <w:rPr>
          <w:spacing w:val="-14"/>
        </w:rPr>
        <w:t xml:space="preserve"> </w:t>
      </w:r>
      <w:r>
        <w:t>(which</w:t>
      </w:r>
      <w:r>
        <w:rPr>
          <w:spacing w:val="-14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allow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entity</w:t>
      </w:r>
      <w:r>
        <w:rPr>
          <w:spacing w:val="-57"/>
        </w:rPr>
        <w:t xml:space="preserve"> </w:t>
      </w:r>
      <w:r>
        <w:rPr>
          <w:w w:val="95"/>
        </w:rPr>
        <w:t>to deliver retai</w:t>
      </w:r>
      <w:r>
        <w:rPr>
          <w:w w:val="95"/>
        </w:rPr>
        <w:t>l banking services primarily through digital channels instead of physical branches)</w:t>
      </w:r>
      <w:r>
        <w:rPr>
          <w:spacing w:val="1"/>
          <w:w w:val="95"/>
        </w:rPr>
        <w:t xml:space="preserve"> </w:t>
      </w:r>
      <w:r>
        <w:t>and the Open API Framework (which is aimed at allowing third-party service providers (TSP)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banks’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systems).</w:t>
      </w:r>
    </w:p>
    <w:p w14:paraId="587A2CAF" w14:textId="77777777" w:rsidR="00D601DD" w:rsidRDefault="000B0A12">
      <w:pPr>
        <w:pStyle w:val="BodyText"/>
        <w:spacing w:before="4" w:line="357" w:lineRule="auto"/>
        <w:ind w:left="117" w:right="113" w:firstLine="566"/>
        <w:jc w:val="both"/>
      </w:pPr>
      <w:r>
        <w:t>These initiatives will accelerate the speed of innovation in the banking industry in Hong</w:t>
      </w:r>
      <w:r>
        <w:rPr>
          <w:spacing w:val="-57"/>
        </w:rPr>
        <w:t xml:space="preserve"> </w:t>
      </w:r>
      <w:r>
        <w:t>Kong.</w:t>
      </w:r>
      <w:r>
        <w:rPr>
          <w:spacing w:val="46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evaluate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impact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effectiveness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systems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come</w:t>
      </w:r>
      <w:r>
        <w:rPr>
          <w:spacing w:val="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 consensus of the main common element that seems to drive the change in</w:t>
      </w:r>
      <w:r>
        <w:t xml:space="preserve"> the retail banking</w:t>
      </w:r>
      <w:r>
        <w:rPr>
          <w:spacing w:val="1"/>
        </w:rPr>
        <w:t xml:space="preserve"> </w:t>
      </w:r>
      <w:r>
        <w:t>ecosystem in each of these countries, and infer what it means and what would cause a similar</w:t>
      </w:r>
      <w:r>
        <w:rPr>
          <w:spacing w:val="1"/>
        </w:rPr>
        <w:t xml:space="preserve"> </w:t>
      </w:r>
      <w:r>
        <w:t>disruption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Hong</w:t>
      </w:r>
      <w:r>
        <w:rPr>
          <w:spacing w:val="-2"/>
        </w:rPr>
        <w:t xml:space="preserve"> </w:t>
      </w:r>
      <w:r>
        <w:t>Kong</w:t>
      </w:r>
      <w:r>
        <w:rPr>
          <w:spacing w:val="-1"/>
        </w:rPr>
        <w:t xml:space="preserve"> </w:t>
      </w:r>
      <w:r>
        <w:t>retail</w:t>
      </w:r>
      <w:r>
        <w:rPr>
          <w:spacing w:val="-1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market.</w:t>
      </w:r>
    </w:p>
    <w:p w14:paraId="62112212" w14:textId="77777777" w:rsidR="00D601DD" w:rsidRDefault="000B0A12">
      <w:pPr>
        <w:pStyle w:val="BodyText"/>
        <w:spacing w:before="2" w:line="357" w:lineRule="auto"/>
        <w:ind w:left="117" w:right="115" w:firstLine="566"/>
        <w:jc w:val="both"/>
      </w:pPr>
      <w:r>
        <w:t>In</w:t>
      </w:r>
      <w:r>
        <w:rPr>
          <w:spacing w:val="-11"/>
        </w:rPr>
        <w:t xml:space="preserve"> </w:t>
      </w:r>
      <w:r>
        <w:t>Europe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PSD2</w:t>
      </w:r>
      <w:r>
        <w:rPr>
          <w:spacing w:val="-11"/>
        </w:rPr>
        <w:t xml:space="preserve"> </w:t>
      </w:r>
      <w:r>
        <w:t>directive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UK</w:t>
      </w:r>
      <w:r>
        <w:rPr>
          <w:spacing w:val="-10"/>
        </w:rPr>
        <w:t xml:space="preserve"> </w:t>
      </w:r>
      <w:r>
        <w:t>Open</w:t>
      </w:r>
      <w:r>
        <w:rPr>
          <w:spacing w:val="-11"/>
        </w:rPr>
        <w:t xml:space="preserve"> </w:t>
      </w:r>
      <w:r>
        <w:t>Banking</w:t>
      </w:r>
      <w:r>
        <w:rPr>
          <w:spacing w:val="-10"/>
        </w:rPr>
        <w:t xml:space="preserve"> </w:t>
      </w:r>
      <w:r>
        <w:t>Initiative</w:t>
      </w:r>
      <w:r>
        <w:rPr>
          <w:spacing w:val="-1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analyzed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section,</w:t>
      </w:r>
      <w:r>
        <w:rPr>
          <w:spacing w:val="-2"/>
        </w:rPr>
        <w:t xml:space="preserve"> </w:t>
      </w:r>
      <w:hyperlink w:anchor="_bookmark6" w:history="1">
        <w:r>
          <w:t>PSD2</w:t>
        </w:r>
        <w:r>
          <w:rPr>
            <w:spacing w:val="-1"/>
          </w:rPr>
          <w:t xml:space="preserve"> </w:t>
        </w:r>
        <w:r>
          <w:t>and</w:t>
        </w:r>
        <w:r>
          <w:rPr>
            <w:spacing w:val="-2"/>
          </w:rPr>
          <w:t xml:space="preserve"> </w:t>
        </w:r>
        <w:r>
          <w:t>Open</w:t>
        </w:r>
        <w:r>
          <w:rPr>
            <w:spacing w:val="-1"/>
          </w:rPr>
          <w:t xml:space="preserve"> </w:t>
        </w:r>
        <w:r>
          <w:t>Banking</w:t>
        </w:r>
      </w:hyperlink>
      <w:r>
        <w:t>.</w:t>
      </w:r>
    </w:p>
    <w:p w14:paraId="4654E6FA" w14:textId="77777777" w:rsidR="00D601DD" w:rsidRDefault="00D601DD">
      <w:pPr>
        <w:pStyle w:val="BodyText"/>
        <w:rPr>
          <w:sz w:val="26"/>
        </w:rPr>
      </w:pPr>
    </w:p>
    <w:p w14:paraId="422DE7E0" w14:textId="77777777" w:rsidR="00D601DD" w:rsidRDefault="00D601DD">
      <w:pPr>
        <w:pStyle w:val="BodyText"/>
        <w:spacing w:before="7"/>
        <w:rPr>
          <w:sz w:val="22"/>
        </w:rPr>
      </w:pPr>
    </w:p>
    <w:p w14:paraId="76255B28" w14:textId="77777777" w:rsidR="00D601DD" w:rsidRDefault="000B0A12">
      <w:pPr>
        <w:pStyle w:val="Heading2"/>
        <w:numPr>
          <w:ilvl w:val="1"/>
          <w:numId w:val="10"/>
        </w:numPr>
        <w:tabs>
          <w:tab w:val="left" w:pos="714"/>
          <w:tab w:val="left" w:pos="716"/>
        </w:tabs>
        <w:ind w:hanging="599"/>
      </w:pPr>
      <w:bookmarkStart w:id="169" w:name="Open_Banking_Movement_and_PSD2"/>
      <w:bookmarkStart w:id="170" w:name="_bookmark6"/>
      <w:bookmarkEnd w:id="169"/>
      <w:bookmarkEnd w:id="170"/>
      <w:r>
        <w:t>Open</w:t>
      </w:r>
      <w:r>
        <w:rPr>
          <w:spacing w:val="-5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Movement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PSD2</w:t>
      </w:r>
    </w:p>
    <w:p w14:paraId="1227051F" w14:textId="77777777" w:rsidR="00D601DD" w:rsidRDefault="00D601DD">
      <w:pPr>
        <w:pStyle w:val="BodyText"/>
        <w:rPr>
          <w:b/>
          <w:sz w:val="26"/>
        </w:rPr>
      </w:pPr>
    </w:p>
    <w:p w14:paraId="7DFC25D6" w14:textId="77777777" w:rsidR="00D601DD" w:rsidRDefault="000B0A12">
      <w:pPr>
        <w:pStyle w:val="Heading2"/>
        <w:numPr>
          <w:ilvl w:val="2"/>
          <w:numId w:val="8"/>
        </w:numPr>
        <w:tabs>
          <w:tab w:val="left" w:pos="894"/>
          <w:tab w:val="left" w:pos="895"/>
        </w:tabs>
        <w:spacing w:before="195"/>
      </w:pPr>
      <w:bookmarkStart w:id="171" w:name="Overview_of_PSD2"/>
      <w:bookmarkStart w:id="172" w:name="_bookmark7"/>
      <w:bookmarkEnd w:id="171"/>
      <w:bookmarkEnd w:id="172"/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PSD2</w:t>
      </w:r>
    </w:p>
    <w:p w14:paraId="4D44900E" w14:textId="77777777" w:rsidR="00D601DD" w:rsidRDefault="00D601DD">
      <w:pPr>
        <w:pStyle w:val="BodyText"/>
        <w:rPr>
          <w:b/>
          <w:sz w:val="26"/>
        </w:rPr>
      </w:pPr>
    </w:p>
    <w:p w14:paraId="5A57591A" w14:textId="77777777" w:rsidR="00D601DD" w:rsidRDefault="000B0A12">
      <w:pPr>
        <w:pStyle w:val="BodyText"/>
        <w:spacing w:before="196" w:line="357" w:lineRule="auto"/>
        <w:ind w:left="117" w:right="114" w:firstLine="566"/>
        <w:jc w:val="both"/>
      </w:pPr>
      <w:r>
        <w:t>In year 2007 European Parliament accepted directive, which aimed at regulation of Eu-</w:t>
      </w:r>
      <w:r>
        <w:rPr>
          <w:spacing w:val="1"/>
        </w:rPr>
        <w:t xml:space="preserve"> </w:t>
      </w:r>
      <w:proofErr w:type="spellStart"/>
      <w:r>
        <w:t>ropean</w:t>
      </w:r>
      <w:proofErr w:type="spellEnd"/>
      <w:r>
        <w:rPr>
          <w:spacing w:val="6"/>
        </w:rPr>
        <w:t xml:space="preserve"> </w:t>
      </w:r>
      <w:r>
        <w:t>market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online</w:t>
      </w:r>
      <w:r>
        <w:rPr>
          <w:spacing w:val="7"/>
        </w:rPr>
        <w:t xml:space="preserve"> </w:t>
      </w:r>
      <w:r>
        <w:t>transactions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online</w:t>
      </w:r>
      <w:r>
        <w:rPr>
          <w:spacing w:val="7"/>
        </w:rPr>
        <w:t xml:space="preserve"> </w:t>
      </w:r>
      <w:r>
        <w:t>banking.</w:t>
      </w:r>
      <w:r>
        <w:rPr>
          <w:spacing w:val="4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document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called</w:t>
      </w:r>
      <w:r>
        <w:rPr>
          <w:spacing w:val="7"/>
        </w:rPr>
        <w:t xml:space="preserve"> </w:t>
      </w:r>
      <w:r>
        <w:t>Payment</w:t>
      </w:r>
    </w:p>
    <w:p w14:paraId="6402297D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41FE8198" w14:textId="77777777" w:rsidR="00D601DD" w:rsidRDefault="000B0A12">
      <w:pPr>
        <w:pStyle w:val="BodyText"/>
        <w:spacing w:before="74"/>
        <w:ind w:left="117"/>
        <w:jc w:val="both"/>
      </w:pPr>
      <w:r>
        <w:lastRenderedPageBreak/>
        <w:t>Service</w:t>
      </w:r>
      <w:r>
        <w:rPr>
          <w:spacing w:val="-8"/>
        </w:rPr>
        <w:t xml:space="preserve"> </w:t>
      </w:r>
      <w:r>
        <w:t>Directive</w:t>
      </w:r>
      <w:r>
        <w:rPr>
          <w:spacing w:val="-7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PSD.</w:t>
      </w:r>
    </w:p>
    <w:p w14:paraId="5BBE6E3F" w14:textId="77777777" w:rsidR="00D601DD" w:rsidRDefault="000B0A12">
      <w:pPr>
        <w:pStyle w:val="BodyText"/>
        <w:spacing w:before="136" w:line="357" w:lineRule="auto"/>
        <w:ind w:left="117" w:right="114" w:firstLine="566"/>
        <w:jc w:val="both"/>
      </w:pPr>
      <w:r>
        <w:rPr>
          <w:w w:val="95"/>
        </w:rPr>
        <w:t>First revision of Payment Service Directive had created foundation for a common payment</w:t>
      </w:r>
      <w:r>
        <w:rPr>
          <w:spacing w:val="1"/>
          <w:w w:val="95"/>
        </w:rPr>
        <w:t xml:space="preserve"> </w:t>
      </w:r>
      <w:r>
        <w:t>market in the EU and the provision of payment services on high level of security and the use</w:t>
      </w:r>
      <w:r>
        <w:rPr>
          <w:spacing w:val="1"/>
        </w:rPr>
        <w:t xml:space="preserve"> </w:t>
      </w:r>
      <w:r>
        <w:t>of advanced technologies. It had set two sets of main rules, market rules a</w:t>
      </w:r>
      <w:r>
        <w:t>nd business conduct</w:t>
      </w:r>
      <w:r>
        <w:rPr>
          <w:spacing w:val="1"/>
        </w:rPr>
        <w:t xml:space="preserve"> </w:t>
      </w:r>
      <w:r>
        <w:t>rules.</w:t>
      </w:r>
      <w:r>
        <w:rPr>
          <w:spacing w:val="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market</w:t>
      </w:r>
      <w:r>
        <w:rPr>
          <w:spacing w:val="-14"/>
        </w:rPr>
        <w:t xml:space="preserve"> </w:t>
      </w:r>
      <w:r>
        <w:t>rules</w:t>
      </w:r>
      <w:r>
        <w:rPr>
          <w:spacing w:val="-14"/>
        </w:rPr>
        <w:t xml:space="preserve"> </w:t>
      </w:r>
      <w:r>
        <w:t>part</w:t>
      </w:r>
      <w:r>
        <w:rPr>
          <w:spacing w:val="-14"/>
        </w:rPr>
        <w:t xml:space="preserve"> </w:t>
      </w:r>
      <w:r>
        <w:t>had</w:t>
      </w:r>
      <w:r>
        <w:rPr>
          <w:spacing w:val="-13"/>
        </w:rPr>
        <w:t xml:space="preserve"> </w:t>
      </w:r>
      <w:r>
        <w:t>established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list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organizations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payment</w:t>
      </w:r>
      <w:r>
        <w:rPr>
          <w:spacing w:val="-58"/>
        </w:rPr>
        <w:t xml:space="preserve"> </w:t>
      </w:r>
      <w:r>
        <w:t>services.</w:t>
      </w:r>
      <w:r>
        <w:rPr>
          <w:spacing w:val="11"/>
        </w:rPr>
        <w:t xml:space="preserve"> </w:t>
      </w:r>
      <w:r>
        <w:t>Additionally,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declared</w:t>
      </w:r>
      <w:r>
        <w:rPr>
          <w:spacing w:val="-9"/>
        </w:rPr>
        <w:t xml:space="preserve"> </w:t>
      </w:r>
      <w:r>
        <w:t>steps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authorized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payment</w:t>
      </w:r>
      <w:r>
        <w:rPr>
          <w:spacing w:val="-9"/>
        </w:rPr>
        <w:t xml:space="preserve"> </w:t>
      </w:r>
      <w:r>
        <w:t>institution,</w:t>
      </w:r>
      <w:r>
        <w:rPr>
          <w:spacing w:val="-57"/>
        </w:rPr>
        <w:t xml:space="preserve"> </w:t>
      </w:r>
      <w:r>
        <w:t>fulfilling certain capital and risk man</w:t>
      </w:r>
      <w:r>
        <w:t>agement requirements.</w:t>
      </w:r>
      <w:r>
        <w:rPr>
          <w:spacing w:val="60"/>
        </w:rPr>
        <w:t xml:space="preserve"> </w:t>
      </w:r>
      <w:r>
        <w:t>The business conduct rules part</w:t>
      </w:r>
      <w:r>
        <w:rPr>
          <w:spacing w:val="1"/>
        </w:rPr>
        <w:t xml:space="preserve"> </w:t>
      </w:r>
      <w:r>
        <w:t>in its turn required transparency on a business level. According to those rules any quantitative</w:t>
      </w:r>
      <w:r>
        <w:rPr>
          <w:spacing w:val="1"/>
        </w:rPr>
        <w:t xml:space="preserve"> </w:t>
      </w:r>
      <w:r>
        <w:t>characteristics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providers,</w:t>
      </w:r>
      <w:r>
        <w:rPr>
          <w:spacing w:val="-12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charges,</w:t>
      </w:r>
      <w:r>
        <w:rPr>
          <w:spacing w:val="-13"/>
        </w:rPr>
        <w:t xml:space="preserve"> </w:t>
      </w:r>
      <w:r>
        <w:t>exchange</w:t>
      </w:r>
      <w:r>
        <w:rPr>
          <w:spacing w:val="-14"/>
        </w:rPr>
        <w:t xml:space="preserve"> </w:t>
      </w:r>
      <w:r>
        <w:t>rates,</w:t>
      </w:r>
      <w:r>
        <w:rPr>
          <w:spacing w:val="-12"/>
        </w:rPr>
        <w:t xml:space="preserve"> </w:t>
      </w:r>
      <w:r>
        <w:t>transaction</w:t>
      </w:r>
      <w:r>
        <w:rPr>
          <w:spacing w:val="-15"/>
        </w:rPr>
        <w:t xml:space="preserve"> </w:t>
      </w:r>
      <w:r>
        <w:t>references</w:t>
      </w:r>
      <w:r>
        <w:rPr>
          <w:spacing w:val="-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times,</w:t>
      </w:r>
      <w:r>
        <w:rPr>
          <w:spacing w:val="-7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obvious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transparent.</w:t>
      </w:r>
      <w:r>
        <w:rPr>
          <w:spacing w:val="12"/>
        </w:rPr>
        <w:t xml:space="preserve"> </w:t>
      </w:r>
      <w:r>
        <w:t>Moreover,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defines</w:t>
      </w:r>
      <w:r>
        <w:rPr>
          <w:spacing w:val="-8"/>
        </w:rPr>
        <w:t xml:space="preserve"> </w:t>
      </w:r>
      <w:r>
        <w:t>rights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obligations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providers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customers,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revoking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payments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refunds.</w:t>
      </w:r>
    </w:p>
    <w:p w14:paraId="33985269" w14:textId="77777777" w:rsidR="00D601DD" w:rsidRDefault="000B0A12">
      <w:pPr>
        <w:pStyle w:val="BodyText"/>
        <w:spacing w:before="5" w:line="357" w:lineRule="auto"/>
        <w:ind w:left="117" w:right="114" w:firstLine="566"/>
        <w:jc w:val="both"/>
      </w:pPr>
      <w:r>
        <w:t>The adoption of PSD1 had brought a list of significant benefits to the payme</w:t>
      </w:r>
      <w:r>
        <w:t>nts market.</w:t>
      </w:r>
      <w:r>
        <w:rPr>
          <w:spacing w:val="1"/>
        </w:rPr>
        <w:t xml:space="preserve"> </w:t>
      </w:r>
      <w:r>
        <w:t>Firstly,</w:t>
      </w:r>
      <w:r>
        <w:rPr>
          <w:spacing w:val="-1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had</w:t>
      </w:r>
      <w:r>
        <w:rPr>
          <w:spacing w:val="-15"/>
        </w:rPr>
        <w:t xml:space="preserve"> </w:t>
      </w:r>
      <w:r>
        <w:t>simplified</w:t>
      </w:r>
      <w:r>
        <w:rPr>
          <w:spacing w:val="-14"/>
        </w:rPr>
        <w:t xml:space="preserve"> </w:t>
      </w:r>
      <w:r>
        <w:t>market</w:t>
      </w:r>
      <w:r>
        <w:rPr>
          <w:spacing w:val="-15"/>
        </w:rPr>
        <w:t xml:space="preserve"> </w:t>
      </w:r>
      <w:r>
        <w:t>entry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small</w:t>
      </w:r>
      <w:r>
        <w:rPr>
          <w:spacing w:val="-14"/>
        </w:rPr>
        <w:t xml:space="preserve"> </w:t>
      </w:r>
      <w:r>
        <w:t>companies,</w:t>
      </w:r>
      <w:r>
        <w:rPr>
          <w:spacing w:val="-13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specified</w:t>
      </w:r>
      <w:r>
        <w:rPr>
          <w:spacing w:val="-15"/>
        </w:rPr>
        <w:t xml:space="preserve"> </w:t>
      </w:r>
      <w:r>
        <w:t>obvious</w:t>
      </w:r>
      <w:r>
        <w:rPr>
          <w:spacing w:val="-15"/>
        </w:rPr>
        <w:t xml:space="preserve"> </w:t>
      </w:r>
      <w:r>
        <w:t>rules</w:t>
      </w:r>
      <w:r>
        <w:rPr>
          <w:spacing w:val="-57"/>
        </w:rPr>
        <w:t xml:space="preserve"> </w:t>
      </w:r>
      <w:r>
        <w:t>and demanded from EU state authorities on various level to guarantee practical execution of</w:t>
      </w:r>
      <w:r>
        <w:rPr>
          <w:spacing w:val="1"/>
        </w:rPr>
        <w:t xml:space="preserve"> </w:t>
      </w:r>
      <w:r>
        <w:rPr>
          <w:spacing w:val="-1"/>
        </w:rPr>
        <w:t>those</w:t>
      </w:r>
      <w:r>
        <w:rPr>
          <w:spacing w:val="-14"/>
        </w:rPr>
        <w:t xml:space="preserve"> </w:t>
      </w:r>
      <w:r>
        <w:rPr>
          <w:spacing w:val="-1"/>
        </w:rPr>
        <w:t>rules.</w:t>
      </w:r>
      <w:r>
        <w:rPr>
          <w:spacing w:val="13"/>
        </w:rPr>
        <w:t xml:space="preserve"> </w:t>
      </w:r>
      <w:r>
        <w:rPr>
          <w:spacing w:val="-1"/>
        </w:rPr>
        <w:t>Additionally,</w:t>
      </w:r>
      <w:r>
        <w:rPr>
          <w:spacing w:val="-11"/>
        </w:rPr>
        <w:t xml:space="preserve"> </w:t>
      </w:r>
      <w:r>
        <w:rPr>
          <w:spacing w:val="-1"/>
        </w:rPr>
        <w:t>level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responsibility</w:t>
      </w:r>
      <w:r>
        <w:rPr>
          <w:spacing w:val="-13"/>
        </w:rPr>
        <w:t xml:space="preserve"> </w:t>
      </w:r>
      <w:r>
        <w:t>became</w:t>
      </w:r>
      <w:r>
        <w:rPr>
          <w:spacing w:val="-13"/>
        </w:rPr>
        <w:t xml:space="preserve"> </w:t>
      </w:r>
      <w:r>
        <w:t>significantly</w:t>
      </w:r>
      <w:r>
        <w:rPr>
          <w:spacing w:val="-13"/>
        </w:rPr>
        <w:t xml:space="preserve"> </w:t>
      </w:r>
      <w:r>
        <w:t>clearer</w:t>
      </w:r>
      <w:r>
        <w:rPr>
          <w:spacing w:val="-14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customers</w:t>
      </w:r>
      <w:r>
        <w:rPr>
          <w:spacing w:val="-5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payment</w:t>
      </w:r>
      <w:r>
        <w:rPr>
          <w:spacing w:val="-11"/>
        </w:rPr>
        <w:t xml:space="preserve"> </w:t>
      </w:r>
      <w:r>
        <w:t>institutions,</w:t>
      </w:r>
      <w:r>
        <w:rPr>
          <w:spacing w:val="-9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lead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improved</w:t>
      </w:r>
      <w:r>
        <w:rPr>
          <w:spacing w:val="-11"/>
        </w:rPr>
        <w:t xml:space="preserve"> </w:t>
      </w:r>
      <w:r>
        <w:t>protection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pa</w:t>
      </w:r>
      <w:r>
        <w:t>yment</w:t>
      </w:r>
      <w:r>
        <w:rPr>
          <w:spacing w:val="-10"/>
        </w:rPr>
        <w:t xml:space="preserve"> </w:t>
      </w:r>
      <w:r>
        <w:t>rights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compensation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refund.</w:t>
      </w:r>
    </w:p>
    <w:p w14:paraId="759E52B8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rPr>
          <w:w w:val="95"/>
        </w:rPr>
        <w:t>Obviously, transparent rules and open market had increased level of competitiveness, and,</w:t>
      </w:r>
      <w:r>
        <w:rPr>
          <w:spacing w:val="1"/>
          <w:w w:val="95"/>
        </w:rPr>
        <w:t xml:space="preserve"> </w:t>
      </w:r>
      <w:r>
        <w:t>consequently, business transparency overall increased, as well as reduction of both costs and</w:t>
      </w:r>
      <w:r>
        <w:rPr>
          <w:spacing w:val="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execution.</w:t>
      </w:r>
      <w:r>
        <w:rPr>
          <w:spacing w:val="1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customers.</w:t>
      </w:r>
    </w:p>
    <w:p w14:paraId="55D84F1C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Nevertheless,</w:t>
      </w:r>
      <w:r>
        <w:rPr>
          <w:spacing w:val="-6"/>
        </w:rPr>
        <w:t xml:space="preserve"> </w:t>
      </w:r>
      <w:r>
        <w:t>PSD1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remaining</w:t>
      </w:r>
      <w:r>
        <w:rPr>
          <w:spacing w:val="-6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PSD1 lacked direct instructions towards application of certain provision of the</w:t>
      </w:r>
      <w:r>
        <w:rPr>
          <w:spacing w:val="1"/>
        </w:rPr>
        <w:t xml:space="preserve"> </w:t>
      </w:r>
      <w:r>
        <w:t>directive,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interpretations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regulatory</w:t>
      </w:r>
      <w:r>
        <w:rPr>
          <w:spacing w:val="-7"/>
        </w:rPr>
        <w:t xml:space="preserve"> </w:t>
      </w:r>
      <w:r>
        <w:t>authorities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EU</w:t>
      </w:r>
      <w:r>
        <w:rPr>
          <w:spacing w:val="-6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states.</w:t>
      </w:r>
      <w:r>
        <w:rPr>
          <w:spacing w:val="-5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countries,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uncertainty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resulted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deteriorating</w:t>
      </w:r>
      <w:r>
        <w:rPr>
          <w:spacing w:val="-7"/>
        </w:rPr>
        <w:t xml:space="preserve"> </w:t>
      </w:r>
      <w:r>
        <w:t>consumer</w:t>
      </w:r>
      <w:r>
        <w:rPr>
          <w:spacing w:val="-8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distortions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conditions.</w:t>
      </w:r>
    </w:p>
    <w:p w14:paraId="665FBF29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That problem had being especially expressed in provisions of the directive that defines</w:t>
      </w:r>
      <w:r>
        <w:rPr>
          <w:spacing w:val="1"/>
        </w:rPr>
        <w:t xml:space="preserve"> </w:t>
      </w:r>
      <w:r>
        <w:rPr>
          <w:w w:val="95"/>
        </w:rPr>
        <w:t>types of activities that are excluded from regulation.</w:t>
      </w:r>
      <w:r>
        <w:rPr>
          <w:spacing w:val="1"/>
          <w:w w:val="95"/>
        </w:rPr>
        <w:t xml:space="preserve"> </w:t>
      </w:r>
      <w:r>
        <w:rPr>
          <w:w w:val="95"/>
        </w:rPr>
        <w:t>For example, services provided by a limited</w:t>
      </w:r>
      <w:r>
        <w:rPr>
          <w:spacing w:val="1"/>
          <w:w w:val="95"/>
        </w:rPr>
        <w:t xml:space="preserve"> </w:t>
      </w:r>
      <w:r>
        <w:t>network of suppliers, sales of limited goods and services categories.</w:t>
      </w:r>
      <w:r>
        <w:t xml:space="preserve"> Same problem concerned</w:t>
      </w:r>
      <w:r>
        <w:rPr>
          <w:spacing w:val="-57"/>
        </w:rPr>
        <w:t xml:space="preserve"> </w:t>
      </w:r>
      <w:r>
        <w:rPr>
          <w:w w:val="95"/>
        </w:rPr>
        <w:t>establishing fund refunding procedure in case of unauthorized debiting from a customer account.</w:t>
      </w:r>
      <w:r>
        <w:rPr>
          <w:spacing w:val="1"/>
          <w:w w:val="9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provisions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countries.</w:t>
      </w:r>
    </w:p>
    <w:p w14:paraId="02356782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t>Moreover,</w:t>
      </w:r>
      <w:r>
        <w:rPr>
          <w:spacing w:val="-1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2007,</w:t>
      </w:r>
      <w:r>
        <w:rPr>
          <w:spacing w:val="-10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PSD1</w:t>
      </w:r>
      <w:r>
        <w:rPr>
          <w:spacing w:val="-11"/>
        </w:rPr>
        <w:t xml:space="preserve"> </w:t>
      </w:r>
      <w:r>
        <w:t>adoption,</w:t>
      </w:r>
      <w:r>
        <w:rPr>
          <w:spacing w:val="-10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major</w:t>
      </w:r>
      <w:r>
        <w:rPr>
          <w:spacing w:val="-12"/>
        </w:rPr>
        <w:t xml:space="preserve"> </w:t>
      </w:r>
      <w:r>
        <w:t>changes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retail</w:t>
      </w:r>
      <w:r>
        <w:rPr>
          <w:spacing w:val="-58"/>
        </w:rPr>
        <w:t xml:space="preserve"> </w:t>
      </w:r>
      <w:r>
        <w:t xml:space="preserve">payments market, due to introduction of innovative technologies, the rapid growth of </w:t>
      </w:r>
      <w:proofErr w:type="spellStart"/>
      <w:r>
        <w:t>transac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electronic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emergence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services,</w:t>
      </w:r>
      <w:r>
        <w:rPr>
          <w:spacing w:val="-57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payment</w:t>
      </w:r>
      <w:r>
        <w:rPr>
          <w:spacing w:val="-9"/>
        </w:rPr>
        <w:t xml:space="preserve"> </w:t>
      </w:r>
      <w:r>
        <w:t>o</w:t>
      </w:r>
      <w:r>
        <w:t>rder</w:t>
      </w:r>
      <w:r>
        <w:rPr>
          <w:spacing w:val="-10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t>information</w:t>
      </w:r>
      <w:r>
        <w:rPr>
          <w:spacing w:val="-10"/>
        </w:rPr>
        <w:t xml:space="preserve"> </w:t>
      </w:r>
      <w:proofErr w:type="spellStart"/>
      <w:r>
        <w:t>consoli</w:t>
      </w:r>
      <w:proofErr w:type="spellEnd"/>
      <w:r>
        <w:t>-</w:t>
      </w:r>
    </w:p>
    <w:p w14:paraId="55D09102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3D57EF11" w14:textId="77777777" w:rsidR="00D601DD" w:rsidRDefault="000B0A12">
      <w:pPr>
        <w:pStyle w:val="BodyText"/>
        <w:spacing w:before="74" w:line="357" w:lineRule="auto"/>
        <w:ind w:left="79" w:right="113"/>
        <w:jc w:val="right"/>
      </w:pPr>
      <w:r>
        <w:rPr>
          <w:w w:val="95"/>
        </w:rPr>
        <w:lastRenderedPageBreak/>
        <w:t>dation.</w:t>
      </w:r>
      <w:r>
        <w:rPr>
          <w:spacing w:val="4"/>
          <w:w w:val="95"/>
        </w:rPr>
        <w:t xml:space="preserve"> </w:t>
      </w:r>
      <w:r>
        <w:rPr>
          <w:w w:val="95"/>
        </w:rPr>
        <w:t>Consequently,</w:t>
      </w:r>
      <w:r>
        <w:rPr>
          <w:spacing w:val="21"/>
          <w:w w:val="95"/>
        </w:rPr>
        <w:t xml:space="preserve"> </w:t>
      </w:r>
      <w:r>
        <w:rPr>
          <w:w w:val="95"/>
        </w:rPr>
        <w:t>many</w:t>
      </w:r>
      <w:r>
        <w:rPr>
          <w:spacing w:val="17"/>
          <w:w w:val="95"/>
        </w:rPr>
        <w:t xml:space="preserve"> </w:t>
      </w:r>
      <w:r>
        <w:rPr>
          <w:w w:val="95"/>
        </w:rPr>
        <w:t>innovative</w:t>
      </w:r>
      <w:r>
        <w:rPr>
          <w:spacing w:val="16"/>
          <w:w w:val="95"/>
        </w:rPr>
        <w:t xml:space="preserve"> </w:t>
      </w:r>
      <w:r>
        <w:rPr>
          <w:w w:val="95"/>
        </w:rPr>
        <w:t>products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services</w:t>
      </w:r>
      <w:r>
        <w:rPr>
          <w:spacing w:val="18"/>
          <w:w w:val="95"/>
        </w:rPr>
        <w:t xml:space="preserve"> </w:t>
      </w:r>
      <w:r>
        <w:rPr>
          <w:w w:val="95"/>
        </w:rPr>
        <w:t>were</w:t>
      </w:r>
      <w:r>
        <w:rPr>
          <w:spacing w:val="17"/>
          <w:w w:val="95"/>
        </w:rPr>
        <w:t xml:space="preserve"> </w:t>
      </w:r>
      <w:r>
        <w:rPr>
          <w:w w:val="95"/>
        </w:rPr>
        <w:t>wholly</w:t>
      </w:r>
      <w:r>
        <w:rPr>
          <w:spacing w:val="17"/>
          <w:w w:val="95"/>
        </w:rPr>
        <w:t xml:space="preserve"> </w:t>
      </w:r>
      <w:r>
        <w:rPr>
          <w:w w:val="95"/>
        </w:rPr>
        <w:t>or</w:t>
      </w:r>
      <w:r>
        <w:rPr>
          <w:spacing w:val="16"/>
          <w:w w:val="95"/>
        </w:rPr>
        <w:t xml:space="preserve"> </w:t>
      </w:r>
      <w:r>
        <w:rPr>
          <w:w w:val="95"/>
        </w:rPr>
        <w:t>largely</w:t>
      </w:r>
      <w:r>
        <w:rPr>
          <w:spacing w:val="17"/>
          <w:w w:val="95"/>
        </w:rPr>
        <w:t xml:space="preserve"> </w:t>
      </w:r>
      <w:r>
        <w:rPr>
          <w:w w:val="95"/>
        </w:rPr>
        <w:t>outside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-54"/>
          <w:w w:val="95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PSD1,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account.</w:t>
      </w:r>
      <w:r>
        <w:rPr>
          <w:spacing w:val="-57"/>
        </w:rPr>
        <w:t xml:space="preserve"> </w:t>
      </w:r>
      <w:r>
        <w:t>Furthermore, there was a significant increase in risks associated payments transaction via</w:t>
      </w:r>
      <w:r>
        <w:rPr>
          <w:spacing w:val="1"/>
        </w:rPr>
        <w:t xml:space="preserve"> </w:t>
      </w:r>
      <w:r>
        <w:rPr>
          <w:w w:val="95"/>
        </w:rPr>
        <w:t>electronic</w:t>
      </w:r>
      <w:r>
        <w:rPr>
          <w:spacing w:val="14"/>
          <w:w w:val="95"/>
        </w:rPr>
        <w:t xml:space="preserve"> </w:t>
      </w:r>
      <w:r>
        <w:rPr>
          <w:w w:val="95"/>
        </w:rPr>
        <w:t>communication</w:t>
      </w:r>
      <w:r>
        <w:rPr>
          <w:spacing w:val="15"/>
          <w:w w:val="95"/>
        </w:rPr>
        <w:t xml:space="preserve"> </w:t>
      </w:r>
      <w:r>
        <w:rPr>
          <w:w w:val="95"/>
        </w:rPr>
        <w:t>channels.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order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handle</w:t>
      </w:r>
      <w:r>
        <w:rPr>
          <w:spacing w:val="14"/>
          <w:w w:val="95"/>
        </w:rPr>
        <w:t xml:space="preserve"> </w:t>
      </w:r>
      <w:r>
        <w:rPr>
          <w:w w:val="95"/>
        </w:rPr>
        <w:t>increase</w:t>
      </w:r>
      <w:r>
        <w:rPr>
          <w:spacing w:val="15"/>
          <w:w w:val="95"/>
        </w:rPr>
        <w:t xml:space="preserve"> </w:t>
      </w:r>
      <w:r>
        <w:rPr>
          <w:w w:val="95"/>
        </w:rPr>
        <w:t>security</w:t>
      </w:r>
      <w:r>
        <w:rPr>
          <w:spacing w:val="14"/>
          <w:w w:val="95"/>
        </w:rPr>
        <w:t xml:space="preserve"> </w:t>
      </w:r>
      <w:r>
        <w:rPr>
          <w:w w:val="95"/>
        </w:rPr>
        <w:t>threats,</w:t>
      </w:r>
      <w:r>
        <w:rPr>
          <w:spacing w:val="22"/>
          <w:w w:val="95"/>
        </w:rPr>
        <w:t xml:space="preserve"> </w:t>
      </w:r>
      <w:r>
        <w:rPr>
          <w:w w:val="95"/>
        </w:rPr>
        <w:t>European</w:t>
      </w:r>
      <w:r>
        <w:rPr>
          <w:spacing w:val="15"/>
          <w:w w:val="95"/>
        </w:rPr>
        <w:t xml:space="preserve"> </w:t>
      </w:r>
      <w:r>
        <w:rPr>
          <w:w w:val="95"/>
        </w:rPr>
        <w:t>Bank-</w:t>
      </w:r>
      <w:r>
        <w:rPr>
          <w:spacing w:val="-54"/>
          <w:w w:val="95"/>
        </w:rPr>
        <w:t xml:space="preserve"> </w:t>
      </w:r>
      <w:proofErr w:type="spellStart"/>
      <w:r>
        <w:rPr>
          <w:w w:val="95"/>
        </w:rPr>
        <w:t>ing</w:t>
      </w:r>
      <w:proofErr w:type="spellEnd"/>
      <w:r>
        <w:rPr>
          <w:spacing w:val="11"/>
          <w:w w:val="95"/>
        </w:rPr>
        <w:t xml:space="preserve"> </w:t>
      </w:r>
      <w:r>
        <w:rPr>
          <w:w w:val="95"/>
        </w:rPr>
        <w:t>Authority</w:t>
      </w:r>
      <w:r>
        <w:rPr>
          <w:spacing w:val="11"/>
          <w:w w:val="95"/>
        </w:rPr>
        <w:t xml:space="preserve"> </w:t>
      </w:r>
      <w:r>
        <w:rPr>
          <w:w w:val="95"/>
        </w:rPr>
        <w:t>along</w:t>
      </w:r>
      <w:r>
        <w:rPr>
          <w:spacing w:val="11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European</w:t>
      </w:r>
      <w:r>
        <w:rPr>
          <w:spacing w:val="11"/>
          <w:w w:val="95"/>
        </w:rPr>
        <w:t xml:space="preserve"> </w:t>
      </w:r>
      <w:r>
        <w:rPr>
          <w:w w:val="95"/>
        </w:rPr>
        <w:t>Central</w:t>
      </w:r>
      <w:r>
        <w:rPr>
          <w:spacing w:val="11"/>
          <w:w w:val="95"/>
        </w:rPr>
        <w:t xml:space="preserve"> </w:t>
      </w:r>
      <w:r>
        <w:rPr>
          <w:w w:val="95"/>
        </w:rPr>
        <w:t>Bank</w:t>
      </w:r>
      <w:r>
        <w:rPr>
          <w:spacing w:val="11"/>
          <w:w w:val="95"/>
        </w:rPr>
        <w:t xml:space="preserve"> </w:t>
      </w:r>
      <w:r>
        <w:rPr>
          <w:w w:val="95"/>
        </w:rPr>
        <w:t>had</w:t>
      </w:r>
      <w:r>
        <w:rPr>
          <w:spacing w:val="12"/>
          <w:w w:val="95"/>
        </w:rPr>
        <w:t xml:space="preserve"> </w:t>
      </w:r>
      <w:r>
        <w:rPr>
          <w:w w:val="95"/>
        </w:rPr>
        <w:t>issued</w:t>
      </w:r>
      <w:r>
        <w:rPr>
          <w:spacing w:val="11"/>
          <w:w w:val="95"/>
        </w:rPr>
        <w:t xml:space="preserve"> </w:t>
      </w:r>
      <w:r>
        <w:rPr>
          <w:w w:val="95"/>
        </w:rPr>
        <w:t>guidelines</w:t>
      </w:r>
      <w:r>
        <w:rPr>
          <w:spacing w:val="11"/>
          <w:w w:val="95"/>
        </w:rPr>
        <w:t xml:space="preserve"> </w:t>
      </w:r>
      <w:r>
        <w:rPr>
          <w:w w:val="95"/>
        </w:rPr>
        <w:t>on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security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internet</w:t>
      </w:r>
      <w:r>
        <w:rPr>
          <w:spacing w:val="1"/>
          <w:w w:val="95"/>
        </w:rPr>
        <w:t xml:space="preserve"> </w:t>
      </w:r>
      <w:r>
        <w:t>payments,</w:t>
      </w:r>
      <w:r>
        <w:rPr>
          <w:spacing w:val="-13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had</w:t>
      </w:r>
      <w:r>
        <w:rPr>
          <w:spacing w:val="-14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minimum</w:t>
      </w:r>
      <w:r>
        <w:rPr>
          <w:spacing w:val="-14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requirements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money</w:t>
      </w:r>
      <w:r>
        <w:rPr>
          <w:spacing w:val="-14"/>
        </w:rPr>
        <w:t xml:space="preserve"> </w:t>
      </w:r>
      <w:r>
        <w:t>transfer</w:t>
      </w:r>
      <w:r>
        <w:rPr>
          <w:spacing w:val="-15"/>
        </w:rPr>
        <w:t xml:space="preserve"> </w:t>
      </w:r>
      <w:r>
        <w:t>operators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</w:p>
    <w:p w14:paraId="717B3AE3" w14:textId="77777777" w:rsidR="00D601DD" w:rsidRDefault="000B0A12">
      <w:pPr>
        <w:pStyle w:val="BodyText"/>
        <w:spacing w:before="3"/>
        <w:ind w:left="117"/>
        <w:jc w:val="both"/>
      </w:pPr>
      <w:r>
        <w:t>EU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protection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customers.</w:t>
      </w:r>
    </w:p>
    <w:p w14:paraId="1F8EFCE5" w14:textId="77777777" w:rsidR="00D601DD" w:rsidRDefault="000B0A12">
      <w:pPr>
        <w:pStyle w:val="BodyText"/>
        <w:spacing w:before="136" w:line="357" w:lineRule="auto"/>
        <w:ind w:left="117" w:right="114" w:firstLine="566"/>
        <w:jc w:val="both"/>
      </w:pPr>
      <w:r>
        <w:t xml:space="preserve">However, regulator researches had shown a major influence of technological, </w:t>
      </w:r>
      <w:proofErr w:type="spellStart"/>
      <w:r>
        <w:t>organiza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tional</w:t>
      </w:r>
      <w:proofErr w:type="spellEnd"/>
      <w:r>
        <w:t xml:space="preserve"> and structural innovations on a market, which, in its turn, required substantial </w:t>
      </w:r>
      <w:proofErr w:type="spellStart"/>
      <w:r>
        <w:t>documen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tation</w:t>
      </w:r>
      <w:proofErr w:type="spellEnd"/>
      <w:r>
        <w:t xml:space="preserve"> of a renewal of new approaches in payment operation services and t</w:t>
      </w:r>
      <w:r>
        <w:t>heir interaction on a</w:t>
      </w:r>
      <w:r>
        <w:rPr>
          <w:spacing w:val="-57"/>
        </w:rPr>
        <w:t xml:space="preserve"> </w:t>
      </w:r>
      <w:r>
        <w:t>legislative</w:t>
      </w:r>
      <w:r>
        <w:rPr>
          <w:spacing w:val="-2"/>
        </w:rPr>
        <w:t xml:space="preserve"> </w:t>
      </w:r>
      <w:r>
        <w:t>level.</w:t>
      </w:r>
      <w:r>
        <w:rPr>
          <w:spacing w:val="19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tendencies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indicate:</w:t>
      </w:r>
    </w:p>
    <w:p w14:paraId="4B889C5B" w14:textId="77777777" w:rsidR="00D601DD" w:rsidRDefault="000B0A12">
      <w:pPr>
        <w:pStyle w:val="ListParagraph"/>
        <w:numPr>
          <w:ilvl w:val="0"/>
          <w:numId w:val="7"/>
        </w:numPr>
        <w:tabs>
          <w:tab w:val="left" w:pos="716"/>
        </w:tabs>
        <w:spacing w:before="2"/>
        <w:ind w:hanging="205"/>
        <w:jc w:val="both"/>
        <w:rPr>
          <w:sz w:val="24"/>
        </w:rPr>
      </w:pPr>
      <w:r>
        <w:rPr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Internet</w:t>
      </w:r>
      <w:r>
        <w:rPr>
          <w:spacing w:val="-5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</w:p>
    <w:p w14:paraId="52E32D9E" w14:textId="77777777" w:rsidR="00D601DD" w:rsidRDefault="000B0A12">
      <w:pPr>
        <w:pStyle w:val="ListParagraph"/>
        <w:numPr>
          <w:ilvl w:val="0"/>
          <w:numId w:val="7"/>
        </w:numPr>
        <w:tabs>
          <w:tab w:val="left" w:pos="716"/>
        </w:tabs>
        <w:spacing w:line="357" w:lineRule="auto"/>
        <w:ind w:right="114"/>
        <w:jc w:val="both"/>
        <w:rPr>
          <w:sz w:val="24"/>
        </w:rPr>
      </w:pPr>
      <w:r>
        <w:rPr>
          <w:sz w:val="24"/>
        </w:rPr>
        <w:t>Difference in tariff structure on card acceptance of merchants, resulting in difficulties in</w:t>
      </w:r>
      <w:r>
        <w:rPr>
          <w:spacing w:val="-57"/>
          <w:sz w:val="24"/>
        </w:rPr>
        <w:t xml:space="preserve"> </w:t>
      </w: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retail</w:t>
      </w:r>
      <w:r>
        <w:rPr>
          <w:spacing w:val="-1"/>
          <w:sz w:val="24"/>
        </w:rPr>
        <w:t xml:space="preserve"> </w:t>
      </w:r>
      <w:r>
        <w:rPr>
          <w:sz w:val="24"/>
        </w:rPr>
        <w:t>spa</w:t>
      </w:r>
      <w:r>
        <w:rPr>
          <w:sz w:val="24"/>
        </w:rPr>
        <w:t>ce</w:t>
      </w:r>
    </w:p>
    <w:p w14:paraId="7059E914" w14:textId="77777777" w:rsidR="00D601DD" w:rsidRDefault="000B0A12">
      <w:pPr>
        <w:pStyle w:val="ListParagraph"/>
        <w:numPr>
          <w:ilvl w:val="0"/>
          <w:numId w:val="7"/>
        </w:numPr>
        <w:tabs>
          <w:tab w:val="left" w:pos="716"/>
        </w:tabs>
        <w:spacing w:before="1" w:line="357" w:lineRule="auto"/>
        <w:ind w:right="114"/>
        <w:jc w:val="both"/>
        <w:rPr>
          <w:sz w:val="24"/>
        </w:rPr>
      </w:pPr>
      <w:r>
        <w:rPr>
          <w:sz w:val="24"/>
        </w:rPr>
        <w:t>High</w:t>
      </w:r>
      <w:r>
        <w:rPr>
          <w:spacing w:val="-10"/>
          <w:sz w:val="24"/>
        </w:rPr>
        <w:t xml:space="preserve"> </w:t>
      </w:r>
      <w:r>
        <w:rPr>
          <w:sz w:val="24"/>
        </w:rPr>
        <w:t>abstraction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existing</w:t>
      </w:r>
      <w:r>
        <w:rPr>
          <w:spacing w:val="-10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10"/>
          <w:sz w:val="24"/>
        </w:rPr>
        <w:t xml:space="preserve"> </w:t>
      </w:r>
      <w:r>
        <w:rPr>
          <w:sz w:val="24"/>
        </w:rPr>
        <w:t>resulted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general</w:t>
      </w:r>
      <w:r>
        <w:rPr>
          <w:spacing w:val="-10"/>
          <w:sz w:val="24"/>
        </w:rPr>
        <w:t xml:space="preserve"> </w:t>
      </w:r>
      <w:r>
        <w:rPr>
          <w:sz w:val="24"/>
        </w:rPr>
        <w:t>lack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detailing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</w:p>
    <w:p w14:paraId="444F8692" w14:textId="77777777" w:rsidR="00D601DD" w:rsidRDefault="00D601DD">
      <w:pPr>
        <w:pStyle w:val="BodyText"/>
        <w:spacing w:before="3"/>
        <w:rPr>
          <w:sz w:val="31"/>
        </w:rPr>
      </w:pPr>
    </w:p>
    <w:p w14:paraId="39EA74DE" w14:textId="77777777" w:rsidR="00D601DD" w:rsidRDefault="000B0A12">
      <w:pPr>
        <w:pStyle w:val="BodyText"/>
        <w:spacing w:line="357" w:lineRule="auto"/>
        <w:ind w:left="117" w:right="113" w:firstLine="566"/>
        <w:jc w:val="both"/>
      </w:pPr>
      <w:r>
        <w:t xml:space="preserve">Taking above-mentioned, and certain others issues into account, the European </w:t>
      </w:r>
      <w:proofErr w:type="spellStart"/>
      <w:r>
        <w:t>Commis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sion</w:t>
      </w:r>
      <w:proofErr w:type="spellEnd"/>
      <w:r>
        <w:t xml:space="preserve"> in July 2013 submitted a proposal to revise the PSD 1 directive. The purpose of this </w:t>
      </w:r>
      <w:proofErr w:type="spellStart"/>
      <w:r>
        <w:t>ini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tiative</w:t>
      </w:r>
      <w:proofErr w:type="spellEnd"/>
      <w:r>
        <w:t xml:space="preserve"> is to close existing regulatory gaps, bring the directive’s provisio</w:t>
      </w:r>
      <w:r>
        <w:t>ns in line with modern</w:t>
      </w:r>
      <w:r>
        <w:rPr>
          <w:spacing w:val="-57"/>
        </w:rPr>
        <w:t xml:space="preserve"> </w:t>
      </w:r>
      <w:r>
        <w:t>technologies, improve data protection measures within the common market, and create a fair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operators.</w:t>
      </w:r>
    </w:p>
    <w:p w14:paraId="72923CB7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rPr>
          <w:w w:val="95"/>
        </w:rPr>
        <w:t>In year 2015,</w:t>
      </w:r>
      <w:r>
        <w:rPr>
          <w:spacing w:val="54"/>
        </w:rPr>
        <w:t xml:space="preserve"> </w:t>
      </w:r>
      <w:r>
        <w:rPr>
          <w:w w:val="95"/>
        </w:rPr>
        <w:t>European Parliament accepted changes to PSD, resulting in a second version</w:t>
      </w:r>
      <w:r>
        <w:rPr>
          <w:spacing w:val="1"/>
          <w:w w:val="95"/>
        </w:rPr>
        <w:t xml:space="preserve"> </w:t>
      </w:r>
      <w:r>
        <w:t>of this directive — PSD2.</w:t>
      </w:r>
      <w:r>
        <w:rPr>
          <w:spacing w:val="1"/>
        </w:rPr>
        <w:t xml:space="preserve"> </w:t>
      </w:r>
      <w:r>
        <w:t>Basically, PSD2 directive aims to increase competition in the field</w:t>
      </w:r>
      <w:r>
        <w:rPr>
          <w:spacing w:val="-57"/>
        </w:rPr>
        <w:t xml:space="preserve"> </w:t>
      </w:r>
      <w:r>
        <w:t>of user financial data access and make it possible to create open interfaces to work with user</w:t>
      </w:r>
      <w:r>
        <w:rPr>
          <w:spacing w:val="1"/>
        </w:rPr>
        <w:t xml:space="preserve"> </w:t>
      </w:r>
      <w:r>
        <w:t>financial data not only for big financial organizations, for examp</w:t>
      </w:r>
      <w:r>
        <w:t>le, banks, but also for young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FinTech</w:t>
      </w:r>
      <w:r>
        <w:rPr>
          <w:spacing w:val="-2"/>
        </w:rPr>
        <w:t xml:space="preserve"> </w:t>
      </w:r>
      <w:r>
        <w:t>startups.</w:t>
      </w:r>
    </w:p>
    <w:p w14:paraId="6F30310A" w14:textId="77777777" w:rsidR="00D601DD" w:rsidRDefault="000B0A12">
      <w:pPr>
        <w:pStyle w:val="BodyText"/>
        <w:spacing w:before="3"/>
        <w:ind w:left="684"/>
        <w:jc w:val="both"/>
      </w:pP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objectives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Payments</w:t>
      </w:r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Directive</w:t>
      </w:r>
      <w:r>
        <w:rPr>
          <w:spacing w:val="-6"/>
        </w:rPr>
        <w:t xml:space="preserve"> </w:t>
      </w:r>
      <w:r>
        <w:t>were:</w:t>
      </w:r>
    </w:p>
    <w:p w14:paraId="26D63084" w14:textId="77777777" w:rsidR="00D601DD" w:rsidRDefault="000B0A12">
      <w:pPr>
        <w:pStyle w:val="ListParagraph"/>
        <w:numPr>
          <w:ilvl w:val="0"/>
          <w:numId w:val="7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Promoting</w:t>
      </w:r>
      <w:r>
        <w:rPr>
          <w:spacing w:val="-5"/>
          <w:sz w:val="24"/>
        </w:rPr>
        <w:t xml:space="preserve"> </w:t>
      </w:r>
      <w:r>
        <w:rPr>
          <w:sz w:val="24"/>
        </w:rPr>
        <w:t>further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European</w:t>
      </w:r>
      <w:r>
        <w:rPr>
          <w:spacing w:val="-5"/>
          <w:sz w:val="24"/>
        </w:rPr>
        <w:t xml:space="preserve"> </w:t>
      </w:r>
      <w:r>
        <w:rPr>
          <w:sz w:val="24"/>
        </w:rPr>
        <w:t>payments</w:t>
      </w:r>
      <w:r>
        <w:rPr>
          <w:spacing w:val="-5"/>
          <w:sz w:val="24"/>
        </w:rPr>
        <w:t xml:space="preserve"> </w:t>
      </w:r>
      <w:r>
        <w:rPr>
          <w:sz w:val="24"/>
        </w:rPr>
        <w:t>market</w:t>
      </w:r>
    </w:p>
    <w:p w14:paraId="020FF061" w14:textId="77777777" w:rsidR="00D601DD" w:rsidRDefault="000B0A12">
      <w:pPr>
        <w:pStyle w:val="ListParagraph"/>
        <w:numPr>
          <w:ilvl w:val="0"/>
          <w:numId w:val="7"/>
        </w:numPr>
        <w:tabs>
          <w:tab w:val="left" w:pos="716"/>
        </w:tabs>
        <w:spacing w:before="135" w:line="357" w:lineRule="auto"/>
        <w:ind w:right="113"/>
        <w:rPr>
          <w:sz w:val="24"/>
        </w:rPr>
      </w:pPr>
      <w:r>
        <w:rPr>
          <w:sz w:val="24"/>
        </w:rPr>
        <w:t>Ensuring equal conditions for competitors over money transfer operators, including new</w:t>
      </w:r>
      <w:r>
        <w:rPr>
          <w:spacing w:val="-57"/>
          <w:sz w:val="24"/>
        </w:rPr>
        <w:t xml:space="preserve"> </w:t>
      </w:r>
      <w:r>
        <w:rPr>
          <w:sz w:val="24"/>
        </w:rPr>
        <w:t>market</w:t>
      </w:r>
      <w:r>
        <w:rPr>
          <w:spacing w:val="-2"/>
          <w:sz w:val="24"/>
        </w:rPr>
        <w:t xml:space="preserve"> </w:t>
      </w:r>
      <w:r>
        <w:rPr>
          <w:sz w:val="24"/>
        </w:rPr>
        <w:t>entrants</w:t>
      </w:r>
    </w:p>
    <w:p w14:paraId="38856419" w14:textId="77777777" w:rsidR="00D601DD" w:rsidRDefault="000B0A12">
      <w:pPr>
        <w:pStyle w:val="ListParagraph"/>
        <w:numPr>
          <w:ilvl w:val="0"/>
          <w:numId w:val="7"/>
        </w:numPr>
        <w:tabs>
          <w:tab w:val="left" w:pos="716"/>
        </w:tabs>
        <w:spacing w:before="1"/>
        <w:ind w:hanging="205"/>
        <w:rPr>
          <w:sz w:val="24"/>
        </w:rPr>
      </w:pP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>infrastructure</w:t>
      </w:r>
    </w:p>
    <w:p w14:paraId="705DE906" w14:textId="77777777" w:rsidR="00D601DD" w:rsidRDefault="000B0A12">
      <w:pPr>
        <w:pStyle w:val="ListParagraph"/>
        <w:numPr>
          <w:ilvl w:val="0"/>
          <w:numId w:val="7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Consumer</w:t>
      </w:r>
      <w:r>
        <w:rPr>
          <w:spacing w:val="-5"/>
          <w:sz w:val="24"/>
        </w:rPr>
        <w:t xml:space="preserve"> </w:t>
      </w:r>
      <w:r>
        <w:rPr>
          <w:sz w:val="24"/>
        </w:rPr>
        <w:t>protection</w:t>
      </w:r>
    </w:p>
    <w:p w14:paraId="5DC18922" w14:textId="77777777" w:rsidR="00D601DD" w:rsidRDefault="000B0A12">
      <w:pPr>
        <w:pStyle w:val="ListParagraph"/>
        <w:numPr>
          <w:ilvl w:val="0"/>
          <w:numId w:val="7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Assistance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commissions</w:t>
      </w:r>
      <w:r>
        <w:rPr>
          <w:spacing w:val="-5"/>
          <w:sz w:val="24"/>
        </w:rPr>
        <w:t xml:space="preserve"> </w:t>
      </w:r>
      <w:r>
        <w:rPr>
          <w:sz w:val="24"/>
        </w:rPr>
        <w:t>reducing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6"/>
          <w:sz w:val="24"/>
        </w:rPr>
        <w:t xml:space="preserve"> </w:t>
      </w:r>
      <w:r>
        <w:rPr>
          <w:sz w:val="24"/>
        </w:rPr>
        <w:t>provision</w:t>
      </w:r>
    </w:p>
    <w:p w14:paraId="64B6C43A" w14:textId="77777777" w:rsidR="00D601DD" w:rsidRDefault="00D601DD">
      <w:pPr>
        <w:rPr>
          <w:sz w:val="24"/>
        </w:rPr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5292CDF8" w14:textId="77777777" w:rsidR="00D601DD" w:rsidRDefault="000B0A12">
      <w:pPr>
        <w:pStyle w:val="BodyText"/>
        <w:spacing w:before="74" w:line="357" w:lineRule="auto"/>
        <w:ind w:left="117" w:right="113" w:firstLine="566"/>
        <w:jc w:val="both"/>
      </w:pPr>
      <w:r>
        <w:rPr>
          <w:spacing w:val="-1"/>
        </w:rPr>
        <w:lastRenderedPageBreak/>
        <w:t>PSD2</w:t>
      </w:r>
      <w:r>
        <w:rPr>
          <w:spacing w:val="-14"/>
        </w:rPr>
        <w:t xml:space="preserve"> </w:t>
      </w:r>
      <w:r>
        <w:rPr>
          <w:spacing w:val="-1"/>
        </w:rPr>
        <w:t>additionally</w:t>
      </w:r>
      <w:r>
        <w:rPr>
          <w:spacing w:val="-14"/>
        </w:rPr>
        <w:t xml:space="preserve"> </w:t>
      </w:r>
      <w:r>
        <w:t>regulates</w:t>
      </w:r>
      <w:r>
        <w:rPr>
          <w:spacing w:val="-14"/>
        </w:rPr>
        <w:t xml:space="preserve"> </w:t>
      </w:r>
      <w:r>
        <w:t>payment</w:t>
      </w:r>
      <w:r>
        <w:rPr>
          <w:spacing w:val="-14"/>
        </w:rPr>
        <w:t xml:space="preserve"> </w:t>
      </w:r>
      <w:r>
        <w:t>initialization</w:t>
      </w:r>
      <w:r>
        <w:rPr>
          <w:spacing w:val="-14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account</w:t>
      </w:r>
      <w:r>
        <w:rPr>
          <w:spacing w:val="-58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PSD.</w:t>
      </w:r>
      <w:r>
        <w:rPr>
          <w:spacing w:val="-4"/>
        </w:rPr>
        <w:t xml:space="preserve"> </w:t>
      </w:r>
      <w:r>
        <w:t>Besides,</w:t>
      </w:r>
      <w:r>
        <w:rPr>
          <w:spacing w:val="-4"/>
        </w:rPr>
        <w:t xml:space="preserve"> </w:t>
      </w:r>
      <w:r>
        <w:t>directive</w:t>
      </w:r>
      <w:r>
        <w:rPr>
          <w:spacing w:val="-3"/>
        </w:rPr>
        <w:t xml:space="preserve"> </w:t>
      </w:r>
      <w:r>
        <w:t>es-</w:t>
      </w:r>
      <w:r>
        <w:rPr>
          <w:spacing w:val="-58"/>
        </w:rPr>
        <w:t xml:space="preserve"> </w:t>
      </w:r>
      <w:proofErr w:type="spellStart"/>
      <w:r>
        <w:t>tablishes</w:t>
      </w:r>
      <w:proofErr w:type="spellEnd"/>
      <w:r>
        <w:rPr>
          <w:spacing w:val="-8"/>
        </w:rPr>
        <w:t xml:space="preserve"> </w:t>
      </w:r>
      <w:r>
        <w:t>unified</w:t>
      </w:r>
      <w:r>
        <w:rPr>
          <w:spacing w:val="-9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cross-border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payments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European</w:t>
      </w:r>
      <w:r>
        <w:rPr>
          <w:spacing w:val="-8"/>
        </w:rPr>
        <w:t xml:space="preserve"> </w:t>
      </w:r>
      <w:r>
        <w:t>Economic</w:t>
      </w:r>
      <w:r>
        <w:rPr>
          <w:spacing w:val="-7"/>
        </w:rPr>
        <w:t xml:space="preserve"> </w:t>
      </w:r>
      <w:r>
        <w:t>Area,</w:t>
      </w:r>
      <w:r>
        <w:rPr>
          <w:spacing w:val="-8"/>
        </w:rPr>
        <w:t xml:space="preserve"> </w:t>
      </w:r>
      <w:r>
        <w:t>thereby</w:t>
      </w:r>
      <w:r>
        <w:rPr>
          <w:spacing w:val="-57"/>
        </w:rPr>
        <w:t xml:space="preserve"> </w:t>
      </w:r>
      <w:r>
        <w:t>ensuring fair competition between financial institutions and creates more transparent rules for</w:t>
      </w:r>
      <w:r>
        <w:rPr>
          <w:spacing w:val="1"/>
        </w:rPr>
        <w:t xml:space="preserve"> </w:t>
      </w:r>
      <w:r>
        <w:t>consumers of financial services.</w:t>
      </w:r>
      <w:r>
        <w:rPr>
          <w:spacing w:val="1"/>
        </w:rPr>
        <w:t xml:space="preserve"> </w:t>
      </w:r>
      <w:r>
        <w:t>PSD2 provides terminology, which has to be described for</w:t>
      </w:r>
      <w:r>
        <w:rPr>
          <w:spacing w:val="1"/>
        </w:rPr>
        <w:t xml:space="preserve"> </w:t>
      </w:r>
      <w:r>
        <w:t>prope</w:t>
      </w:r>
      <w:r>
        <w:t>r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process.</w:t>
      </w:r>
    </w:p>
    <w:p w14:paraId="64F48852" w14:textId="77777777" w:rsidR="00D601DD" w:rsidRDefault="000B0A12">
      <w:pPr>
        <w:pStyle w:val="BodyText"/>
        <w:spacing w:before="3" w:line="357" w:lineRule="auto"/>
        <w:ind w:left="117" w:right="115" w:firstLine="566"/>
        <w:jc w:val="both"/>
      </w:pPr>
      <w:r>
        <w:t>ASPSP</w:t>
      </w:r>
      <w:r>
        <w:rPr>
          <w:spacing w:val="-10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Account</w:t>
      </w:r>
      <w:r>
        <w:rPr>
          <w:spacing w:val="-9"/>
        </w:rPr>
        <w:t xml:space="preserve"> </w:t>
      </w:r>
      <w:r>
        <w:t>Servicing</w:t>
      </w:r>
      <w:r>
        <w:rPr>
          <w:spacing w:val="-9"/>
        </w:rPr>
        <w:t xml:space="preserve"> </w:t>
      </w:r>
      <w:r>
        <w:t>Payment</w:t>
      </w:r>
      <w:r>
        <w:rPr>
          <w:spacing w:val="-9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Provider</w:t>
      </w:r>
      <w:r>
        <w:rPr>
          <w:spacing w:val="-9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banks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electronic</w:t>
      </w:r>
      <w:r>
        <w:rPr>
          <w:spacing w:val="-9"/>
        </w:rPr>
        <w:t xml:space="preserve"> </w:t>
      </w:r>
      <w:r>
        <w:t>wallets,</w:t>
      </w:r>
      <w:r>
        <w:rPr>
          <w:spacing w:val="-58"/>
        </w:rPr>
        <w:t xml:space="preserve"> </w:t>
      </w:r>
      <w:r>
        <w:t>which provide customer accounts. Based on PSD2, ASPSPs are obliged to supply interfaces,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intent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payments</w:t>
      </w:r>
      <w:r>
        <w:rPr>
          <w:spacing w:val="-2"/>
        </w:rPr>
        <w:t xml:space="preserve"> </w:t>
      </w:r>
      <w:r>
        <w:t>initiated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TPPs.</w:t>
      </w:r>
    </w:p>
    <w:p w14:paraId="141E9AD7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TPP</w:t>
      </w:r>
      <w:r>
        <w:rPr>
          <w:spacing w:val="-15"/>
        </w:rPr>
        <w:t xml:space="preserve"> </w:t>
      </w:r>
      <w:r>
        <w:t>—</w:t>
      </w:r>
      <w:r>
        <w:rPr>
          <w:spacing w:val="-15"/>
        </w:rPr>
        <w:t xml:space="preserve"> </w:t>
      </w:r>
      <w:r>
        <w:t>Third</w:t>
      </w:r>
      <w:r>
        <w:rPr>
          <w:spacing w:val="-14"/>
        </w:rPr>
        <w:t xml:space="preserve"> </w:t>
      </w:r>
      <w:r>
        <w:t>Party</w:t>
      </w:r>
      <w:r>
        <w:rPr>
          <w:spacing w:val="-15"/>
        </w:rPr>
        <w:t xml:space="preserve"> </w:t>
      </w:r>
      <w:r>
        <w:t>Provider</w:t>
      </w:r>
      <w:r>
        <w:rPr>
          <w:spacing w:val="-14"/>
        </w:rPr>
        <w:t xml:space="preserve"> </w:t>
      </w:r>
      <w:r>
        <w:t>—</w:t>
      </w:r>
      <w:r>
        <w:rPr>
          <w:spacing w:val="-15"/>
        </w:rPr>
        <w:t xml:space="preserve"> </w:t>
      </w:r>
      <w:r>
        <w:t>authorized</w:t>
      </w:r>
      <w:r>
        <w:rPr>
          <w:spacing w:val="-14"/>
        </w:rPr>
        <w:t xml:space="preserve"> </w:t>
      </w:r>
      <w:r>
        <w:t>service</w:t>
      </w:r>
      <w:r>
        <w:rPr>
          <w:spacing w:val="-15"/>
        </w:rPr>
        <w:t xml:space="preserve"> </w:t>
      </w:r>
      <w:r>
        <w:t>supplier,</w:t>
      </w:r>
      <w:r>
        <w:rPr>
          <w:spacing w:val="-13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uses</w:t>
      </w:r>
      <w:r>
        <w:rPr>
          <w:spacing w:val="-14"/>
        </w:rPr>
        <w:t xml:space="preserve"> </w:t>
      </w:r>
      <w:r>
        <w:t>ASPSP</w:t>
      </w:r>
      <w:r>
        <w:rPr>
          <w:spacing w:val="-15"/>
        </w:rPr>
        <w:t xml:space="preserve"> </w:t>
      </w:r>
      <w:r>
        <w:t>interfaces</w:t>
      </w:r>
      <w:r>
        <w:rPr>
          <w:spacing w:val="-58"/>
        </w:rPr>
        <w:t xml:space="preserve"> </w:t>
      </w:r>
      <w:r>
        <w:t>a</w:t>
      </w:r>
      <w:r>
        <w:t>ccording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PSD2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accounts,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initiate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payments.</w:t>
      </w:r>
      <w:r>
        <w:rPr>
          <w:spacing w:val="16"/>
        </w:rPr>
        <w:t xml:space="preserve"> </w:t>
      </w:r>
      <w:r>
        <w:t>TPPs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AISP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PISP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PIISP.</w:t>
      </w:r>
    </w:p>
    <w:p w14:paraId="7526F6E7" w14:textId="77777777" w:rsidR="00D601DD" w:rsidRDefault="000B0A12">
      <w:pPr>
        <w:pStyle w:val="BodyText"/>
        <w:spacing w:before="1" w:line="357" w:lineRule="auto"/>
        <w:ind w:left="117" w:firstLine="566"/>
      </w:pPr>
      <w:r>
        <w:t>AISP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Provider</w:t>
      </w:r>
      <w:r>
        <w:rPr>
          <w:spacing w:val="-12"/>
        </w:rPr>
        <w:t xml:space="preserve"> </w:t>
      </w:r>
      <w:r>
        <w:t>—</w:t>
      </w:r>
      <w:r>
        <w:rPr>
          <w:spacing w:val="-13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aggregated</w:t>
      </w:r>
      <w:r>
        <w:rPr>
          <w:spacing w:val="-12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about</w:t>
      </w:r>
      <w:r>
        <w:rPr>
          <w:spacing w:val="-5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accounts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ASPSPs.</w:t>
      </w:r>
    </w:p>
    <w:p w14:paraId="72DB0316" w14:textId="77777777" w:rsidR="00D601DD" w:rsidRDefault="000B0A12">
      <w:pPr>
        <w:pStyle w:val="BodyText"/>
        <w:spacing w:before="1" w:line="357" w:lineRule="auto"/>
        <w:ind w:left="117" w:firstLine="566"/>
      </w:pPr>
      <w:r>
        <w:t>PISP</w:t>
      </w:r>
      <w:r>
        <w:rPr>
          <w:spacing w:val="-7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Initiation</w:t>
      </w:r>
      <w:r>
        <w:rPr>
          <w:spacing w:val="-6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Provider</w:t>
      </w:r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initiates</w:t>
      </w:r>
      <w:r>
        <w:rPr>
          <w:spacing w:val="-6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customer</w:t>
      </w:r>
      <w:r>
        <w:rPr>
          <w:spacing w:val="-57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ASPSP.</w:t>
      </w:r>
    </w:p>
    <w:p w14:paraId="571256E8" w14:textId="77777777" w:rsidR="00D601DD" w:rsidRDefault="000B0A12">
      <w:pPr>
        <w:pStyle w:val="BodyText"/>
        <w:spacing w:before="1" w:line="357" w:lineRule="auto"/>
        <w:ind w:left="117" w:firstLine="566"/>
      </w:pPr>
      <w:r>
        <w:t>PIISP</w:t>
      </w:r>
      <w:r>
        <w:rPr>
          <w:spacing w:val="-7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Instrument</w:t>
      </w:r>
      <w:r>
        <w:rPr>
          <w:spacing w:val="-6"/>
        </w:rPr>
        <w:t xml:space="preserve"> </w:t>
      </w:r>
      <w:r>
        <w:t>Issuer</w:t>
      </w:r>
      <w:r>
        <w:rPr>
          <w:spacing w:val="-5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Provider</w:t>
      </w:r>
      <w:r>
        <w:rPr>
          <w:spacing w:val="-6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sufficient</w:t>
      </w:r>
      <w:r>
        <w:rPr>
          <w:spacing w:val="-57"/>
        </w:rPr>
        <w:t xml:space="preserve"> </w:t>
      </w:r>
      <w:r>
        <w:t>funds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account.</w:t>
      </w:r>
    </w:p>
    <w:p w14:paraId="759CDC1E" w14:textId="77777777" w:rsidR="00D601DD" w:rsidRDefault="000B0A12">
      <w:pPr>
        <w:pStyle w:val="BodyText"/>
        <w:spacing w:before="1" w:line="357" w:lineRule="auto"/>
        <w:ind w:left="117" w:firstLine="566"/>
      </w:pPr>
      <w:r>
        <w:t>PSU</w:t>
      </w:r>
      <w:r>
        <w:rPr>
          <w:spacing w:val="23"/>
        </w:rPr>
        <w:t xml:space="preserve"> </w:t>
      </w:r>
      <w:r>
        <w:t>—</w:t>
      </w:r>
      <w:r>
        <w:rPr>
          <w:spacing w:val="25"/>
        </w:rPr>
        <w:t xml:space="preserve"> </w:t>
      </w:r>
      <w:r>
        <w:t>Payment</w:t>
      </w:r>
      <w:r>
        <w:rPr>
          <w:spacing w:val="23"/>
        </w:rPr>
        <w:t xml:space="preserve"> </w:t>
      </w:r>
      <w:r>
        <w:t>Services</w:t>
      </w:r>
      <w:r>
        <w:rPr>
          <w:spacing w:val="24"/>
        </w:rPr>
        <w:t xml:space="preserve"> </w:t>
      </w:r>
      <w:r>
        <w:t>User</w:t>
      </w:r>
      <w:r>
        <w:rPr>
          <w:spacing w:val="24"/>
        </w:rPr>
        <w:t xml:space="preserve"> </w:t>
      </w:r>
      <w:r>
        <w:t>—</w:t>
      </w:r>
      <w:r>
        <w:rPr>
          <w:spacing w:val="24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actual</w:t>
      </w:r>
      <w:r>
        <w:rPr>
          <w:spacing w:val="25"/>
        </w:rPr>
        <w:t xml:space="preserve"> </w:t>
      </w:r>
      <w:r>
        <w:t>client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payment</w:t>
      </w:r>
      <w:r>
        <w:rPr>
          <w:spacing w:val="25"/>
        </w:rPr>
        <w:t xml:space="preserve"> </w:t>
      </w:r>
      <w:r>
        <w:t>services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uses</w:t>
      </w:r>
      <w:r>
        <w:rPr>
          <w:spacing w:val="-57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ASPSP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sender,</w:t>
      </w:r>
      <w:r>
        <w:rPr>
          <w:spacing w:val="-2"/>
        </w:rPr>
        <w:t xml:space="preserve"> </w:t>
      </w:r>
      <w:r>
        <w:t>receiver,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both.</w:t>
      </w:r>
    </w:p>
    <w:p w14:paraId="1DB562F0" w14:textId="77777777" w:rsidR="00D601DD" w:rsidRDefault="000B0A12">
      <w:pPr>
        <w:pStyle w:val="BodyText"/>
        <w:spacing w:before="1"/>
        <w:ind w:left="684"/>
      </w:pP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directive</w:t>
      </w:r>
      <w:r>
        <w:rPr>
          <w:spacing w:val="-4"/>
        </w:rPr>
        <w:t xml:space="preserve"> </w:t>
      </w:r>
      <w:r>
        <w:t>participants.</w:t>
      </w:r>
    </w:p>
    <w:p w14:paraId="52A1445D" w14:textId="77777777" w:rsidR="00D601DD" w:rsidRDefault="000B0A12">
      <w:pPr>
        <w:pStyle w:val="BodyText"/>
        <w:spacing w:before="136" w:line="357" w:lineRule="auto"/>
        <w:ind w:left="117" w:right="114" w:firstLine="566"/>
        <w:jc w:val="both"/>
      </w:pPr>
      <w:r>
        <w:t xml:space="preserve">Firstly, based on PSD2, EBA, GDPR and other standards and recommendations, </w:t>
      </w:r>
      <w:proofErr w:type="spellStart"/>
      <w:r>
        <w:t>regula</w:t>
      </w:r>
      <w:proofErr w:type="spellEnd"/>
      <w:r>
        <w:t>-</w:t>
      </w:r>
      <w:r>
        <w:rPr>
          <w:spacing w:val="-57"/>
        </w:rPr>
        <w:t xml:space="preserve"> </w:t>
      </w:r>
      <w:r>
        <w:t>tor</w:t>
      </w:r>
      <w:r>
        <w:rPr>
          <w:spacing w:val="-8"/>
        </w:rPr>
        <w:t xml:space="preserve"> </w:t>
      </w:r>
      <w:r>
        <w:t>oversees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builds</w:t>
      </w:r>
      <w:r>
        <w:rPr>
          <w:spacing w:val="-8"/>
        </w:rPr>
        <w:t xml:space="preserve"> </w:t>
      </w:r>
      <w:r>
        <w:t>relationship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directive</w:t>
      </w:r>
      <w:r>
        <w:rPr>
          <w:spacing w:val="-7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ASPSP,</w:t>
      </w:r>
      <w:r>
        <w:rPr>
          <w:spacing w:val="-58"/>
        </w:rPr>
        <w:t xml:space="preserve"> </w:t>
      </w:r>
      <w:r>
        <w:t xml:space="preserve">TPP and PSU. The interaction between TPP and ASPSP is based on a non-contract </w:t>
      </w:r>
      <w:r>
        <w:t>basis, as</w:t>
      </w:r>
      <w:r>
        <w:rPr>
          <w:spacing w:val="1"/>
        </w:rPr>
        <w:t xml:space="preserve"> </w:t>
      </w:r>
      <w:r>
        <w:t>both participants are regulated by PSD2.</w:t>
      </w:r>
      <w:r>
        <w:rPr>
          <w:spacing w:val="1"/>
        </w:rPr>
        <w:t xml:space="preserve"> </w:t>
      </w:r>
      <w:r>
        <w:t>This is important in order to keep the chain of re-</w:t>
      </w:r>
      <w:r>
        <w:rPr>
          <w:spacing w:val="1"/>
        </w:rPr>
        <w:t xml:space="preserve"> </w:t>
      </w:r>
      <w:proofErr w:type="spellStart"/>
      <w:r>
        <w:t>sponsibilities</w:t>
      </w:r>
      <w:proofErr w:type="spellEnd"/>
      <w:r>
        <w:rPr>
          <w:spacing w:val="-10"/>
        </w:rPr>
        <w:t xml:space="preserve"> </w:t>
      </w:r>
      <w:r>
        <w:t>working,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otherwise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obstacles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interfere</w:t>
      </w:r>
      <w:r>
        <w:rPr>
          <w:spacing w:val="-9"/>
        </w:rPr>
        <w:t xml:space="preserve"> </w:t>
      </w:r>
      <w:r>
        <w:t>Open</w:t>
      </w:r>
      <w:r>
        <w:rPr>
          <w:spacing w:val="-57"/>
        </w:rPr>
        <w:t xml:space="preserve"> </w:t>
      </w:r>
      <w:r>
        <w:t>Banking. Relationship between TPP and PSU are based on PSD2</w:t>
      </w:r>
      <w:r>
        <w:t xml:space="preserve"> Consent. TPP is obliged to</w:t>
      </w:r>
      <w:r>
        <w:rPr>
          <w:spacing w:val="1"/>
        </w:rPr>
        <w:t xml:space="preserve"> </w:t>
      </w:r>
      <w:r>
        <w:t>request PSU consent to access client account. On an ASPSP side client has to authorize based</w:t>
      </w:r>
      <w:r>
        <w:rPr>
          <w:spacing w:val="1"/>
        </w:rPr>
        <w:t xml:space="preserve"> </w:t>
      </w:r>
      <w:r>
        <w:t>on PSD2 Consent, using SCA (Strong Customer Authentication) or DL (Dynamic Linking) —</w:t>
      </w:r>
      <w:r>
        <w:rPr>
          <w:spacing w:val="-57"/>
        </w:rPr>
        <w:t xml:space="preserve"> </w:t>
      </w:r>
      <w:r>
        <w:t>authorization</w:t>
      </w:r>
      <w:r>
        <w:rPr>
          <w:spacing w:val="-3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EU</w:t>
      </w:r>
      <w:r>
        <w:rPr>
          <w:spacing w:val="-2"/>
        </w:rPr>
        <w:t xml:space="preserve"> </w:t>
      </w:r>
      <w:r>
        <w:t>regulation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identification.</w:t>
      </w:r>
    </w:p>
    <w:p w14:paraId="0FC87FF3" w14:textId="77777777" w:rsidR="00D601DD" w:rsidRDefault="000B0A12">
      <w:pPr>
        <w:pStyle w:val="BodyText"/>
        <w:spacing w:before="5" w:line="357" w:lineRule="auto"/>
        <w:ind w:left="117" w:right="114" w:firstLine="566"/>
        <w:jc w:val="both"/>
      </w:pPr>
      <w:r>
        <w:t>Even though PSD2 presupposes high safety and integration in entire European banking,</w:t>
      </w:r>
      <w:r>
        <w:rPr>
          <w:spacing w:val="1"/>
        </w:rPr>
        <w:t xml:space="preserve"> </w:t>
      </w:r>
      <w:r>
        <w:t>it lacks implementation details. Open Banking Working Group, which had to deliver PSD2 as</w:t>
      </w:r>
      <w:r>
        <w:rPr>
          <w:spacing w:val="1"/>
        </w:rPr>
        <w:t xml:space="preserve"> </w:t>
      </w:r>
      <w:r>
        <w:t>a framework, intentionally made it as fl</w:t>
      </w:r>
      <w:r>
        <w:t>exible as possible with multiple options, as it allowed</w:t>
      </w:r>
      <w:r>
        <w:rPr>
          <w:spacing w:val="1"/>
        </w:rPr>
        <w:t xml:space="preserve"> </w:t>
      </w:r>
      <w:r>
        <w:t>applying</w:t>
      </w:r>
      <w:r>
        <w:rPr>
          <w:spacing w:val="21"/>
        </w:rPr>
        <w:t xml:space="preserve"> </w:t>
      </w:r>
      <w:r>
        <w:t>PSD2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fastest</w:t>
      </w:r>
      <w:r>
        <w:rPr>
          <w:spacing w:val="22"/>
        </w:rPr>
        <w:t xml:space="preserve"> </w:t>
      </w:r>
      <w:r>
        <w:t>possible</w:t>
      </w:r>
      <w:r>
        <w:rPr>
          <w:spacing w:val="22"/>
        </w:rPr>
        <w:t xml:space="preserve"> </w:t>
      </w:r>
      <w:r>
        <w:t>way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many</w:t>
      </w:r>
      <w:r>
        <w:rPr>
          <w:spacing w:val="22"/>
        </w:rPr>
        <w:t xml:space="preserve"> </w:t>
      </w:r>
      <w:r>
        <w:t>states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banks</w:t>
      </w:r>
      <w:r>
        <w:rPr>
          <w:spacing w:val="22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possible.</w:t>
      </w:r>
      <w:r>
        <w:rPr>
          <w:spacing w:val="31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</w:p>
    <w:p w14:paraId="19E150CA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73E5221B" w14:textId="77777777" w:rsidR="00D601DD" w:rsidRDefault="000B0A12">
      <w:pPr>
        <w:pStyle w:val="BodyText"/>
        <w:spacing w:before="77"/>
        <w:ind w:left="117"/>
      </w:pPr>
      <w:bookmarkStart w:id="173" w:name="_bookmark8"/>
      <w:bookmarkEnd w:id="173"/>
      <w:r>
        <w:lastRenderedPageBreak/>
        <w:t>Table</w:t>
      </w:r>
      <w:r>
        <w:rPr>
          <w:spacing w:val="-8"/>
        </w:rPr>
        <w:t xml:space="preserve"> </w:t>
      </w:r>
      <w:r>
        <w:t>2.</w:t>
      </w:r>
      <w:r>
        <w:rPr>
          <w:spacing w:val="11"/>
        </w:rPr>
        <w:t xml:space="preserve"> </w:t>
      </w:r>
      <w:r>
        <w:t>Scheme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interconnection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PSD2</w:t>
      </w:r>
      <w:r>
        <w:rPr>
          <w:spacing w:val="-7"/>
        </w:rPr>
        <w:t xml:space="preserve"> </w:t>
      </w:r>
      <w:r>
        <w:t>agents</w:t>
      </w:r>
    </w:p>
    <w:p w14:paraId="385A6603" w14:textId="77777777" w:rsidR="00D601DD" w:rsidRDefault="000B0A12">
      <w:pPr>
        <w:pStyle w:val="BodyText"/>
        <w:spacing w:before="5"/>
        <w:rPr>
          <w:sz w:val="23"/>
        </w:rPr>
      </w:pPr>
      <w:r>
        <w:pict w14:anchorId="38C12E12">
          <v:shape id="docshape17" o:spid="_x0000_s2308" type="#_x0000_t202" style="position:absolute;margin-left:157.5pt;margin-top:14.9pt;width:263pt;height:35.9pt;z-index:-251614208;mso-wrap-distance-left:0;mso-wrap-distance-right:0;mso-position-horizontal-relative:page" filled="f" strokeweight=".14058mm">
            <v:textbox inset="0,0,0,0">
              <w:txbxContent>
                <w:p w14:paraId="3E057AC7" w14:textId="77777777" w:rsidR="00D601DD" w:rsidRDefault="000B0A12">
                  <w:pPr>
                    <w:pStyle w:val="BodyText"/>
                    <w:spacing w:before="193"/>
                    <w:ind w:left="75"/>
                  </w:pPr>
                  <w:r>
                    <w:t>PSD2,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EBA,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GDPR,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standards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recommendations</w:t>
                  </w:r>
                </w:p>
              </w:txbxContent>
            </v:textbox>
            <w10:wrap type="topAndBottom" anchorx="page"/>
          </v:shape>
        </w:pict>
      </w:r>
    </w:p>
    <w:p w14:paraId="7F0852D5" w14:textId="77777777" w:rsidR="00D601DD" w:rsidRDefault="000B0A12">
      <w:pPr>
        <w:pStyle w:val="BodyText"/>
        <w:ind w:left="4449"/>
        <w:rPr>
          <w:sz w:val="20"/>
        </w:rPr>
      </w:pPr>
      <w:r>
        <w:rPr>
          <w:sz w:val="20"/>
        </w:rPr>
      </w:r>
      <w:r>
        <w:rPr>
          <w:sz w:val="20"/>
        </w:rPr>
        <w:pict w14:anchorId="3D26EC30">
          <v:group id="docshapegroup18" o:spid="_x0000_s2305" style="width:3pt;height:20.45pt;mso-position-horizontal-relative:char;mso-position-vertical-relative:line" coordsize="60,409">
            <v:line id="_x0000_s2307" style="position:absolute" from="30,0" to="30,361" strokeweight=".14058mm"/>
            <v:shape id="docshape19" o:spid="_x0000_s2306" style="position:absolute;top:328;width:60;height:80" coordorigin=",329" coordsize="60,80" path="m60,329l44,340r-14,4l16,340,,329r12,20l20,370r6,21l30,409r4,-18l40,370r8,-21l60,329xe" fillcolor="black" stroked="f">
              <v:path arrowok="t"/>
            </v:shape>
            <w10:anchorlock/>
          </v:group>
        </w:pict>
      </w:r>
    </w:p>
    <w:p w14:paraId="7D5EBC19" w14:textId="77777777" w:rsidR="00D601DD" w:rsidRDefault="00D601DD">
      <w:pPr>
        <w:pStyle w:val="BodyText"/>
        <w:rPr>
          <w:sz w:val="20"/>
        </w:rPr>
      </w:pPr>
    </w:p>
    <w:p w14:paraId="3662FBB3" w14:textId="77777777" w:rsidR="00D601DD" w:rsidRDefault="00D601DD">
      <w:pPr>
        <w:pStyle w:val="BodyText"/>
        <w:rPr>
          <w:sz w:val="20"/>
        </w:rPr>
      </w:pPr>
    </w:p>
    <w:p w14:paraId="0E5EDC2B" w14:textId="77777777" w:rsidR="00D601DD" w:rsidRDefault="000B0A12">
      <w:pPr>
        <w:pStyle w:val="BodyText"/>
        <w:spacing w:before="7"/>
        <w:rPr>
          <w:sz w:val="17"/>
        </w:rPr>
      </w:pPr>
      <w:r>
        <w:pict w14:anchorId="193FD3B8">
          <v:group id="docshapegroup20" o:spid="_x0000_s2302" style="position:absolute;margin-left:321.35pt;margin-top:11.35pt;width:51.2pt;height:28.55pt;z-index:-251613184;mso-wrap-distance-left:0;mso-wrap-distance-right:0;mso-position-horizontal-relative:page" coordorigin="6427,227" coordsize="1024,571">
            <v:line id="_x0000_s2304" style="position:absolute" from="6431,231" to="7408,775" strokeweight=".14058mm"/>
            <v:shape id="docshape21" o:spid="_x0000_s2303" style="position:absolute;left:7366;top:732;width:85;height:65" coordorigin="7366,733" coordsize="85,65" path="m7395,733r2,19l7394,766r-11,11l7366,785r23,l7412,788r21,5l7450,798r-13,-12l7421,771r-14,-18l7395,733xe" fillcolor="black" stroked="f">
              <v:path arrowok="t"/>
            </v:shape>
            <w10:wrap type="topAndBottom" anchorx="page"/>
          </v:group>
        </w:pict>
      </w:r>
      <w:r>
        <w:pict w14:anchorId="40A9EAFF">
          <v:group id="docshapegroup22" o:spid="_x0000_s2299" style="position:absolute;margin-left:224.55pt;margin-top:56.55pt;width:128.85pt;height:3pt;z-index:-251612160;mso-wrap-distance-left:0;mso-wrap-distance-right:0;mso-position-horizontal-relative:page" coordorigin="4491,1131" coordsize="2577,60">
            <v:line id="_x0000_s2301" style="position:absolute" from="7020,1160" to="4539,1160" strokeweight=".14058mm"/>
            <v:shape id="docshape23" o:spid="_x0000_s2300" style="position:absolute;left:4491;top:1130;width:2577;height:60" coordorigin="4491,1131" coordsize="2577,60" o:spt="100" adj="0,,0" path="m4571,1131r-20,11l4530,1151r-21,6l4491,1160r18,4l4530,1170r21,9l4571,1190r-11,-15l4556,1160r4,-14l4571,1131xm7068,1160r-18,-3l7029,1151r-21,-9l6988,1131r11,15l7003,1160r-4,15l6988,1190r20,-11l7029,1170r21,-6l7068,116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83124CD" w14:textId="77777777" w:rsidR="00D601DD" w:rsidRDefault="00D601DD">
      <w:pPr>
        <w:pStyle w:val="BodyText"/>
        <w:spacing w:before="9"/>
        <w:rPr>
          <w:sz w:val="26"/>
        </w:rPr>
      </w:pPr>
    </w:p>
    <w:p w14:paraId="405DBBBE" w14:textId="77777777" w:rsidR="00D601DD" w:rsidRDefault="000B0A12">
      <w:pPr>
        <w:spacing w:line="285" w:lineRule="exact"/>
        <w:ind w:left="236" w:right="580"/>
        <w:jc w:val="center"/>
        <w:rPr>
          <w:rFonts w:ascii="Adobe Text Pro"/>
          <w:sz w:val="24"/>
        </w:rPr>
      </w:pPr>
      <w:r>
        <w:rPr>
          <w:rFonts w:ascii="Georgia"/>
          <w:i/>
          <w:spacing w:val="13"/>
          <w:w w:val="105"/>
          <w:sz w:val="24"/>
        </w:rPr>
        <w:t>PSD</w:t>
      </w:r>
      <w:r>
        <w:rPr>
          <w:rFonts w:ascii="Adobe Text Pro"/>
          <w:spacing w:val="13"/>
          <w:w w:val="105"/>
          <w:sz w:val="24"/>
        </w:rPr>
        <w:t>2</w:t>
      </w:r>
    </w:p>
    <w:p w14:paraId="66F837BF" w14:textId="77777777" w:rsidR="00D601DD" w:rsidRDefault="00D601DD">
      <w:pPr>
        <w:pStyle w:val="BodyText"/>
        <w:spacing w:before="2"/>
        <w:rPr>
          <w:rFonts w:ascii="Adobe Text Pro"/>
        </w:rPr>
      </w:pPr>
    </w:p>
    <w:p w14:paraId="5B7F7E6A" w14:textId="77777777" w:rsidR="00D601DD" w:rsidRDefault="000B0A12">
      <w:pPr>
        <w:spacing w:before="49"/>
        <w:ind w:left="5724"/>
        <w:rPr>
          <w:rFonts w:ascii="Georgia"/>
          <w:i/>
          <w:sz w:val="24"/>
        </w:rPr>
      </w:pPr>
      <w:r>
        <w:pict w14:anchorId="51A91878">
          <v:group id="docshapegroup24" o:spid="_x0000_s2294" style="position:absolute;left:0;text-align:left;margin-left:138.5pt;margin-top:-113.45pt;width:186.55pt;height:100.9pt;z-index:-251630592;mso-position-horizontal-relative:page" coordorigin="2770,-2269" coordsize="3731,2018">
            <v:line id="_x0000_s2298" style="position:absolute" from="5177,-1544" to="4274,-1002" strokeweight=".14058mm"/>
            <v:shape id="docshape25" o:spid="_x0000_s2297" style="position:absolute;left:4233;top:-1044;width:84;height:67" coordorigin="4233,-1044" coordsize="84,67" path="m4317,-992r-18,-8l4289,-1010r-4,-15l4286,-1044r-11,21l4261,-1005r-15,16l4233,-977r17,-6l4271,-988r23,-4l4317,-992xe" fillcolor="black" stroked="f">
              <v:path arrowok="t"/>
            </v:shape>
            <v:shape id="docshape26" o:spid="_x0000_s2296" type="#_x0000_t202" style="position:absolute;left:2774;top:-973;width:1714;height:718" filled="f" strokeweight=".14058mm">
              <v:textbox inset="0,0,0,0">
                <w:txbxContent>
                  <w:p w14:paraId="1087E666" w14:textId="77777777" w:rsidR="00D601DD" w:rsidRDefault="000B0A12">
                    <w:pPr>
                      <w:spacing w:before="41"/>
                      <w:ind w:left="56" w:right="56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ASPSP</w:t>
                    </w:r>
                  </w:p>
                  <w:p w14:paraId="489EA08F" w14:textId="77777777" w:rsidR="00D601DD" w:rsidRDefault="000B0A12">
                    <w:pPr>
                      <w:spacing w:before="13"/>
                      <w:ind w:left="56" w:right="56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(Banks,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wallets)</w:t>
                    </w:r>
                  </w:p>
                </w:txbxContent>
              </v:textbox>
            </v:shape>
            <v:shape id="docshape27" o:spid="_x0000_s2295" type="#_x0000_t202" style="position:absolute;left:5062;top:-2266;width:1435;height:718" filled="f" strokeweight=".14058mm">
              <v:textbox inset="0,0,0,0">
                <w:txbxContent>
                  <w:p w14:paraId="0EEB5583" w14:textId="77777777" w:rsidR="00D601DD" w:rsidRDefault="000B0A12">
                    <w:pPr>
                      <w:spacing w:before="188"/>
                      <w:ind w:left="24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Regulator</w:t>
                    </w:r>
                  </w:p>
                </w:txbxContent>
              </v:textbox>
            </v:shape>
            <w10:wrap anchorx="page"/>
          </v:group>
        </w:pict>
      </w:r>
      <w:r>
        <w:pict w14:anchorId="5F1C99A5">
          <v:group id="docshapegroup28" o:spid="_x0000_s2291" style="position:absolute;left:0;text-align:left;margin-left:321.55pt;margin-top:-12.8pt;width:51.2pt;height:28.55pt;z-index:-251629568;mso-position-horizontal-relative:page" coordorigin="6431,-256" coordsize="1024,571">
            <v:line id="_x0000_s2293" style="position:absolute" from="7450,-252" to="6473,292" strokeweight=".14058mm"/>
            <v:shape id="docshape29" o:spid="_x0000_s2292" style="position:absolute;left:6430;top:250;width:85;height:65" coordorigin="6431,250" coordsize="85,65" path="m6515,303r-17,-8l6487,284r-3,-15l6486,250r-12,20l6460,288r-16,15l6431,315r17,-5l6469,305r23,-3l6515,303xe" fillcolor="black" stroked="f">
              <v:path arrowok="t"/>
            </v:shape>
            <w10:wrap anchorx="page"/>
          </v:group>
        </w:pict>
      </w:r>
      <w:r>
        <w:pict w14:anchorId="673F37EA">
          <v:group id="docshapegroup30" o:spid="_x0000_s2286" style="position:absolute;left:0;text-align:left;margin-left:205.15pt;margin-top:-12.8pt;width:119.9pt;height:64.85pt;z-index:251601920;mso-position-horizontal-relative:page" coordorigin="4103,-256" coordsize="2398,1297">
            <v:line id="_x0000_s2290" style="position:absolute" from="4233,-252" to="5136,291" strokeweight=".14058mm"/>
            <v:shape id="docshape31" o:spid="_x0000_s2289" style="position:absolute;left:5093;top:248;width:84;height:67" coordorigin="5093,249" coordsize="84,67" path="m5124,249r1,19l5121,282r-10,10l5093,300r23,l5139,304r21,6l5177,315r-13,-12l5149,287r-14,-18l5124,249xe" fillcolor="black" stroked="f">
              <v:path arrowok="t"/>
            </v:shape>
            <v:shape id="docshape32" o:spid="_x0000_s2288" type="#_x0000_t202" style="position:absolute;left:4103;top:-256;width:1074;height:595" filled="f" stroked="f">
              <v:textbox inset="0,0,0,0">
                <w:txbxContent>
                  <w:p w14:paraId="25377637" w14:textId="77777777" w:rsidR="00D601DD" w:rsidRDefault="00D601DD">
                    <w:pPr>
                      <w:spacing w:before="3"/>
                      <w:rPr>
                        <w:sz w:val="27"/>
                      </w:rPr>
                    </w:pPr>
                  </w:p>
                  <w:p w14:paraId="5BBEEB7A" w14:textId="77777777" w:rsidR="00D601DD" w:rsidRDefault="000B0A12">
                    <w:pPr>
                      <w:spacing w:before="1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spacing w:val="10"/>
                        <w:w w:val="110"/>
                        <w:sz w:val="24"/>
                      </w:rPr>
                      <w:t>SCA</w:t>
                    </w:r>
                  </w:p>
                </w:txbxContent>
              </v:textbox>
            </v:shape>
            <v:shape id="docshape33" o:spid="_x0000_s2287" type="#_x0000_t202" style="position:absolute;left:5062;top:319;width:1435;height:718" filled="f" strokeweight=".14058mm">
              <v:textbox inset="0,0,0,0">
                <w:txbxContent>
                  <w:p w14:paraId="69F883D8" w14:textId="77777777" w:rsidR="00D601DD" w:rsidRDefault="000B0A12">
                    <w:pPr>
                      <w:spacing w:before="209"/>
                      <w:ind w:left="233" w:right="23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PSU</w:t>
                    </w:r>
                  </w:p>
                </w:txbxContent>
              </v:textbox>
            </v:shape>
            <w10:wrap anchorx="page"/>
          </v:group>
        </w:pict>
      </w:r>
      <w:r>
        <w:pict w14:anchorId="7F50F833">
          <v:shape id="docshape34" o:spid="_x0000_s2285" type="#_x0000_t202" style="position:absolute;left:0;text-align:left;margin-left:353.6pt;margin-top:-48.65pt;width:103pt;height:35.9pt;z-index:251602944;mso-position-horizontal-relative:page" filled="f" strokeweight=".14058mm">
            <v:textbox inset="0,0,0,0">
              <w:txbxContent>
                <w:p w14:paraId="1CAE6439" w14:textId="77777777" w:rsidR="00D601DD" w:rsidRDefault="000B0A12">
                  <w:pPr>
                    <w:pStyle w:val="BodyText"/>
                    <w:spacing w:before="39"/>
                    <w:ind w:left="54" w:right="54"/>
                    <w:jc w:val="center"/>
                  </w:pPr>
                  <w:r>
                    <w:t>TPP</w:t>
                  </w:r>
                </w:p>
                <w:p w14:paraId="6947AF67" w14:textId="77777777" w:rsidR="00D601DD" w:rsidRDefault="000B0A12">
                  <w:pPr>
                    <w:pStyle w:val="BodyText"/>
                    <w:spacing w:before="13"/>
                    <w:ind w:left="54" w:right="54"/>
                    <w:jc w:val="center"/>
                  </w:pPr>
                  <w:r>
                    <w:rPr>
                      <w:spacing w:val="-2"/>
                    </w:rPr>
                    <w:t>(AISP,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PISP,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PIISP)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i/>
          <w:spacing w:val="13"/>
          <w:sz w:val="24"/>
        </w:rPr>
        <w:t>PSD</w:t>
      </w:r>
      <w:r>
        <w:rPr>
          <w:rFonts w:ascii="Adobe Text Pro"/>
          <w:spacing w:val="13"/>
          <w:sz w:val="24"/>
        </w:rPr>
        <w:t>2</w:t>
      </w:r>
      <w:r>
        <w:rPr>
          <w:rFonts w:ascii="Adobe Text Pro"/>
          <w:spacing w:val="25"/>
          <w:sz w:val="24"/>
        </w:rPr>
        <w:t xml:space="preserve"> </w:t>
      </w:r>
      <w:r>
        <w:rPr>
          <w:rFonts w:ascii="Georgia"/>
          <w:i/>
          <w:sz w:val="24"/>
        </w:rPr>
        <w:t>Consent</w:t>
      </w:r>
    </w:p>
    <w:p w14:paraId="45219527" w14:textId="77777777" w:rsidR="00D601DD" w:rsidRDefault="00D601DD">
      <w:pPr>
        <w:pStyle w:val="BodyText"/>
        <w:rPr>
          <w:rFonts w:ascii="Georgia"/>
          <w:i/>
          <w:sz w:val="20"/>
        </w:rPr>
      </w:pPr>
    </w:p>
    <w:p w14:paraId="3463E18B" w14:textId="77777777" w:rsidR="00D601DD" w:rsidRDefault="00D601DD">
      <w:pPr>
        <w:pStyle w:val="BodyText"/>
        <w:rPr>
          <w:rFonts w:ascii="Georgia"/>
          <w:i/>
          <w:sz w:val="20"/>
        </w:rPr>
      </w:pPr>
    </w:p>
    <w:p w14:paraId="76D06C4E" w14:textId="77777777" w:rsidR="00D601DD" w:rsidRDefault="00D601DD">
      <w:pPr>
        <w:pStyle w:val="BodyText"/>
        <w:rPr>
          <w:rFonts w:ascii="Georgia"/>
          <w:i/>
          <w:sz w:val="20"/>
        </w:rPr>
      </w:pPr>
    </w:p>
    <w:p w14:paraId="34D7F23C" w14:textId="77777777" w:rsidR="00D601DD" w:rsidRDefault="00D601DD">
      <w:pPr>
        <w:pStyle w:val="BodyText"/>
        <w:spacing w:before="5"/>
        <w:rPr>
          <w:rFonts w:ascii="Georgia"/>
          <w:i/>
          <w:sz w:val="21"/>
        </w:rPr>
      </w:pPr>
    </w:p>
    <w:p w14:paraId="5B74B20D" w14:textId="77777777" w:rsidR="00D601DD" w:rsidRDefault="000B0A12">
      <w:pPr>
        <w:spacing w:before="1"/>
        <w:ind w:left="117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1"/>
          <w:sz w:val="20"/>
        </w:rPr>
        <w:t xml:space="preserve"> </w:t>
      </w:r>
      <w:r>
        <w:rPr>
          <w:sz w:val="20"/>
        </w:rPr>
        <w:t>Own</w:t>
      </w:r>
      <w:r>
        <w:rPr>
          <w:spacing w:val="-5"/>
          <w:sz w:val="20"/>
        </w:rPr>
        <w:t xml:space="preserve"> </w:t>
      </w:r>
      <w:r>
        <w:rPr>
          <w:sz w:val="20"/>
        </w:rPr>
        <w:t>study,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on:</w:t>
      </w:r>
      <w:r>
        <w:rPr>
          <w:spacing w:val="10"/>
          <w:sz w:val="20"/>
        </w:rPr>
        <w:t xml:space="preserve"> </w:t>
      </w:r>
      <w:r>
        <w:rPr>
          <w:sz w:val="20"/>
        </w:rPr>
        <w:t>”Open</w:t>
      </w:r>
      <w:r>
        <w:rPr>
          <w:spacing w:val="-5"/>
          <w:sz w:val="20"/>
        </w:rPr>
        <w:t xml:space="preserve"> </w:t>
      </w:r>
      <w:r>
        <w:rPr>
          <w:sz w:val="20"/>
        </w:rPr>
        <w:t>banking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PSD2”,</w:t>
      </w:r>
      <w:r>
        <w:rPr>
          <w:spacing w:val="-5"/>
          <w:sz w:val="20"/>
        </w:rPr>
        <w:t xml:space="preserve"> </w:t>
      </w:r>
      <w:r>
        <w:rPr>
          <w:sz w:val="20"/>
        </w:rPr>
        <w:t>Deloitte,</w:t>
      </w:r>
      <w:r>
        <w:rPr>
          <w:spacing w:val="-5"/>
          <w:sz w:val="20"/>
        </w:rPr>
        <w:t xml:space="preserve"> </w:t>
      </w:r>
      <w:r>
        <w:rPr>
          <w:sz w:val="20"/>
        </w:rPr>
        <w:t>2019,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10"/>
          <w:sz w:val="20"/>
        </w:rPr>
        <w:t xml:space="preserve"> </w:t>
      </w:r>
      <w:r>
        <w:rPr>
          <w:sz w:val="20"/>
        </w:rPr>
        <w:t>9.</w:t>
      </w:r>
    </w:p>
    <w:p w14:paraId="26DF76CA" w14:textId="77777777" w:rsidR="00D601DD" w:rsidRDefault="00D601DD">
      <w:pPr>
        <w:pStyle w:val="BodyText"/>
        <w:rPr>
          <w:sz w:val="22"/>
        </w:rPr>
      </w:pPr>
    </w:p>
    <w:p w14:paraId="65DCE398" w14:textId="77777777" w:rsidR="00D601DD" w:rsidRDefault="00D601DD">
      <w:pPr>
        <w:pStyle w:val="BodyText"/>
        <w:rPr>
          <w:sz w:val="22"/>
        </w:rPr>
      </w:pPr>
    </w:p>
    <w:p w14:paraId="6614319B" w14:textId="77777777" w:rsidR="00D601DD" w:rsidRDefault="00D601DD">
      <w:pPr>
        <w:pStyle w:val="BodyText"/>
        <w:spacing w:before="1"/>
        <w:rPr>
          <w:sz w:val="23"/>
        </w:rPr>
      </w:pPr>
    </w:p>
    <w:p w14:paraId="2FBFFD06" w14:textId="77777777" w:rsidR="00D601DD" w:rsidRDefault="000B0A12">
      <w:pPr>
        <w:pStyle w:val="BodyText"/>
        <w:spacing w:line="357" w:lineRule="auto"/>
        <w:ind w:left="117" w:right="113"/>
        <w:jc w:val="both"/>
      </w:pPr>
      <w:r>
        <w:rPr>
          <w:w w:val="95"/>
        </w:rPr>
        <w:t>other hand, this resulted in misconception in implementations of certain banks and differences in</w:t>
      </w:r>
      <w:r>
        <w:rPr>
          <w:spacing w:val="1"/>
          <w:w w:val="95"/>
        </w:rPr>
        <w:t xml:space="preserve"> </w:t>
      </w:r>
      <w:r>
        <w:t>interfaces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third-party</w:t>
      </w:r>
      <w:r>
        <w:rPr>
          <w:spacing w:val="-7"/>
        </w:rPr>
        <w:t xml:space="preserve"> </w:t>
      </w:r>
      <w:r>
        <w:t>providers.,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adapt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interfaces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third-party</w:t>
      </w:r>
      <w:r>
        <w:rPr>
          <w:spacing w:val="-1"/>
        </w:rPr>
        <w:t xml:space="preserve"> </w:t>
      </w:r>
      <w:r>
        <w:t>provider.</w:t>
      </w:r>
    </w:p>
    <w:p w14:paraId="735A905D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United</w:t>
      </w:r>
      <w:r>
        <w:rPr>
          <w:spacing w:val="-7"/>
        </w:rPr>
        <w:t xml:space="preserve"> </w:t>
      </w:r>
      <w:r>
        <w:t>Kingdom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pioneer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Banking,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Competition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Markets</w:t>
      </w:r>
      <w:r>
        <w:rPr>
          <w:spacing w:val="-6"/>
        </w:rPr>
        <w:t xml:space="preserve"> </w:t>
      </w:r>
      <w:r>
        <w:t>Au-</w:t>
      </w:r>
      <w:r>
        <w:rPr>
          <w:spacing w:val="-58"/>
        </w:rPr>
        <w:t xml:space="preserve"> </w:t>
      </w:r>
      <w:proofErr w:type="spellStart"/>
      <w:r>
        <w:rPr>
          <w:w w:val="95"/>
        </w:rPr>
        <w:t>thority</w:t>
      </w:r>
      <w:proofErr w:type="spellEnd"/>
      <w:r>
        <w:rPr>
          <w:w w:val="95"/>
        </w:rPr>
        <w:t xml:space="preserve"> (CMA) issued a ruling that required the nine-biggest UK banks to allow licensed startups</w:t>
      </w:r>
      <w:r>
        <w:rPr>
          <w:spacing w:val="1"/>
          <w:w w:val="95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transaction-account</w:t>
      </w:r>
      <w:r>
        <w:rPr>
          <w:spacing w:val="-1"/>
        </w:rPr>
        <w:t xml:space="preserve"> </w:t>
      </w:r>
      <w:r>
        <w:t>transactions.</w:t>
      </w:r>
    </w:p>
    <w:p w14:paraId="74614109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t>Additionally,</w:t>
      </w:r>
      <w:r>
        <w:rPr>
          <w:spacing w:val="-13"/>
        </w:rPr>
        <w:t xml:space="preserve"> </w:t>
      </w:r>
      <w:r>
        <w:t>CMA</w:t>
      </w:r>
      <w:r>
        <w:rPr>
          <w:spacing w:val="-15"/>
        </w:rPr>
        <w:t xml:space="preserve"> </w:t>
      </w:r>
      <w:r>
        <w:t>issued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proposals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creation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transparent</w:t>
      </w:r>
      <w:r>
        <w:rPr>
          <w:spacing w:val="-15"/>
        </w:rPr>
        <w:t xml:space="preserve"> </w:t>
      </w:r>
      <w:r>
        <w:t>banking</w:t>
      </w:r>
      <w:r>
        <w:rPr>
          <w:spacing w:val="-15"/>
        </w:rPr>
        <w:t xml:space="preserve"> </w:t>
      </w:r>
      <w:r>
        <w:t>services</w:t>
      </w:r>
      <w:r>
        <w:rPr>
          <w:spacing w:val="-58"/>
        </w:rPr>
        <w:t xml:space="preserve"> </w:t>
      </w:r>
      <w:r>
        <w:t xml:space="preserve">system. Those set of proposals and requirements, often referenced to as Open Banking </w:t>
      </w:r>
      <w:proofErr w:type="spellStart"/>
      <w:r>
        <w:t>reme</w:t>
      </w:r>
      <w:proofErr w:type="spellEnd"/>
      <w:r>
        <w:t>-</w:t>
      </w:r>
      <w:r>
        <w:rPr>
          <w:spacing w:val="1"/>
        </w:rPr>
        <w:t xml:space="preserve"> </w:t>
      </w:r>
      <w:r>
        <w:t>dies, have to be distinguis</w:t>
      </w:r>
      <w:r>
        <w:t>hed from Open Banking as an initiative, as those remedies describe</w:t>
      </w:r>
      <w:r>
        <w:rPr>
          <w:spacing w:val="1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solution.</w:t>
      </w:r>
      <w:r>
        <w:rPr>
          <w:spacing w:val="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UK</w:t>
      </w:r>
      <w:r>
        <w:rPr>
          <w:spacing w:val="-7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Banking</w:t>
      </w:r>
      <w:r>
        <w:rPr>
          <w:spacing w:val="-6"/>
        </w:rPr>
        <w:t xml:space="preserve"> </w:t>
      </w:r>
      <w:proofErr w:type="spellStart"/>
      <w:r>
        <w:t>imple</w:t>
      </w:r>
      <w:proofErr w:type="spellEnd"/>
      <w:r>
        <w:t>-</w:t>
      </w:r>
      <w:r>
        <w:rPr>
          <w:spacing w:val="-58"/>
        </w:rPr>
        <w:t xml:space="preserve"> </w:t>
      </w:r>
      <w:r>
        <w:t>mentation CMA created special dedicated authority — Open Banking Implementation Entity.</w:t>
      </w:r>
      <w:r>
        <w:rPr>
          <w:spacing w:val="1"/>
        </w:rPr>
        <w:t xml:space="preserve"> </w:t>
      </w:r>
      <w:r>
        <w:t>Comparing to PSD2, UK Open Banking resolutions implement PSD2, but are much less flexi-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ble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PSD2, in its turn, is a mandatory requirement for all payment account provi</w:t>
      </w:r>
      <w:r>
        <w:rPr>
          <w:w w:val="95"/>
        </w:rPr>
        <w:t>ders in European</w:t>
      </w:r>
      <w:r>
        <w:rPr>
          <w:spacing w:val="1"/>
          <w:w w:val="95"/>
        </w:rPr>
        <w:t xml:space="preserve"> </w:t>
      </w:r>
      <w:r>
        <w:t>Union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concept.</w:t>
      </w:r>
      <w:r>
        <w:rPr>
          <w:spacing w:val="1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terms,</w:t>
      </w:r>
      <w:r>
        <w:rPr>
          <w:spacing w:val="-6"/>
        </w:rPr>
        <w:t xml:space="preserve"> </w:t>
      </w:r>
      <w:r>
        <w:t>PSD2</w:t>
      </w:r>
      <w:r>
        <w:rPr>
          <w:spacing w:val="-9"/>
        </w:rPr>
        <w:t xml:space="preserve"> </w:t>
      </w:r>
      <w:r>
        <w:t>tells</w:t>
      </w:r>
      <w:r>
        <w:rPr>
          <w:spacing w:val="-8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done,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UK</w:t>
      </w:r>
      <w:r>
        <w:rPr>
          <w:spacing w:val="-2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done.</w:t>
      </w:r>
    </w:p>
    <w:p w14:paraId="5208DCD8" w14:textId="77777777" w:rsidR="00D601DD" w:rsidRDefault="00D601DD">
      <w:pPr>
        <w:spacing w:line="357" w:lineRule="auto"/>
        <w:jc w:val="both"/>
        <w:sectPr w:rsidR="00D601DD">
          <w:pgSz w:w="11910" w:h="16840"/>
          <w:pgMar w:top="1300" w:right="1300" w:bottom="1020" w:left="1300" w:header="0" w:footer="833" w:gutter="0"/>
          <w:cols w:space="708"/>
        </w:sectPr>
      </w:pPr>
    </w:p>
    <w:p w14:paraId="390D3DEF" w14:textId="77777777" w:rsidR="00D601DD" w:rsidRDefault="000B0A12">
      <w:pPr>
        <w:pStyle w:val="Heading2"/>
        <w:numPr>
          <w:ilvl w:val="2"/>
          <w:numId w:val="8"/>
        </w:numPr>
        <w:tabs>
          <w:tab w:val="left" w:pos="894"/>
          <w:tab w:val="left" w:pos="895"/>
        </w:tabs>
        <w:spacing w:before="63"/>
      </w:pPr>
      <w:bookmarkStart w:id="174" w:name="Open_Banking"/>
      <w:bookmarkStart w:id="175" w:name="_bookmark9"/>
      <w:bookmarkEnd w:id="174"/>
      <w:bookmarkEnd w:id="175"/>
      <w:r>
        <w:lastRenderedPageBreak/>
        <w:t>Open</w:t>
      </w:r>
      <w:r>
        <w:rPr>
          <w:spacing w:val="-7"/>
        </w:rPr>
        <w:t xml:space="preserve"> </w:t>
      </w:r>
      <w:r>
        <w:t>Banking</w:t>
      </w:r>
    </w:p>
    <w:p w14:paraId="4C0DD024" w14:textId="77777777" w:rsidR="00D601DD" w:rsidRDefault="00D601DD">
      <w:pPr>
        <w:pStyle w:val="BodyText"/>
        <w:rPr>
          <w:b/>
          <w:sz w:val="26"/>
        </w:rPr>
      </w:pPr>
    </w:p>
    <w:p w14:paraId="48F6D882" w14:textId="77777777" w:rsidR="00D601DD" w:rsidRDefault="000B0A12">
      <w:pPr>
        <w:pStyle w:val="BodyText"/>
        <w:spacing w:before="196" w:line="357" w:lineRule="auto"/>
        <w:ind w:left="117" w:right="113" w:firstLine="566"/>
        <w:jc w:val="both"/>
      </w:pPr>
      <w:r>
        <w:t>Generally speaking, Open Banking is a concept of providing access to bank services and</w:t>
      </w:r>
      <w:r>
        <w:rPr>
          <w:spacing w:val="-57"/>
        </w:rPr>
        <w:t xml:space="preserve"> </w:t>
      </w:r>
      <w:r>
        <w:t>customer data to third-party applications on customer request in safe and sound manner.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allo</w:t>
      </w:r>
      <w:r>
        <w:t>w</w:t>
      </w:r>
      <w:r>
        <w:rPr>
          <w:spacing w:val="-7"/>
        </w:rPr>
        <w:t xml:space="preserve"> </w:t>
      </w:r>
      <w:r>
        <w:t>third</w:t>
      </w:r>
      <w:r>
        <w:rPr>
          <w:spacing w:val="-7"/>
        </w:rPr>
        <w:t xml:space="preserve"> </w:t>
      </w:r>
      <w:r>
        <w:t>parties</w:t>
      </w:r>
      <w:r>
        <w:rPr>
          <w:spacing w:val="-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data.</w:t>
      </w:r>
    </w:p>
    <w:p w14:paraId="40DCCE7D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Unfortunately, existing state of things, especially after financial crisis and international</w:t>
      </w:r>
      <w:r>
        <w:rPr>
          <w:spacing w:val="1"/>
        </w:rPr>
        <w:t xml:space="preserve"> </w:t>
      </w:r>
      <w:r>
        <w:t>“Too</w:t>
      </w:r>
      <w:r>
        <w:rPr>
          <w:spacing w:val="-7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fail”</w:t>
      </w:r>
      <w:r>
        <w:rPr>
          <w:spacing w:val="-6"/>
        </w:rPr>
        <w:t xml:space="preserve"> </w:t>
      </w:r>
      <w:r>
        <w:t>policy,</w:t>
      </w:r>
      <w:r>
        <w:rPr>
          <w:spacing w:val="-6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regulators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countries,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CMA,</w:t>
      </w:r>
      <w:r>
        <w:rPr>
          <w:spacing w:val="-7"/>
        </w:rPr>
        <w:t xml:space="preserve"> </w:t>
      </w:r>
      <w:r>
        <w:t>had</w:t>
      </w:r>
      <w:r>
        <w:rPr>
          <w:spacing w:val="-57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conclusions:</w:t>
      </w:r>
    </w:p>
    <w:p w14:paraId="71EA7463" w14:textId="77777777" w:rsidR="00D601DD" w:rsidRDefault="000B0A12">
      <w:pPr>
        <w:pStyle w:val="ListParagraph"/>
        <w:numPr>
          <w:ilvl w:val="3"/>
          <w:numId w:val="8"/>
        </w:numPr>
        <w:tabs>
          <w:tab w:val="left" w:pos="716"/>
        </w:tabs>
        <w:spacing w:before="1"/>
        <w:ind w:hanging="205"/>
        <w:jc w:val="both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considerable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-4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market</w:t>
      </w:r>
      <w:r>
        <w:rPr>
          <w:spacing w:val="-3"/>
          <w:sz w:val="24"/>
        </w:rPr>
        <w:t xml:space="preserve"> </w:t>
      </w:r>
      <w:r>
        <w:rPr>
          <w:sz w:val="24"/>
        </w:rPr>
        <w:t>monopolization.</w:t>
      </w:r>
    </w:p>
    <w:p w14:paraId="4A7FF825" w14:textId="77777777" w:rsidR="00D601DD" w:rsidRDefault="000B0A12">
      <w:pPr>
        <w:pStyle w:val="ListParagraph"/>
        <w:numPr>
          <w:ilvl w:val="3"/>
          <w:numId w:val="8"/>
        </w:numPr>
        <w:tabs>
          <w:tab w:val="left" w:pos="716"/>
        </w:tabs>
        <w:spacing w:line="357" w:lineRule="auto"/>
        <w:ind w:right="114"/>
        <w:jc w:val="both"/>
        <w:rPr>
          <w:sz w:val="24"/>
        </w:rPr>
      </w:pPr>
      <w:r>
        <w:rPr>
          <w:sz w:val="24"/>
        </w:rPr>
        <w:t>Existing</w:t>
      </w:r>
      <w:r>
        <w:rPr>
          <w:spacing w:val="-10"/>
          <w:sz w:val="24"/>
        </w:rPr>
        <w:t xml:space="preserve"> </w:t>
      </w:r>
      <w:r>
        <w:rPr>
          <w:sz w:val="24"/>
        </w:rPr>
        <w:t>monopoly</w:t>
      </w:r>
      <w:r>
        <w:rPr>
          <w:spacing w:val="-10"/>
          <w:sz w:val="24"/>
        </w:rPr>
        <w:t xml:space="preserve"> </w:t>
      </w:r>
      <w:r>
        <w:rPr>
          <w:sz w:val="24"/>
        </w:rPr>
        <w:t>situation</w:t>
      </w:r>
      <w:r>
        <w:rPr>
          <w:spacing w:val="-9"/>
          <w:sz w:val="24"/>
        </w:rPr>
        <w:t xml:space="preserve"> </w:t>
      </w:r>
      <w:r>
        <w:rPr>
          <w:sz w:val="24"/>
        </w:rPr>
        <w:t>results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higher</w:t>
      </w:r>
      <w:r>
        <w:rPr>
          <w:spacing w:val="-9"/>
          <w:sz w:val="24"/>
        </w:rPr>
        <w:t xml:space="preserve"> </w:t>
      </w:r>
      <w:r>
        <w:rPr>
          <w:sz w:val="24"/>
        </w:rPr>
        <w:t>prices,</w:t>
      </w:r>
      <w:r>
        <w:rPr>
          <w:spacing w:val="-9"/>
          <w:sz w:val="24"/>
        </w:rPr>
        <w:t xml:space="preserve"> </w:t>
      </w:r>
      <w:r>
        <w:rPr>
          <w:sz w:val="24"/>
        </w:rPr>
        <w:t>operation</w:t>
      </w:r>
      <w:r>
        <w:rPr>
          <w:spacing w:val="-10"/>
          <w:sz w:val="24"/>
        </w:rPr>
        <w:t xml:space="preserve"> </w:t>
      </w:r>
      <w:r>
        <w:rPr>
          <w:sz w:val="24"/>
        </w:rPr>
        <w:t>commissions,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costs.</w:t>
      </w:r>
    </w:p>
    <w:p w14:paraId="2A5F78C9" w14:textId="77777777" w:rsidR="00D601DD" w:rsidRDefault="000B0A12">
      <w:pPr>
        <w:pStyle w:val="ListParagraph"/>
        <w:numPr>
          <w:ilvl w:val="3"/>
          <w:numId w:val="8"/>
        </w:numPr>
        <w:tabs>
          <w:tab w:val="left" w:pos="716"/>
        </w:tabs>
        <w:spacing w:before="1" w:line="357" w:lineRule="auto"/>
        <w:ind w:right="114"/>
        <w:jc w:val="both"/>
        <w:rPr>
          <w:sz w:val="24"/>
        </w:rPr>
      </w:pPr>
      <w:r>
        <w:rPr>
          <w:sz w:val="24"/>
        </w:rPr>
        <w:t>Existing situation prevents the emergence and devel</w:t>
      </w:r>
      <w:r>
        <w:rPr>
          <w:sz w:val="24"/>
        </w:rPr>
        <w:t>opment of new approaches in data</w:t>
      </w:r>
      <w:r>
        <w:rPr>
          <w:spacing w:val="1"/>
          <w:sz w:val="24"/>
        </w:rPr>
        <w:t xml:space="preserve"> </w:t>
      </w:r>
      <w:r>
        <w:rPr>
          <w:sz w:val="24"/>
        </w:rPr>
        <w:t>analysis.</w:t>
      </w:r>
    </w:p>
    <w:p w14:paraId="2BA98C97" w14:textId="77777777" w:rsidR="00D601DD" w:rsidRDefault="00D601DD">
      <w:pPr>
        <w:pStyle w:val="BodyText"/>
        <w:spacing w:before="3"/>
        <w:rPr>
          <w:sz w:val="31"/>
        </w:rPr>
      </w:pPr>
    </w:p>
    <w:p w14:paraId="228340F8" w14:textId="77777777" w:rsidR="00D601DD" w:rsidRDefault="000B0A12">
      <w:pPr>
        <w:pStyle w:val="BodyText"/>
        <w:spacing w:line="357" w:lineRule="auto"/>
        <w:ind w:left="117" w:right="114" w:firstLine="566"/>
        <w:jc w:val="both"/>
      </w:pPr>
      <w:r>
        <w:t>As a possible solution appeared an idea of Open Banking, which allows technological</w:t>
      </w:r>
      <w:r>
        <w:rPr>
          <w:spacing w:val="1"/>
        </w:rPr>
        <w:t xml:space="preserve"> </w:t>
      </w:r>
      <w:r>
        <w:t>development, change of attitude towards user data ownership, as it is reflected in GDPR and</w:t>
      </w:r>
      <w:r>
        <w:rPr>
          <w:spacing w:val="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conceptions.</w:t>
      </w:r>
    </w:p>
    <w:p w14:paraId="206021D8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As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banking</w:t>
      </w:r>
      <w:r>
        <w:rPr>
          <w:spacing w:val="-12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European</w:t>
      </w:r>
      <w:r>
        <w:rPr>
          <w:spacing w:val="-12"/>
        </w:rPr>
        <w:t xml:space="preserve"> </w:t>
      </w:r>
      <w:r>
        <w:t>region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United</w:t>
      </w:r>
      <w:r>
        <w:rPr>
          <w:spacing w:val="-12"/>
        </w:rPr>
        <w:t xml:space="preserve"> </w:t>
      </w:r>
      <w:r>
        <w:t>Kingdom.</w:t>
      </w:r>
      <w:r>
        <w:rPr>
          <w:spacing w:val="-58"/>
        </w:rPr>
        <w:t xml:space="preserve"> </w:t>
      </w:r>
      <w:r>
        <w:t>UK got into hard situation, as critical concentration of client account was only in a couple of</w:t>
      </w:r>
      <w:r>
        <w:rPr>
          <w:spacing w:val="1"/>
        </w:rPr>
        <w:t xml:space="preserve"> </w:t>
      </w:r>
      <w:r>
        <w:t>banks. Historically, UK had survived the consequences of a num</w:t>
      </w:r>
      <w:r>
        <w:t>ber of reorganization of large</w:t>
      </w:r>
      <w:r>
        <w:rPr>
          <w:spacing w:val="-57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structures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37</w:t>
      </w:r>
      <w:r>
        <w:rPr>
          <w:spacing w:val="-8"/>
        </w:rPr>
        <w:t xml:space="preserve"> </w:t>
      </w:r>
      <w:r>
        <w:t>billion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pounds.</w:t>
      </w:r>
      <w:r>
        <w:rPr>
          <w:spacing w:val="12"/>
        </w:rPr>
        <w:t xml:space="preserve"> </w:t>
      </w:r>
      <w:r>
        <w:t>Consequently,</w:t>
      </w:r>
      <w:r>
        <w:rPr>
          <w:spacing w:val="-7"/>
        </w:rPr>
        <w:t xml:space="preserve"> </w:t>
      </w:r>
      <w:r>
        <w:t>UK</w:t>
      </w:r>
      <w:r>
        <w:rPr>
          <w:spacing w:val="-8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multiple</w:t>
      </w:r>
      <w:r>
        <w:rPr>
          <w:spacing w:val="-57"/>
        </w:rPr>
        <w:t xml:space="preserve"> </w:t>
      </w:r>
      <w:r>
        <w:t>tasks:</w:t>
      </w:r>
    </w:p>
    <w:p w14:paraId="22FF1457" w14:textId="77777777" w:rsidR="00D601DD" w:rsidRDefault="000B0A12">
      <w:pPr>
        <w:pStyle w:val="ListParagraph"/>
        <w:numPr>
          <w:ilvl w:val="3"/>
          <w:numId w:val="8"/>
        </w:numPr>
        <w:tabs>
          <w:tab w:val="left" w:pos="716"/>
        </w:tabs>
        <w:spacing w:before="2"/>
        <w:ind w:hanging="205"/>
        <w:jc w:val="both"/>
        <w:rPr>
          <w:sz w:val="24"/>
        </w:rPr>
      </w:pPr>
      <w:r>
        <w:rPr>
          <w:sz w:val="24"/>
        </w:rPr>
        <w:t>Increase</w:t>
      </w:r>
      <w:r>
        <w:rPr>
          <w:spacing w:val="-5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financial</w:t>
      </w:r>
      <w:r>
        <w:rPr>
          <w:spacing w:val="-5"/>
          <w:sz w:val="24"/>
        </w:rPr>
        <w:t xml:space="preserve"> </w:t>
      </w:r>
      <w:r>
        <w:rPr>
          <w:sz w:val="24"/>
        </w:rPr>
        <w:t>sector</w:t>
      </w:r>
    </w:p>
    <w:p w14:paraId="2EBC2247" w14:textId="77777777" w:rsidR="00D601DD" w:rsidRDefault="000B0A12">
      <w:pPr>
        <w:pStyle w:val="ListParagraph"/>
        <w:numPr>
          <w:ilvl w:val="3"/>
          <w:numId w:val="8"/>
        </w:numPr>
        <w:tabs>
          <w:tab w:val="left" w:pos="716"/>
        </w:tabs>
        <w:ind w:hanging="205"/>
        <w:jc w:val="both"/>
        <w:rPr>
          <w:sz w:val="24"/>
        </w:rPr>
      </w:pPr>
      <w:r>
        <w:rPr>
          <w:sz w:val="24"/>
        </w:rPr>
        <w:t>Expand</w:t>
      </w:r>
      <w:r>
        <w:rPr>
          <w:spacing w:val="-5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financing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small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medium-sized</w:t>
      </w:r>
      <w:r>
        <w:rPr>
          <w:spacing w:val="-4"/>
          <w:sz w:val="24"/>
        </w:rPr>
        <w:t xml:space="preserve"> </w:t>
      </w:r>
      <w:r>
        <w:rPr>
          <w:sz w:val="24"/>
        </w:rPr>
        <w:t>businesses</w:t>
      </w:r>
    </w:p>
    <w:p w14:paraId="027BBB03" w14:textId="77777777" w:rsidR="00D601DD" w:rsidRDefault="000B0A12">
      <w:pPr>
        <w:pStyle w:val="ListParagraph"/>
        <w:numPr>
          <w:ilvl w:val="3"/>
          <w:numId w:val="8"/>
        </w:numPr>
        <w:tabs>
          <w:tab w:val="left" w:pos="716"/>
        </w:tabs>
        <w:spacing w:line="357" w:lineRule="auto"/>
        <w:ind w:right="113"/>
        <w:jc w:val="both"/>
        <w:rPr>
          <w:sz w:val="24"/>
        </w:rPr>
      </w:pPr>
      <w:r>
        <w:rPr>
          <w:sz w:val="24"/>
        </w:rPr>
        <w:t>Decrease influence of dominant position of the largest banks that creates unequal work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conditions and monopolistic risks, as according to CMA newer banks had only 2% of loan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market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medium-size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</w:p>
    <w:p w14:paraId="5FC224ED" w14:textId="77777777" w:rsidR="00D601DD" w:rsidRDefault="000B0A12">
      <w:pPr>
        <w:pStyle w:val="ListParagraph"/>
        <w:numPr>
          <w:ilvl w:val="3"/>
          <w:numId w:val="8"/>
        </w:numPr>
        <w:tabs>
          <w:tab w:val="left" w:pos="716"/>
        </w:tabs>
        <w:spacing w:before="1" w:line="357" w:lineRule="auto"/>
        <w:ind w:right="114"/>
        <w:jc w:val="both"/>
        <w:rPr>
          <w:sz w:val="24"/>
        </w:rPr>
      </w:pPr>
      <w:r>
        <w:rPr>
          <w:w w:val="95"/>
          <w:sz w:val="24"/>
        </w:rPr>
        <w:t>Decrease risk of creation of infamous backbone “too big to fail” institutions, which would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require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reorganization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z w:val="24"/>
        </w:rPr>
        <w:t>osts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</w:p>
    <w:p w14:paraId="360F72D7" w14:textId="77777777" w:rsidR="00D601DD" w:rsidRDefault="00D601DD">
      <w:pPr>
        <w:pStyle w:val="BodyText"/>
        <w:spacing w:before="3"/>
        <w:rPr>
          <w:sz w:val="31"/>
        </w:rPr>
      </w:pPr>
    </w:p>
    <w:p w14:paraId="09B56B50" w14:textId="77777777" w:rsidR="00D601DD" w:rsidRDefault="000B0A12">
      <w:pPr>
        <w:pStyle w:val="BodyText"/>
        <w:ind w:left="684"/>
      </w:pPr>
      <w:r>
        <w:t>Those</w:t>
      </w:r>
      <w:r>
        <w:rPr>
          <w:spacing w:val="-4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solved</w:t>
      </w:r>
      <w:r>
        <w:rPr>
          <w:spacing w:val="-3"/>
        </w:rPr>
        <w:t xml:space="preserve"> </w:t>
      </w:r>
      <w:r>
        <w:t>by:</w:t>
      </w:r>
    </w:p>
    <w:p w14:paraId="0FE2A14D" w14:textId="77777777" w:rsidR="00D601DD" w:rsidRDefault="000B0A12">
      <w:pPr>
        <w:pStyle w:val="ListParagraph"/>
        <w:numPr>
          <w:ilvl w:val="3"/>
          <w:numId w:val="8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Quality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client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enhancement</w:t>
      </w:r>
    </w:p>
    <w:p w14:paraId="0452B429" w14:textId="77777777" w:rsidR="00D601DD" w:rsidRDefault="000B0A12">
      <w:pPr>
        <w:pStyle w:val="ListParagraph"/>
        <w:numPr>
          <w:ilvl w:val="3"/>
          <w:numId w:val="8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Allowing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comparison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general</w:t>
      </w:r>
      <w:r>
        <w:rPr>
          <w:spacing w:val="-5"/>
          <w:sz w:val="24"/>
        </w:rPr>
        <w:t xml:space="preserve"> </w:t>
      </w:r>
      <w:r>
        <w:rPr>
          <w:sz w:val="24"/>
        </w:rPr>
        <w:t>conditions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banks</w:t>
      </w:r>
    </w:p>
    <w:p w14:paraId="73D62A4F" w14:textId="77777777" w:rsidR="00D601DD" w:rsidRDefault="00D601DD">
      <w:pPr>
        <w:rPr>
          <w:sz w:val="24"/>
        </w:rPr>
        <w:sectPr w:rsidR="00D601DD">
          <w:pgSz w:w="11910" w:h="16840"/>
          <w:pgMar w:top="1400" w:right="1300" w:bottom="1020" w:left="1300" w:header="0" w:footer="833" w:gutter="0"/>
          <w:cols w:space="708"/>
        </w:sectPr>
      </w:pPr>
    </w:p>
    <w:p w14:paraId="7A221959" w14:textId="77777777" w:rsidR="00D601DD" w:rsidRDefault="000B0A12">
      <w:pPr>
        <w:pStyle w:val="ListParagraph"/>
        <w:numPr>
          <w:ilvl w:val="3"/>
          <w:numId w:val="8"/>
        </w:numPr>
        <w:tabs>
          <w:tab w:val="left" w:pos="716"/>
        </w:tabs>
        <w:spacing w:before="74" w:line="357" w:lineRule="auto"/>
        <w:ind w:right="115"/>
        <w:jc w:val="both"/>
        <w:rPr>
          <w:sz w:val="24"/>
        </w:rPr>
      </w:pPr>
      <w:r>
        <w:rPr>
          <w:sz w:val="24"/>
        </w:rPr>
        <w:lastRenderedPageBreak/>
        <w:t>New improved services using open data done by less regulated organizations, including</w:t>
      </w:r>
      <w:r>
        <w:rPr>
          <w:spacing w:val="1"/>
          <w:sz w:val="24"/>
        </w:rPr>
        <w:t xml:space="preserve"> </w:t>
      </w:r>
      <w:r>
        <w:rPr>
          <w:sz w:val="24"/>
        </w:rPr>
        <w:t>start-uploads</w:t>
      </w:r>
    </w:p>
    <w:p w14:paraId="093366E4" w14:textId="77777777" w:rsidR="00D601DD" w:rsidRDefault="000B0A12">
      <w:pPr>
        <w:pStyle w:val="ListParagraph"/>
        <w:numPr>
          <w:ilvl w:val="3"/>
          <w:numId w:val="8"/>
        </w:numPr>
        <w:tabs>
          <w:tab w:val="left" w:pos="716"/>
        </w:tabs>
        <w:spacing w:before="1" w:line="357" w:lineRule="auto"/>
        <w:ind w:right="114"/>
        <w:jc w:val="both"/>
        <w:rPr>
          <w:sz w:val="24"/>
        </w:rPr>
      </w:pPr>
      <w:r>
        <w:rPr>
          <w:sz w:val="24"/>
        </w:rPr>
        <w:t xml:space="preserve">Stimulation of account distribution among financial organization using special </w:t>
      </w:r>
      <w:proofErr w:type="spellStart"/>
      <w:r>
        <w:rPr>
          <w:sz w:val="24"/>
        </w:rPr>
        <w:t>mecha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nisms</w:t>
      </w:r>
      <w:proofErr w:type="spellEnd"/>
      <w:r>
        <w:rPr>
          <w:sz w:val="24"/>
        </w:rPr>
        <w:t>, for example, systems for account transfer between banks with th</w:t>
      </w:r>
      <w:r>
        <w:rPr>
          <w:sz w:val="24"/>
        </w:rPr>
        <w:t>e preservation of</w:t>
      </w:r>
      <w:r>
        <w:rPr>
          <w:spacing w:val="-57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</w:p>
    <w:p w14:paraId="13FF008A" w14:textId="77777777" w:rsidR="00D601DD" w:rsidRDefault="00D601DD">
      <w:pPr>
        <w:pStyle w:val="BodyText"/>
        <w:spacing w:before="4"/>
        <w:rPr>
          <w:sz w:val="31"/>
        </w:rPr>
      </w:pPr>
    </w:p>
    <w:p w14:paraId="38C45B17" w14:textId="77777777" w:rsidR="00D601DD" w:rsidRDefault="000B0A12">
      <w:pPr>
        <w:pStyle w:val="BodyText"/>
        <w:spacing w:line="357" w:lineRule="auto"/>
        <w:ind w:left="117" w:right="113" w:firstLine="566"/>
        <w:jc w:val="both"/>
      </w:pPr>
      <w:r>
        <w:t>CMA gave a direct recommendation to 9 largest banks which hold the vast majority of</w:t>
      </w:r>
      <w:r>
        <w:rPr>
          <w:spacing w:val="1"/>
        </w:rPr>
        <w:t xml:space="preserve"> </w:t>
      </w:r>
      <w:r>
        <w:t>individual accounts in the country about the importance to creation of public API as well as</w:t>
      </w:r>
      <w:r>
        <w:rPr>
          <w:spacing w:val="1"/>
        </w:rPr>
        <w:t xml:space="preserve"> </w:t>
      </w:r>
      <w:r>
        <w:t>work on the</w:t>
      </w:r>
      <w:r>
        <w:t xml:space="preserve"> coordination, implementation and support of the relevant standards in accordance</w:t>
      </w:r>
      <w:r>
        <w:rPr>
          <w:spacing w:val="-5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approved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CMA.</w:t>
      </w:r>
    </w:p>
    <w:p w14:paraId="5FE75A98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The main instrument for competition stimulation in the financial market is aimed at ex-</w:t>
      </w:r>
      <w:r>
        <w:rPr>
          <w:spacing w:val="1"/>
        </w:rPr>
        <w:t xml:space="preserve"> </w:t>
      </w:r>
      <w:proofErr w:type="spellStart"/>
      <w:r>
        <w:t>panding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choice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consumers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interfaces,</w:t>
      </w:r>
      <w:r>
        <w:rPr>
          <w:spacing w:val="-1"/>
        </w:rPr>
        <w:t xml:space="preserve"> </w:t>
      </w:r>
      <w:r>
        <w:t>API.</w:t>
      </w:r>
    </w:p>
    <w:p w14:paraId="498B5FDF" w14:textId="77777777" w:rsidR="00D601DD" w:rsidRDefault="000B0A12">
      <w:pPr>
        <w:pStyle w:val="BodyText"/>
        <w:spacing w:before="1"/>
        <w:ind w:left="684"/>
        <w:jc w:val="both"/>
      </w:pPr>
      <w:r>
        <w:t>Obviously,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organizations</w:t>
      </w:r>
      <w:r>
        <w:rPr>
          <w:spacing w:val="-7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brings</w:t>
      </w:r>
      <w:r>
        <w:rPr>
          <w:spacing w:val="-7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risks:</w:t>
      </w:r>
    </w:p>
    <w:p w14:paraId="02E9C203" w14:textId="77777777" w:rsidR="00D601DD" w:rsidRDefault="000B0A12">
      <w:pPr>
        <w:pStyle w:val="ListParagraph"/>
        <w:numPr>
          <w:ilvl w:val="3"/>
          <w:numId w:val="8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z w:val="24"/>
        </w:rPr>
        <w:t>costs</w:t>
      </w:r>
    </w:p>
    <w:p w14:paraId="5CC491F4" w14:textId="77777777" w:rsidR="00D601DD" w:rsidRDefault="000B0A12">
      <w:pPr>
        <w:pStyle w:val="ListParagraph"/>
        <w:numPr>
          <w:ilvl w:val="3"/>
          <w:numId w:val="8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costs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API</w:t>
      </w:r>
    </w:p>
    <w:p w14:paraId="7C202591" w14:textId="77777777" w:rsidR="00D601DD" w:rsidRDefault="000B0A12">
      <w:pPr>
        <w:pStyle w:val="ListParagraph"/>
        <w:numPr>
          <w:ilvl w:val="3"/>
          <w:numId w:val="8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Cybersecurity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funds</w:t>
      </w:r>
      <w:r>
        <w:rPr>
          <w:spacing w:val="-4"/>
          <w:sz w:val="24"/>
        </w:rPr>
        <w:t xml:space="preserve"> </w:t>
      </w:r>
      <w:r>
        <w:rPr>
          <w:sz w:val="24"/>
        </w:rPr>
        <w:t>embezzlement</w:t>
      </w:r>
      <w:r>
        <w:rPr>
          <w:spacing w:val="-4"/>
          <w:sz w:val="24"/>
        </w:rPr>
        <w:t xml:space="preserve"> </w:t>
      </w:r>
      <w:r>
        <w:rPr>
          <w:sz w:val="24"/>
        </w:rPr>
        <w:t>risks</w:t>
      </w:r>
    </w:p>
    <w:p w14:paraId="784E1A0B" w14:textId="77777777" w:rsidR="00D601DD" w:rsidRDefault="000B0A12">
      <w:pPr>
        <w:pStyle w:val="ListParagraph"/>
        <w:numPr>
          <w:ilvl w:val="3"/>
          <w:numId w:val="8"/>
        </w:numPr>
        <w:tabs>
          <w:tab w:val="left" w:pos="716"/>
        </w:tabs>
        <w:spacing w:before="135"/>
        <w:ind w:hanging="205"/>
        <w:rPr>
          <w:sz w:val="24"/>
        </w:rPr>
      </w:pPr>
      <w:r>
        <w:rPr>
          <w:sz w:val="24"/>
        </w:rPr>
        <w:t>Competition</w:t>
      </w:r>
      <w:r>
        <w:rPr>
          <w:spacing w:val="-4"/>
          <w:sz w:val="24"/>
        </w:rPr>
        <w:t xml:space="preserve"> </w:t>
      </w:r>
      <w:r>
        <w:rPr>
          <w:sz w:val="24"/>
        </w:rPr>
        <w:t>risks,</w:t>
      </w:r>
    </w:p>
    <w:p w14:paraId="674A0743" w14:textId="77777777" w:rsidR="00D601DD" w:rsidRDefault="000B0A12">
      <w:pPr>
        <w:pStyle w:val="ListParagraph"/>
        <w:numPr>
          <w:ilvl w:val="3"/>
          <w:numId w:val="8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Operational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legal</w:t>
      </w:r>
      <w:r>
        <w:rPr>
          <w:spacing w:val="-6"/>
          <w:sz w:val="24"/>
        </w:rPr>
        <w:t xml:space="preserve"> </w:t>
      </w:r>
      <w:r>
        <w:rPr>
          <w:sz w:val="24"/>
        </w:rPr>
        <w:t>risks</w:t>
      </w:r>
    </w:p>
    <w:p w14:paraId="1E058B81" w14:textId="77777777" w:rsidR="00D601DD" w:rsidRDefault="00D601DD">
      <w:pPr>
        <w:pStyle w:val="BodyText"/>
        <w:rPr>
          <w:sz w:val="26"/>
        </w:rPr>
      </w:pPr>
    </w:p>
    <w:p w14:paraId="55C5987F" w14:textId="77777777" w:rsidR="00D601DD" w:rsidRDefault="000B0A12">
      <w:pPr>
        <w:pStyle w:val="BodyText"/>
        <w:spacing w:before="196" w:line="357" w:lineRule="auto"/>
        <w:ind w:left="117" w:right="114" w:firstLine="566"/>
        <w:jc w:val="both"/>
      </w:pPr>
      <w:r>
        <w:t>However, among the biggest risks is a lack of infrastructure solutions.</w:t>
      </w:r>
      <w:r>
        <w:rPr>
          <w:spacing w:val="1"/>
        </w:rPr>
        <w:t xml:space="preserve"> </w:t>
      </w:r>
      <w:r>
        <w:t>Bank becomes</w:t>
      </w:r>
      <w:r>
        <w:rPr>
          <w:spacing w:val="1"/>
        </w:rPr>
        <w:t xml:space="preserve"> </w:t>
      </w:r>
      <w:r>
        <w:t>supermarket on a platform. Every company has to know how to create a platform. Banks are</w:t>
      </w:r>
      <w:r>
        <w:rPr>
          <w:spacing w:val="1"/>
        </w:rPr>
        <w:t xml:space="preserve"> </w:t>
      </w:r>
      <w:r>
        <w:t>under pressure, which requires from them to create those platforms.</w:t>
      </w:r>
      <w:r>
        <w:rPr>
          <w:spacing w:val="1"/>
        </w:rPr>
        <w:t xml:space="preserve"> </w:t>
      </w:r>
      <w:r>
        <w:t>They are underway, but</w:t>
      </w:r>
      <w:r>
        <w:rPr>
          <w:spacing w:val="1"/>
        </w:rPr>
        <w:t xml:space="preserve"> </w:t>
      </w:r>
      <w:r>
        <w:t>they lack scaling and prevalence. This is just a preparation stage for scali</w:t>
      </w:r>
      <w:r>
        <w:t>ng. Some banks will</w:t>
      </w:r>
      <w:r>
        <w:rPr>
          <w:spacing w:val="1"/>
        </w:rPr>
        <w:t xml:space="preserve"> </w:t>
      </w:r>
      <w:r>
        <w:t>disappear, washed away by the wave. New distribution technologies would allow developing</w:t>
      </w:r>
      <w:r>
        <w:rPr>
          <w:spacing w:val="1"/>
        </w:rPr>
        <w:t xml:space="preserve"> </w:t>
      </w:r>
      <w:r>
        <w:t>other,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niche</w:t>
      </w:r>
      <w:r>
        <w:rPr>
          <w:spacing w:val="-1"/>
        </w:rPr>
        <w:t xml:space="preserve"> </w:t>
      </w:r>
      <w:r>
        <w:t>technologies.</w:t>
      </w:r>
    </w:p>
    <w:p w14:paraId="187828AA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t>Bank as a service and bank as a platform.</w:t>
      </w:r>
      <w:r>
        <w:rPr>
          <w:spacing w:val="1"/>
        </w:rPr>
        <w:t xml:space="preserve"> </w:t>
      </w:r>
      <w:r>
        <w:t>Bank can (and has) to create a model of a</w:t>
      </w:r>
      <w:r>
        <w:rPr>
          <w:spacing w:val="1"/>
        </w:rPr>
        <w:t xml:space="preserve"> </w:t>
      </w:r>
      <w:r>
        <w:t>platform,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attract</w:t>
      </w:r>
      <w:r>
        <w:rPr>
          <w:spacing w:val="-10"/>
        </w:rPr>
        <w:t xml:space="preserve"> </w:t>
      </w:r>
      <w:r>
        <w:t>third-</w:t>
      </w:r>
      <w:r>
        <w:t>parties,</w:t>
      </w:r>
      <w:r>
        <w:rPr>
          <w:spacing w:val="-10"/>
        </w:rPr>
        <w:t xml:space="preserve"> </w:t>
      </w:r>
      <w:r>
        <w:t>pack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offer</w:t>
      </w:r>
      <w:r>
        <w:rPr>
          <w:spacing w:val="-11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clients.</w:t>
      </w:r>
      <w:r>
        <w:rPr>
          <w:spacing w:val="1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products.</w:t>
      </w:r>
    </w:p>
    <w:p w14:paraId="54BCC425" w14:textId="77777777" w:rsidR="00D601DD" w:rsidRDefault="000B0A12">
      <w:pPr>
        <w:pStyle w:val="BodyText"/>
        <w:spacing w:before="1" w:line="357" w:lineRule="auto"/>
        <w:ind w:left="117" w:right="115" w:firstLine="566"/>
        <w:jc w:val="both"/>
      </w:pPr>
      <w:r>
        <w:rPr>
          <w:w w:val="95"/>
        </w:rPr>
        <w:t>Undoubtedly, the initiative amplifies opportunities for creating new businesses.</w:t>
      </w:r>
      <w:r>
        <w:rPr>
          <w:spacing w:val="1"/>
          <w:w w:val="95"/>
        </w:rPr>
        <w:t xml:space="preserve"> </w:t>
      </w:r>
      <w:r>
        <w:rPr>
          <w:w w:val="95"/>
        </w:rPr>
        <w:t>Addition-</w:t>
      </w:r>
      <w:r>
        <w:rPr>
          <w:spacing w:val="1"/>
          <w:w w:val="95"/>
        </w:rPr>
        <w:t xml:space="preserve"> </w:t>
      </w:r>
      <w:r>
        <w:t>ally,</w:t>
      </w:r>
      <w:r>
        <w:rPr>
          <w:spacing w:val="-6"/>
        </w:rPr>
        <w:t xml:space="preserve"> </w:t>
      </w:r>
      <w:r>
        <w:t>directive</w:t>
      </w:r>
      <w:r>
        <w:rPr>
          <w:spacing w:val="-4"/>
        </w:rPr>
        <w:t xml:space="preserve"> </w:t>
      </w:r>
      <w:r>
        <w:t>positions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person’s</w:t>
      </w:r>
      <w:r>
        <w:rPr>
          <w:spacing w:val="-5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belong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himself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dispose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di</w:t>
      </w:r>
      <w:r>
        <w:t>scretion.</w:t>
      </w:r>
    </w:p>
    <w:p w14:paraId="68BD96BB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As a conclusion, I have to mention that even though PSD2 and Open Banking result in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influence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everything</w:t>
      </w:r>
      <w:r>
        <w:rPr>
          <w:spacing w:val="2"/>
        </w:rPr>
        <w:t xml:space="preserve"> </w:t>
      </w:r>
      <w:r>
        <w:t>related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online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digital</w:t>
      </w:r>
      <w:r>
        <w:rPr>
          <w:spacing w:val="2"/>
        </w:rPr>
        <w:t xml:space="preserve"> </w:t>
      </w:r>
      <w:r>
        <w:t>banking,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lacks</w:t>
      </w:r>
      <w:r>
        <w:rPr>
          <w:spacing w:val="2"/>
        </w:rPr>
        <w:t xml:space="preserve"> </w:t>
      </w:r>
      <w:r>
        <w:t>security.</w:t>
      </w:r>
      <w:r>
        <w:rPr>
          <w:spacing w:val="32"/>
        </w:rPr>
        <w:t xml:space="preserve"> </w:t>
      </w:r>
      <w:r>
        <w:t>Un-</w:t>
      </w:r>
    </w:p>
    <w:p w14:paraId="4C4C753A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2C39FE20" w14:textId="77777777" w:rsidR="00D601DD" w:rsidRDefault="000B0A12">
      <w:pPr>
        <w:pStyle w:val="BodyText"/>
        <w:spacing w:before="74" w:line="357" w:lineRule="auto"/>
        <w:ind w:left="117" w:right="112"/>
        <w:jc w:val="both"/>
      </w:pPr>
      <w:r>
        <w:lastRenderedPageBreak/>
        <w:t>fortunately,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negative</w:t>
      </w:r>
      <w:r>
        <w:rPr>
          <w:spacing w:val="-13"/>
        </w:rPr>
        <w:t xml:space="preserve"> </w:t>
      </w:r>
      <w:r>
        <w:t>effect</w:t>
      </w:r>
      <w:r>
        <w:rPr>
          <w:spacing w:val="-14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third</w:t>
      </w:r>
      <w:r>
        <w:rPr>
          <w:spacing w:val="-14"/>
        </w:rPr>
        <w:t xml:space="preserve"> </w:t>
      </w:r>
      <w:r>
        <w:t>party</w:t>
      </w:r>
      <w:r>
        <w:rPr>
          <w:spacing w:val="-13"/>
        </w:rPr>
        <w:t xml:space="preserve"> </w:t>
      </w:r>
      <w:r>
        <w:t>companies</w:t>
      </w:r>
      <w:r>
        <w:rPr>
          <w:spacing w:val="-13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secure enough to handle the responsibility of customer data handling, and it may result in data</w:t>
      </w:r>
      <w:r>
        <w:rPr>
          <w:spacing w:val="-57"/>
        </w:rPr>
        <w:t xml:space="preserve"> </w:t>
      </w:r>
      <w:r>
        <w:t>leaks.</w:t>
      </w:r>
      <w:r>
        <w:rPr>
          <w:spacing w:val="1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case,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dynamic,</w:t>
      </w:r>
      <w:r>
        <w:rPr>
          <w:spacing w:val="-7"/>
        </w:rPr>
        <w:t xml:space="preserve"> </w:t>
      </w:r>
      <w:r>
        <w:t>PSD2</w:t>
      </w:r>
      <w:r>
        <w:rPr>
          <w:spacing w:val="-7"/>
        </w:rPr>
        <w:t xml:space="preserve"> </w:t>
      </w:r>
      <w:r>
        <w:t>doesn’t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customers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defend</w:t>
      </w:r>
      <w:r>
        <w:rPr>
          <w:spacing w:val="-8"/>
        </w:rPr>
        <w:t xml:space="preserve"> </w:t>
      </w:r>
      <w:r>
        <w:t>right</w:t>
      </w:r>
      <w:r>
        <w:rPr>
          <w:spacing w:val="-5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confide</w:t>
      </w:r>
      <w:r>
        <w:t>ntiality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information.</w:t>
      </w:r>
      <w:r>
        <w:rPr>
          <w:spacing w:val="13"/>
        </w:rPr>
        <w:t xml:space="preserve"> </w:t>
      </w:r>
      <w:r>
        <w:t>Regulatory</w:t>
      </w:r>
      <w:r>
        <w:rPr>
          <w:spacing w:val="-13"/>
        </w:rPr>
        <w:t xml:space="preserve"> </w:t>
      </w:r>
      <w:r>
        <w:t>measures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enough</w:t>
      </w:r>
      <w:r>
        <w:rPr>
          <w:spacing w:val="-1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more serious decisions and more serious standards are needed. Moreover, PSD2 even in con-</w:t>
      </w:r>
      <w:r>
        <w:rPr>
          <w:spacing w:val="1"/>
        </w:rPr>
        <w:t xml:space="preserve"> </w:t>
      </w:r>
      <w:r>
        <w:t>junction with GDPR may leave customer alone with both impregnable big transnational banks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leak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young</w:t>
      </w:r>
      <w:r>
        <w:rPr>
          <w:spacing w:val="-2"/>
        </w:rPr>
        <w:t xml:space="preserve"> </w:t>
      </w:r>
      <w:r>
        <w:t>faceless</w:t>
      </w:r>
      <w:r>
        <w:rPr>
          <w:spacing w:val="-1"/>
        </w:rPr>
        <w:t xml:space="preserve"> </w:t>
      </w:r>
      <w:r>
        <w:t>startups.</w:t>
      </w:r>
    </w:p>
    <w:p w14:paraId="47D6D31D" w14:textId="77777777" w:rsidR="00D601DD" w:rsidRDefault="000B0A12">
      <w:pPr>
        <w:pStyle w:val="BodyText"/>
        <w:spacing w:before="4" w:line="357" w:lineRule="auto"/>
        <w:ind w:left="117" w:right="114" w:firstLine="566"/>
        <w:jc w:val="both"/>
      </w:pPr>
      <w:r>
        <w:t>From a client perspective,</w:t>
      </w:r>
      <w:r>
        <w:t xml:space="preserve"> changes have been bringing major positive influences. Open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comfort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convenience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industry.</w:t>
      </w:r>
    </w:p>
    <w:p w14:paraId="176DCFF0" w14:textId="77777777" w:rsidR="00D601DD" w:rsidRDefault="000B0A12">
      <w:pPr>
        <w:pStyle w:val="BodyText"/>
        <w:spacing w:before="1" w:line="357" w:lineRule="auto"/>
        <w:ind w:left="117" w:right="113" w:firstLine="566"/>
        <w:jc w:val="both"/>
      </w:pPr>
      <w:r>
        <w:t>Firstly, this significantly accelerates development of digital banking. Technologies have</w:t>
      </w:r>
      <w:r>
        <w:rPr>
          <w:spacing w:val="-57"/>
        </w:rPr>
        <w:t xml:space="preserve"> </w:t>
      </w:r>
      <w:r>
        <w:t>already become a part of life and exist everywhere.</w:t>
      </w:r>
      <w:r>
        <w:rPr>
          <w:spacing w:val="1"/>
        </w:rPr>
        <w:t xml:space="preserve"> </w:t>
      </w:r>
      <w:r>
        <w:t>Of course, there have been tendencies in</w:t>
      </w:r>
      <w:r>
        <w:rPr>
          <w:spacing w:val="1"/>
        </w:rPr>
        <w:t xml:space="preserve"> </w:t>
      </w:r>
      <w:r>
        <w:rPr>
          <w:w w:val="95"/>
        </w:rPr>
        <w:t>traditional banking for a long time in movement towards digital banking, as technologies became</w:t>
      </w:r>
      <w:r>
        <w:rPr>
          <w:spacing w:val="1"/>
          <w:w w:val="95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faster.</w:t>
      </w:r>
    </w:p>
    <w:p w14:paraId="6ACED9D7" w14:textId="77777777" w:rsidR="00D601DD" w:rsidRDefault="000B0A12">
      <w:pPr>
        <w:pStyle w:val="BodyText"/>
        <w:spacing w:before="2" w:line="357" w:lineRule="auto"/>
        <w:ind w:left="117" w:right="112" w:firstLine="566"/>
        <w:jc w:val="both"/>
      </w:pPr>
      <w:r>
        <w:rPr>
          <w:w w:val="95"/>
        </w:rPr>
        <w:t xml:space="preserve">Secondly, banks should adapt to existing and future clients, as </w:t>
      </w:r>
      <w:r>
        <w:rPr>
          <w:w w:val="95"/>
        </w:rPr>
        <w:t>it is not the client which was</w:t>
      </w:r>
      <w:r>
        <w:rPr>
          <w:spacing w:val="1"/>
          <w:w w:val="95"/>
        </w:rPr>
        <w:t xml:space="preserve"> </w:t>
      </w:r>
      <w:r>
        <w:rPr>
          <w:w w:val="95"/>
        </w:rPr>
        <w:t>20 years ago.</w:t>
      </w:r>
      <w:r>
        <w:rPr>
          <w:spacing w:val="1"/>
          <w:w w:val="95"/>
        </w:rPr>
        <w:t xml:space="preserve"> </w:t>
      </w:r>
      <w:r>
        <w:rPr>
          <w:w w:val="95"/>
        </w:rPr>
        <w:t>Nowadays, client has much higher demands towards products and its accessibility.</w:t>
      </w:r>
      <w:r>
        <w:rPr>
          <w:spacing w:val="1"/>
          <w:w w:val="95"/>
        </w:rPr>
        <w:t xml:space="preserve"> </w:t>
      </w:r>
      <w:r>
        <w:t>Moreover, technologies dictate new forms of client communication, such as social networks</w:t>
      </w:r>
      <w:r>
        <w:rPr>
          <w:spacing w:val="1"/>
        </w:rPr>
        <w:t xml:space="preserve"> </w:t>
      </w:r>
      <w:r>
        <w:t>and various messenger apps. What is even</w:t>
      </w:r>
      <w:r>
        <w:t xml:space="preserve"> more interesting, is that those new communication</w:t>
      </w:r>
      <w:r>
        <w:rPr>
          <w:spacing w:val="1"/>
        </w:rPr>
        <w:t xml:space="preserve"> </w:t>
      </w:r>
      <w:r>
        <w:t>channels are not just some public places, like street or internet, but some private platforms,</w:t>
      </w:r>
      <w:r>
        <w:rPr>
          <w:spacing w:val="1"/>
        </w:rPr>
        <w:t xml:space="preserve"> </w:t>
      </w:r>
      <w:r>
        <w:t>social networks, on mobile devices. Both technologies, clients, communication and data have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progressing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Banking.</w:t>
      </w:r>
    </w:p>
    <w:p w14:paraId="1C87FB07" w14:textId="77777777" w:rsidR="00D601DD" w:rsidRDefault="000B0A12">
      <w:pPr>
        <w:pStyle w:val="BodyText"/>
        <w:spacing w:before="3" w:line="357" w:lineRule="auto"/>
        <w:ind w:left="117" w:right="115" w:firstLine="566"/>
        <w:jc w:val="both"/>
      </w:pPr>
      <w:r>
        <w:t>PSD2 by itself was a major initiative, which mostly stimulated development of Open</w:t>
      </w:r>
      <w:r>
        <w:rPr>
          <w:spacing w:val="1"/>
        </w:rPr>
        <w:t xml:space="preserve"> </w:t>
      </w:r>
      <w:r>
        <w:t>Banking, as main purpose of</w:t>
      </w:r>
      <w:r>
        <w:t xml:space="preserve"> this document was to build a structural set of requirements in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regulated</w:t>
      </w:r>
      <w:r>
        <w:rPr>
          <w:spacing w:val="-2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Banking.</w:t>
      </w:r>
    </w:p>
    <w:p w14:paraId="27B60101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rPr>
          <w:w w:val="95"/>
        </w:rPr>
        <w:t>Even</w:t>
      </w:r>
      <w:r>
        <w:rPr>
          <w:spacing w:val="11"/>
          <w:w w:val="95"/>
        </w:rPr>
        <w:t xml:space="preserve"> </w:t>
      </w:r>
      <w:r>
        <w:rPr>
          <w:w w:val="95"/>
        </w:rPr>
        <w:t>though</w:t>
      </w:r>
      <w:r>
        <w:rPr>
          <w:spacing w:val="11"/>
          <w:w w:val="95"/>
        </w:rPr>
        <w:t xml:space="preserve"> </w:t>
      </w:r>
      <w:r>
        <w:rPr>
          <w:w w:val="95"/>
        </w:rPr>
        <w:t>PSD2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requirement,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document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itself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pretty</w:t>
      </w:r>
      <w:r>
        <w:rPr>
          <w:spacing w:val="11"/>
          <w:w w:val="95"/>
        </w:rPr>
        <w:t xml:space="preserve"> </w:t>
      </w:r>
      <w:r>
        <w:rPr>
          <w:w w:val="95"/>
        </w:rPr>
        <w:t>abstract,</w:t>
      </w:r>
      <w:r>
        <w:rPr>
          <w:spacing w:val="16"/>
          <w:w w:val="95"/>
        </w:rPr>
        <w:t xml:space="preserve"> </w:t>
      </w:r>
      <w:r>
        <w:rPr>
          <w:w w:val="95"/>
        </w:rPr>
        <w:t>which</w:t>
      </w:r>
      <w:r>
        <w:rPr>
          <w:spacing w:val="12"/>
          <w:w w:val="95"/>
        </w:rPr>
        <w:t xml:space="preserve"> </w:t>
      </w:r>
      <w:r>
        <w:rPr>
          <w:w w:val="95"/>
        </w:rPr>
        <w:t>results</w:t>
      </w:r>
      <w:r>
        <w:rPr>
          <w:spacing w:val="-55"/>
          <w:w w:val="95"/>
        </w:rPr>
        <w:t xml:space="preserve"> </w:t>
      </w:r>
      <w:r>
        <w:t>in different concrete implementa</w:t>
      </w:r>
      <w:r>
        <w:t>tions by default.</w:t>
      </w:r>
      <w:r>
        <w:rPr>
          <w:spacing w:val="1"/>
        </w:rPr>
        <w:t xml:space="preserve"> </w:t>
      </w:r>
      <w:r>
        <w:t>However, this can be solved by both state</w:t>
      </w:r>
      <w:r>
        <w:rPr>
          <w:spacing w:val="1"/>
        </w:rPr>
        <w:t xml:space="preserve"> </w:t>
      </w:r>
      <w:r>
        <w:t>regulator,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UK,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third-party</w:t>
      </w:r>
      <w:r>
        <w:rPr>
          <w:spacing w:val="-3"/>
        </w:rPr>
        <w:t xml:space="preserve"> </w:t>
      </w:r>
      <w:r>
        <w:t>middleware,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unified</w:t>
      </w:r>
      <w:r>
        <w:rPr>
          <w:spacing w:val="-2"/>
        </w:rPr>
        <w:t xml:space="preserve"> </w:t>
      </w:r>
      <w:r>
        <w:t>API.</w:t>
      </w:r>
    </w:p>
    <w:p w14:paraId="0C514574" w14:textId="77777777" w:rsidR="00D601DD" w:rsidRDefault="000B0A12">
      <w:pPr>
        <w:pStyle w:val="BodyText"/>
        <w:spacing w:before="1" w:line="357" w:lineRule="auto"/>
        <w:ind w:left="117" w:right="113" w:firstLine="566"/>
        <w:jc w:val="both"/>
      </w:pPr>
      <w:r>
        <w:t>In fact, Open Banking is a system which is based on API. Using various API providers</w:t>
      </w:r>
      <w:r>
        <w:rPr>
          <w:spacing w:val="1"/>
        </w:rPr>
        <w:t xml:space="preserve"> </w:t>
      </w:r>
      <w:r>
        <w:t>companies can combine services to improve customer experience.</w:t>
      </w:r>
      <w:r>
        <w:rPr>
          <w:spacing w:val="1"/>
        </w:rPr>
        <w:t xml:space="preserve"> </w:t>
      </w:r>
      <w:r>
        <w:t>API is a programming in-</w:t>
      </w:r>
      <w:r>
        <w:rPr>
          <w:spacing w:val="1"/>
        </w:rPr>
        <w:t xml:space="preserve"> </w:t>
      </w:r>
      <w:proofErr w:type="spellStart"/>
      <w:r>
        <w:t>terface</w:t>
      </w:r>
      <w:proofErr w:type="spellEnd"/>
      <w:r>
        <w:rPr>
          <w:spacing w:val="23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set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ready-made</w:t>
      </w:r>
      <w:r>
        <w:rPr>
          <w:spacing w:val="24"/>
        </w:rPr>
        <w:t xml:space="preserve"> </w:t>
      </w:r>
      <w:r>
        <w:t>functions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structures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provided</w:t>
      </w:r>
      <w:r>
        <w:rPr>
          <w:spacing w:val="24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ap</w:t>
      </w:r>
      <w:r>
        <w:t>plication</w:t>
      </w:r>
      <w:r>
        <w:rPr>
          <w:spacing w:val="-58"/>
        </w:rPr>
        <w:t xml:space="preserve"> </w:t>
      </w:r>
      <w:r>
        <w:t>or service.</w:t>
      </w:r>
      <w:r>
        <w:rPr>
          <w:spacing w:val="1"/>
        </w:rPr>
        <w:t xml:space="preserve"> </w:t>
      </w:r>
      <w:r>
        <w:t>Public API — is a public available set of programming instruments, which allow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interaction.</w:t>
      </w:r>
    </w:p>
    <w:p w14:paraId="24E22E90" w14:textId="77777777" w:rsidR="00D601DD" w:rsidRDefault="000B0A12">
      <w:pPr>
        <w:pStyle w:val="BodyText"/>
        <w:spacing w:before="3" w:line="357" w:lineRule="auto"/>
        <w:ind w:left="117" w:right="114" w:firstLine="566"/>
        <w:jc w:val="both"/>
      </w:pP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rule,</w:t>
      </w:r>
      <w:r>
        <w:rPr>
          <w:spacing w:val="-11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API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being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partly</w:t>
      </w:r>
      <w:r>
        <w:rPr>
          <w:spacing w:val="-12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services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rPr>
          <w:w w:val="95"/>
        </w:rPr>
        <w:t>use independent services as a dependency.</w:t>
      </w:r>
      <w:r>
        <w:rPr>
          <w:spacing w:val="1"/>
          <w:w w:val="95"/>
        </w:rPr>
        <w:t xml:space="preserve"> </w:t>
      </w:r>
      <w:r>
        <w:rPr>
          <w:w w:val="95"/>
        </w:rPr>
        <w:t>Open API allows third-party developers to access and</w:t>
      </w:r>
      <w:r>
        <w:rPr>
          <w:spacing w:val="1"/>
          <w:w w:val="95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service’s</w:t>
      </w:r>
      <w:r>
        <w:rPr>
          <w:spacing w:val="-9"/>
        </w:rPr>
        <w:t xml:space="preserve"> </w:t>
      </w:r>
      <w:r>
        <w:t>functionality.</w:t>
      </w:r>
      <w:r>
        <w:rPr>
          <w:spacing w:val="10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became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bank</w:t>
      </w:r>
      <w:r>
        <w:rPr>
          <w:spacing w:val="-9"/>
        </w:rPr>
        <w:t xml:space="preserve"> </w:t>
      </w:r>
      <w:r>
        <w:t>service,</w:t>
      </w:r>
      <w:r>
        <w:rPr>
          <w:spacing w:val="-8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developing</w:t>
      </w:r>
    </w:p>
    <w:p w14:paraId="1420FF5D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50F15D57" w14:textId="77777777" w:rsidR="00D601DD" w:rsidRDefault="000B0A12">
      <w:pPr>
        <w:pStyle w:val="BodyText"/>
        <w:spacing w:before="74" w:line="357" w:lineRule="auto"/>
        <w:ind w:left="79" w:right="113"/>
        <w:jc w:val="right"/>
      </w:pPr>
      <w:r>
        <w:lastRenderedPageBreak/>
        <w:t>platforms</w:t>
      </w:r>
      <w:r>
        <w:rPr>
          <w:spacing w:val="22"/>
        </w:rPr>
        <w:t xml:space="preserve"> </w:t>
      </w:r>
      <w:r>
        <w:t>compatible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API.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allows</w:t>
      </w:r>
      <w:r>
        <w:rPr>
          <w:spacing w:val="23"/>
        </w:rPr>
        <w:t xml:space="preserve"> </w:t>
      </w:r>
      <w:r>
        <w:t>developers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third-parties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connect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bank.</w:t>
      </w:r>
      <w:r>
        <w:rPr>
          <w:spacing w:val="41"/>
        </w:rPr>
        <w:t xml:space="preserve"> </w:t>
      </w:r>
      <w:r>
        <w:t>Bank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well</w:t>
      </w:r>
      <w:r>
        <w:rPr>
          <w:spacing w:val="6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service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own</w:t>
      </w:r>
      <w:r>
        <w:rPr>
          <w:spacing w:val="5"/>
        </w:rPr>
        <w:t xml:space="preserve"> </w:t>
      </w:r>
      <w:r>
        <w:t>operations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business.</w:t>
      </w:r>
      <w:r>
        <w:rPr>
          <w:spacing w:val="42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5"/>
        </w:rPr>
        <w:t xml:space="preserve"> </w:t>
      </w:r>
      <w:r>
        <w:t>time,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way</w:t>
      </w:r>
      <w:r>
        <w:rPr>
          <w:spacing w:val="-14"/>
        </w:rPr>
        <w:t xml:space="preserve"> </w:t>
      </w:r>
      <w:r>
        <w:rPr>
          <w:spacing w:val="-1"/>
        </w:rPr>
        <w:t>banking</w:t>
      </w:r>
      <w:r>
        <w:rPr>
          <w:spacing w:val="-13"/>
        </w:rPr>
        <w:t xml:space="preserve"> </w:t>
      </w:r>
      <w:r>
        <w:rPr>
          <w:spacing w:val="-1"/>
        </w:rPr>
        <w:t>business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today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done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30</w:t>
      </w:r>
      <w:r>
        <w:rPr>
          <w:spacing w:val="-13"/>
        </w:rPr>
        <w:t xml:space="preserve"> </w:t>
      </w:r>
      <w:r>
        <w:t>years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drastically</w:t>
      </w:r>
      <w:r>
        <w:rPr>
          <w:spacing w:val="-13"/>
        </w:rPr>
        <w:t xml:space="preserve"> </w:t>
      </w:r>
      <w:r>
        <w:t>differ.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illustration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FinTech—</w:t>
      </w:r>
      <w:r>
        <w:rPr>
          <w:spacing w:val="1"/>
        </w:rPr>
        <w:t xml:space="preserve"> </w:t>
      </w:r>
      <w:r>
        <w:t>companies may connect to bank via this API platform. Bank agrees on FinTech services usage</w:t>
      </w:r>
      <w:r>
        <w:rPr>
          <w:spacing w:val="-5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offers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customers.</w:t>
      </w:r>
      <w:r>
        <w:rPr>
          <w:spacing w:val="43"/>
        </w:rPr>
        <w:t xml:space="preserve"> </w:t>
      </w:r>
      <w:r>
        <w:t>Open</w:t>
      </w:r>
      <w:r>
        <w:rPr>
          <w:spacing w:val="6"/>
        </w:rPr>
        <w:t xml:space="preserve"> </w:t>
      </w:r>
      <w:r>
        <w:t>Banking</w:t>
      </w:r>
      <w:r>
        <w:rPr>
          <w:spacing w:val="5"/>
        </w:rPr>
        <w:t xml:space="preserve"> </w:t>
      </w:r>
      <w:r>
        <w:t>Platform</w:t>
      </w:r>
      <w:r>
        <w:rPr>
          <w:spacing w:val="6"/>
        </w:rPr>
        <w:t xml:space="preserve"> </w:t>
      </w:r>
      <w:r>
        <w:t>—</w:t>
      </w:r>
      <w:r>
        <w:rPr>
          <w:spacing w:val="5"/>
        </w:rPr>
        <w:t xml:space="preserve"> </w:t>
      </w:r>
      <w:r>
        <w:t>business-platform,</w:t>
      </w:r>
      <w:r>
        <w:rPr>
          <w:spacing w:val="8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takes</w:t>
      </w:r>
      <w:r>
        <w:rPr>
          <w:spacing w:val="6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third-parties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clients.</w:t>
      </w:r>
      <w:r>
        <w:rPr>
          <w:spacing w:val="14"/>
        </w:rPr>
        <w:t xml:space="preserve"> </w:t>
      </w:r>
      <w:r>
        <w:t>Why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third-parties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interested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this?</w:t>
      </w:r>
      <w:r>
        <w:rPr>
          <w:spacing w:val="14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main</w:t>
      </w:r>
      <w:r>
        <w:rPr>
          <w:spacing w:val="8"/>
        </w:rPr>
        <w:t xml:space="preserve"> </w:t>
      </w:r>
      <w:r>
        <w:t>question,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connection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banks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question</w:t>
      </w:r>
      <w:r>
        <w:rPr>
          <w:spacing w:val="8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exists</w:t>
      </w:r>
      <w:r>
        <w:rPr>
          <w:spacing w:val="8"/>
        </w:rPr>
        <w:t xml:space="preserve"> </w:t>
      </w:r>
      <w:r>
        <w:t>outside</w:t>
      </w:r>
      <w:r>
        <w:rPr>
          <w:spacing w:val="7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main</w:t>
      </w:r>
      <w:r>
        <w:rPr>
          <w:spacing w:val="7"/>
        </w:rPr>
        <w:t xml:space="preserve"> </w:t>
      </w:r>
      <w:r>
        <w:t>ac-</w:t>
      </w:r>
      <w:r>
        <w:rPr>
          <w:spacing w:val="-57"/>
        </w:rPr>
        <w:t xml:space="preserve"> </w:t>
      </w:r>
      <w:proofErr w:type="spellStart"/>
      <w:r>
        <w:t>tivity</w:t>
      </w:r>
      <w:proofErr w:type="spellEnd"/>
      <w:r>
        <w:t>.</w:t>
      </w:r>
      <w:r>
        <w:rPr>
          <w:spacing w:val="3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confirmed</w:t>
      </w:r>
      <w:r>
        <w:rPr>
          <w:spacing w:val="5"/>
        </w:rPr>
        <w:t xml:space="preserve"> </w:t>
      </w:r>
      <w:r>
        <w:t>cases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interest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part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third-parties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banks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offer</w:t>
      </w:r>
      <w:r>
        <w:rPr>
          <w:spacing w:val="1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clients.</w:t>
      </w:r>
      <w:r>
        <w:rPr>
          <w:spacing w:val="2"/>
        </w:rPr>
        <w:t xml:space="preserve"> </w:t>
      </w:r>
      <w:r>
        <w:t>Assuming</w:t>
      </w:r>
      <w:r>
        <w:rPr>
          <w:spacing w:val="11"/>
        </w:rPr>
        <w:t xml:space="preserve"> </w:t>
      </w:r>
      <w:r>
        <w:t>thinking</w:t>
      </w:r>
      <w:r>
        <w:rPr>
          <w:spacing w:val="13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commercial</w:t>
      </w:r>
      <w:r>
        <w:rPr>
          <w:spacing w:val="11"/>
        </w:rPr>
        <w:t xml:space="preserve"> </w:t>
      </w:r>
      <w:r>
        <w:t>platform,</w:t>
      </w:r>
      <w:r>
        <w:rPr>
          <w:spacing w:val="16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definitive</w:t>
      </w:r>
      <w:r>
        <w:rPr>
          <w:spacing w:val="-6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commercial</w:t>
      </w:r>
      <w:r>
        <w:rPr>
          <w:spacing w:val="-6"/>
        </w:rPr>
        <w:t xml:space="preserve"> </w:t>
      </w:r>
      <w:r>
        <w:t>platform’s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product.</w:t>
      </w:r>
      <w:r>
        <w:rPr>
          <w:spacing w:val="-57"/>
        </w:rPr>
        <w:t xml:space="preserve"> </w:t>
      </w:r>
      <w:r>
        <w:t>Banks</w:t>
      </w:r>
      <w:r>
        <w:rPr>
          <w:spacing w:val="8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offer</w:t>
      </w:r>
      <w:r>
        <w:rPr>
          <w:spacing w:val="8"/>
        </w:rPr>
        <w:t xml:space="preserve"> </w:t>
      </w:r>
      <w:r>
        <w:t>something</w:t>
      </w:r>
      <w:r>
        <w:rPr>
          <w:spacing w:val="9"/>
        </w:rPr>
        <w:t xml:space="preserve"> </w:t>
      </w:r>
      <w:r>
        <w:t>similar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API</w:t>
      </w:r>
      <w:r>
        <w:rPr>
          <w:spacing w:val="9"/>
        </w:rPr>
        <w:t xml:space="preserve"> </w:t>
      </w:r>
      <w:r>
        <w:t>platform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open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window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third-</w:t>
      </w:r>
    </w:p>
    <w:p w14:paraId="5696A22E" w14:textId="77777777" w:rsidR="00D601DD" w:rsidRDefault="000B0A12">
      <w:pPr>
        <w:pStyle w:val="BodyText"/>
        <w:spacing w:before="6" w:line="357" w:lineRule="auto"/>
        <w:ind w:left="117" w:right="115"/>
        <w:jc w:val="both"/>
      </w:pPr>
      <w:r>
        <w:t>party companies and developers, which will integrate and could interact with a system without</w:t>
      </w:r>
      <w:r>
        <w:rPr>
          <w:spacing w:val="-58"/>
        </w:rPr>
        <w:t xml:space="preserve"> </w:t>
      </w:r>
      <w:r>
        <w:t>banks’</w:t>
      </w:r>
      <w:r>
        <w:rPr>
          <w:spacing w:val="-2"/>
        </w:rPr>
        <w:t xml:space="preserve"> </w:t>
      </w:r>
      <w:r>
        <w:t>actions.</w:t>
      </w:r>
    </w:p>
    <w:p w14:paraId="6BD894CD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t>Basically, PSD2, Open Banking and API form 3 l</w:t>
      </w:r>
      <w:r>
        <w:t>evels of abstraction, where PSD2 an-</w:t>
      </w:r>
      <w:r>
        <w:rPr>
          <w:spacing w:val="1"/>
        </w:rPr>
        <w:t xml:space="preserve"> </w:t>
      </w:r>
      <w:proofErr w:type="spellStart"/>
      <w:r>
        <w:t>swers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”what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done”,</w:t>
      </w:r>
      <w:r>
        <w:rPr>
          <w:spacing w:val="-7"/>
        </w:rPr>
        <w:t xml:space="preserve"> </w:t>
      </w:r>
      <w:r>
        <w:t>regional</w:t>
      </w:r>
      <w:r>
        <w:rPr>
          <w:spacing w:val="-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directives,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Banking</w:t>
      </w:r>
      <w:r>
        <w:rPr>
          <w:spacing w:val="-57"/>
        </w:rPr>
        <w:t xml:space="preserve"> </w:t>
      </w:r>
      <w:r>
        <w:t>Remedy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”how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done”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directive.</w:t>
      </w:r>
    </w:p>
    <w:p w14:paraId="6ED1715C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Big data is the last component, which is extremely important for business, is everywhere</w:t>
      </w:r>
      <w:r>
        <w:rPr>
          <w:spacing w:val="-58"/>
        </w:rPr>
        <w:t xml:space="preserve"> </w:t>
      </w:r>
      <w:r>
        <w:t>and is a part of both business and business decisions. Undoubtedly, modern FinTech projects</w:t>
      </w:r>
      <w:r>
        <w:rPr>
          <w:spacing w:val="1"/>
        </w:rPr>
        <w:t xml:space="preserve"> </w:t>
      </w:r>
      <w:r>
        <w:t>desperately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data.</w:t>
      </w:r>
      <w:r>
        <w:rPr>
          <w:spacing w:val="14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impossible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imagine</w:t>
      </w:r>
      <w:r>
        <w:rPr>
          <w:spacing w:val="-9"/>
        </w:rPr>
        <w:t xml:space="preserve"> </w:t>
      </w:r>
      <w:r>
        <w:t>modern</w:t>
      </w:r>
      <w:r>
        <w:rPr>
          <w:spacing w:val="-9"/>
        </w:rPr>
        <w:t xml:space="preserve"> </w:t>
      </w:r>
      <w:r>
        <w:t>fina</w:t>
      </w:r>
      <w:r>
        <w:t>ncial</w:t>
      </w:r>
      <w:r>
        <w:rPr>
          <w:spacing w:val="-9"/>
        </w:rPr>
        <w:t xml:space="preserve"> </w:t>
      </w:r>
      <w:r>
        <w:t>advisor</w:t>
      </w:r>
      <w:r>
        <w:rPr>
          <w:spacing w:val="-9"/>
        </w:rPr>
        <w:t xml:space="preserve"> </w:t>
      </w:r>
      <w:proofErr w:type="spellStart"/>
      <w:r>
        <w:t>applica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tion</w:t>
      </w:r>
      <w:proofErr w:type="spellEnd"/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manually</w:t>
      </w:r>
      <w:r>
        <w:rPr>
          <w:spacing w:val="-13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accounts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investment</w:t>
      </w:r>
      <w:r>
        <w:rPr>
          <w:spacing w:val="-12"/>
        </w:rPr>
        <w:t xml:space="preserve"> </w:t>
      </w:r>
      <w:r>
        <w:t>portfolios.</w:t>
      </w:r>
      <w:r>
        <w:rPr>
          <w:spacing w:val="12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already</w:t>
      </w:r>
      <w:r>
        <w:rPr>
          <w:spacing w:val="-57"/>
        </w:rPr>
        <w:t xml:space="preserve"> </w:t>
      </w:r>
      <w:r>
        <w:t>been FinTech solutions targeting this problem and entire Data Aggregation, allowing to obtain</w:t>
      </w:r>
      <w:r>
        <w:rPr>
          <w:spacing w:val="-57"/>
        </w:rPr>
        <w:t xml:space="preserve"> </w:t>
      </w:r>
      <w:r>
        <w:t>unified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data.</w:t>
      </w:r>
    </w:p>
    <w:p w14:paraId="73F6BE0B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t>Even larger volume of data becomes available, and based on what it is possible to create</w:t>
      </w:r>
      <w:r>
        <w:rPr>
          <w:spacing w:val="-57"/>
        </w:rPr>
        <w:t xml:space="preserve"> </w:t>
      </w:r>
      <w:r>
        <w:t xml:space="preserve">client recommendations. Internet-platforms additionally can offer financial services and </w:t>
      </w:r>
      <w:proofErr w:type="spellStart"/>
      <w:r>
        <w:t>infor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mation</w:t>
      </w:r>
      <w:proofErr w:type="spellEnd"/>
      <w:r>
        <w:t xml:space="preserve"> to clients. However, client comes to this portal for specific se</w:t>
      </w:r>
      <w:r>
        <w:t>rvices. Therefore, there is</w:t>
      </w:r>
      <w:r>
        <w:rPr>
          <w:spacing w:val="-57"/>
        </w:rPr>
        <w:t xml:space="preserve"> </w:t>
      </w:r>
      <w:r>
        <w:t>no guarantee that Open Banking would have influence. Open Banking is not just a word, that</w:t>
      </w:r>
      <w:r>
        <w:rPr>
          <w:spacing w:val="1"/>
        </w:rPr>
        <w:t xml:space="preserve"> </w:t>
      </w:r>
      <w:r>
        <w:t>shows openness, but an operational banking philosophy.</w:t>
      </w:r>
      <w:r>
        <w:rPr>
          <w:spacing w:val="60"/>
        </w:rPr>
        <w:t xml:space="preserve"> </w:t>
      </w:r>
      <w:r>
        <w:t>This requires to create new concept</w:t>
      </w:r>
      <w:r>
        <w:rPr>
          <w:spacing w:val="1"/>
        </w:rPr>
        <w:t xml:space="preserve"> </w:t>
      </w:r>
      <w:r>
        <w:t>of banking, which is hard to understand for ba</w:t>
      </w:r>
      <w:r>
        <w:t xml:space="preserve">nks. In this context banks has to change it </w:t>
      </w:r>
      <w:proofErr w:type="spellStart"/>
      <w:r>
        <w:t>struc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ture</w:t>
      </w:r>
      <w:proofErr w:type="spellEnd"/>
      <w:r>
        <w:t>,</w:t>
      </w:r>
      <w:r>
        <w:rPr>
          <w:spacing w:val="-13"/>
        </w:rPr>
        <w:t xml:space="preserve"> </w:t>
      </w:r>
      <w:r>
        <w:t>business</w:t>
      </w:r>
      <w:r>
        <w:rPr>
          <w:spacing w:val="-15"/>
        </w:rPr>
        <w:t xml:space="preserve"> </w:t>
      </w:r>
      <w:r>
        <w:t>architecture,</w:t>
      </w:r>
      <w:r>
        <w:rPr>
          <w:spacing w:val="-13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digital</w:t>
      </w:r>
      <w:r>
        <w:rPr>
          <w:spacing w:val="-15"/>
        </w:rPr>
        <w:t xml:space="preserve"> </w:t>
      </w:r>
      <w:r>
        <w:t>technologies</w:t>
      </w:r>
      <w:r>
        <w:rPr>
          <w:spacing w:val="-14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basement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system.</w:t>
      </w:r>
      <w:r>
        <w:rPr>
          <w:spacing w:val="-57"/>
        </w:rPr>
        <w:t xml:space="preserve"> </w:t>
      </w:r>
      <w:r>
        <w:t>This means, that banks must make the transition from traditional banking to new novel future</w:t>
      </w:r>
      <w:r>
        <w:rPr>
          <w:spacing w:val="1"/>
        </w:rPr>
        <w:t xml:space="preserve"> </w:t>
      </w:r>
      <w:r>
        <w:t>banking.</w:t>
      </w:r>
      <w:r>
        <w:rPr>
          <w:spacing w:val="1"/>
        </w:rPr>
        <w:t xml:space="preserve"> </w:t>
      </w:r>
      <w:r>
        <w:t>Bank</w:t>
      </w:r>
      <w:r>
        <w:t>s have to understand simple things — philosophy, strategy, what they have to</w:t>
      </w:r>
      <w:r>
        <w:rPr>
          <w:spacing w:val="1"/>
        </w:rPr>
        <w:t xml:space="preserve"> </w:t>
      </w:r>
      <w:r>
        <w:t>develop in their business, and if they have a team for this. Those are obvious, but banks have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stages.</w:t>
      </w:r>
      <w:r>
        <w:rPr>
          <w:spacing w:val="26"/>
        </w:rPr>
        <w:t xml:space="preserve"> </w:t>
      </w:r>
      <w:r>
        <w:t>Otherwise, banks</w:t>
      </w:r>
      <w:r>
        <w:rPr>
          <w:spacing w:val="-1"/>
        </w:rPr>
        <w:t xml:space="preserve"> </w:t>
      </w:r>
      <w:r>
        <w:t>won’t 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new.</w:t>
      </w:r>
      <w:r>
        <w:rPr>
          <w:spacing w:val="26"/>
        </w:rPr>
        <w:t xml:space="preserve"> </w:t>
      </w:r>
      <w:r>
        <w:t>Open</w:t>
      </w:r>
    </w:p>
    <w:p w14:paraId="5BE5B44A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1642644F" w14:textId="77777777" w:rsidR="00D601DD" w:rsidRDefault="000B0A12">
      <w:pPr>
        <w:pStyle w:val="BodyText"/>
        <w:spacing w:before="74" w:line="357" w:lineRule="auto"/>
        <w:ind w:left="117" w:right="114"/>
        <w:jc w:val="both"/>
      </w:pPr>
      <w:r>
        <w:lastRenderedPageBreak/>
        <w:t>Banking is an entire change of strategy and vision of a banking development for the next 5-10</w:t>
      </w:r>
      <w:r>
        <w:rPr>
          <w:spacing w:val="-57"/>
        </w:rPr>
        <w:t xml:space="preserve"> </w:t>
      </w:r>
      <w:r>
        <w:t>years,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innovations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today.</w:t>
      </w:r>
    </w:p>
    <w:p w14:paraId="0C0EF3FC" w14:textId="77777777" w:rsidR="00D601DD" w:rsidRDefault="000B0A12">
      <w:pPr>
        <w:pStyle w:val="BodyText"/>
        <w:spacing w:before="1" w:line="357" w:lineRule="auto"/>
        <w:ind w:left="117" w:right="113" w:firstLine="566"/>
        <w:jc w:val="both"/>
      </w:pPr>
      <w:r>
        <w:t>There is an opinion that FinTech is in competition with banks, but it is not enti</w:t>
      </w:r>
      <w:r>
        <w:t>rely true.</w:t>
      </w:r>
      <w:r>
        <w:rPr>
          <w:spacing w:val="1"/>
        </w:rPr>
        <w:t xml:space="preserve"> </w:t>
      </w:r>
      <w:r>
        <w:t>Banks have history, brand, reputation, guarantees and experience. FinTech companies do not</w:t>
      </w:r>
      <w:r>
        <w:rPr>
          <w:spacing w:val="1"/>
        </w:rPr>
        <w:t xml:space="preserve"> </w:t>
      </w:r>
      <w:r>
        <w:t>have it. On the other hand, FinTech has great products, which creates ideal conditions for co-</w:t>
      </w:r>
      <w:r>
        <w:rPr>
          <w:spacing w:val="1"/>
        </w:rPr>
        <w:t xml:space="preserve"> </w:t>
      </w:r>
      <w:r>
        <w:t>operation, not for competition From a side of client intera</w:t>
      </w:r>
      <w:r>
        <w:t>ction banks can and must work with</w:t>
      </w:r>
      <w:r>
        <w:rPr>
          <w:spacing w:val="1"/>
        </w:rPr>
        <w:t xml:space="preserve"> </w:t>
      </w:r>
      <w:r>
        <w:t>FinTech,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great</w:t>
      </w:r>
      <w:r>
        <w:rPr>
          <w:spacing w:val="-7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bank</w:t>
      </w:r>
      <w:r>
        <w:rPr>
          <w:spacing w:val="-8"/>
        </w:rPr>
        <w:t xml:space="preserve"> </w:t>
      </w:r>
      <w:r>
        <w:t>clients.</w:t>
      </w:r>
      <w:r>
        <w:rPr>
          <w:spacing w:val="13"/>
        </w:rPr>
        <w:t xml:space="preserve"> </w:t>
      </w:r>
      <w:r>
        <w:t>Obviously,</w:t>
      </w:r>
      <w:r>
        <w:rPr>
          <w:spacing w:val="-7"/>
        </w:rPr>
        <w:t xml:space="preserve"> </w:t>
      </w:r>
      <w:r>
        <w:t>FinTech</w:t>
      </w:r>
      <w:r>
        <w:rPr>
          <w:spacing w:val="-8"/>
        </w:rPr>
        <w:t xml:space="preserve"> </w:t>
      </w:r>
      <w:r>
        <w:t>won’t</w:t>
      </w:r>
      <w:r>
        <w:rPr>
          <w:spacing w:val="-7"/>
        </w:rPr>
        <w:t xml:space="preserve"> </w:t>
      </w:r>
      <w:r>
        <w:t>solve</w:t>
      </w:r>
      <w:r>
        <w:rPr>
          <w:spacing w:val="-5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problems.</w:t>
      </w:r>
    </w:p>
    <w:p w14:paraId="34B2B063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46259564" w14:textId="77777777" w:rsidR="00D601DD" w:rsidRDefault="000B0A12">
      <w:pPr>
        <w:pStyle w:val="Heading1"/>
        <w:ind w:left="1090" w:right="1090"/>
        <w:jc w:val="center"/>
      </w:pPr>
      <w:bookmarkStart w:id="176" w:name="Artificial_Intelligence_and_Conversation"/>
      <w:bookmarkStart w:id="177" w:name="_bookmark10"/>
      <w:bookmarkEnd w:id="176"/>
      <w:bookmarkEnd w:id="177"/>
      <w:r>
        <w:lastRenderedPageBreak/>
        <w:t>CHAPTER</w:t>
      </w:r>
      <w:r>
        <w:rPr>
          <w:spacing w:val="-15"/>
        </w:rPr>
        <w:t xml:space="preserve"> </w:t>
      </w:r>
      <w:r>
        <w:t>II</w:t>
      </w:r>
    </w:p>
    <w:p w14:paraId="2AE0E57C" w14:textId="77777777" w:rsidR="00D601DD" w:rsidRDefault="00D601DD">
      <w:pPr>
        <w:pStyle w:val="BodyText"/>
        <w:rPr>
          <w:b/>
          <w:sz w:val="26"/>
        </w:rPr>
      </w:pPr>
    </w:p>
    <w:p w14:paraId="10D09CD1" w14:textId="77777777" w:rsidR="00D601DD" w:rsidRDefault="000B0A12">
      <w:pPr>
        <w:pStyle w:val="Heading2"/>
        <w:spacing w:before="185"/>
        <w:ind w:left="1089" w:right="1090" w:firstLine="0"/>
        <w:jc w:val="center"/>
      </w:pPr>
      <w:r>
        <w:t>Artificial</w:t>
      </w:r>
      <w:r>
        <w:rPr>
          <w:spacing w:val="-14"/>
        </w:rPr>
        <w:t xml:space="preserve"> </w:t>
      </w:r>
      <w:r>
        <w:t>Intelligence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Conversational</w:t>
      </w:r>
      <w:r>
        <w:rPr>
          <w:spacing w:val="-14"/>
        </w:rPr>
        <w:t xml:space="preserve"> </w:t>
      </w:r>
      <w:r>
        <w:t>Banking</w:t>
      </w:r>
    </w:p>
    <w:p w14:paraId="2E1CBE71" w14:textId="77777777" w:rsidR="00D601DD" w:rsidRDefault="00D601DD">
      <w:pPr>
        <w:pStyle w:val="BodyText"/>
        <w:rPr>
          <w:b/>
          <w:sz w:val="26"/>
        </w:rPr>
      </w:pPr>
    </w:p>
    <w:p w14:paraId="1FC2B797" w14:textId="77777777" w:rsidR="00D601DD" w:rsidRDefault="00D601DD">
      <w:pPr>
        <w:pStyle w:val="BodyText"/>
        <w:rPr>
          <w:b/>
          <w:sz w:val="26"/>
        </w:rPr>
      </w:pPr>
    </w:p>
    <w:p w14:paraId="0C09DAB9" w14:textId="77777777" w:rsidR="00D601DD" w:rsidRDefault="000B0A12">
      <w:pPr>
        <w:pStyle w:val="BodyText"/>
        <w:spacing w:before="155" w:line="357" w:lineRule="auto"/>
        <w:ind w:left="117" w:right="114" w:firstLine="566"/>
        <w:jc w:val="both"/>
      </w:pPr>
      <w:r>
        <w:t>Most of the work in banking industry, which is not connected to human interaction, is</w:t>
      </w:r>
      <w:r>
        <w:rPr>
          <w:spacing w:val="1"/>
        </w:rPr>
        <w:t xml:space="preserve"> </w:t>
      </w:r>
      <w:r>
        <w:t>over-documented and formalized.</w:t>
      </w:r>
      <w:r>
        <w:rPr>
          <w:spacing w:val="1"/>
        </w:rPr>
        <w:t xml:space="preserve"> </w:t>
      </w:r>
      <w:r>
        <w:t>Having sufficient amount of input data and knowing what</w:t>
      </w:r>
      <w:r>
        <w:rPr>
          <w:spacing w:val="1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possible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formalized</w:t>
      </w:r>
      <w:r>
        <w:rPr>
          <w:spacing w:val="-2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58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input.</w:t>
      </w:r>
      <w:r>
        <w:rPr>
          <w:spacing w:val="1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determined</w:t>
      </w:r>
      <w:r>
        <w:rPr>
          <w:spacing w:val="-2"/>
        </w:rPr>
        <w:t xml:space="preserve"> </w:t>
      </w:r>
      <w:r>
        <w:t>formalized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algorithm.</w:t>
      </w:r>
    </w:p>
    <w:p w14:paraId="7118ADE4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Main problem of common algorithms is, as it comes of definition, is that it is impossible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problems,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designed.</w:t>
      </w:r>
    </w:p>
    <w:p w14:paraId="5AD3F6FE" w14:textId="77777777" w:rsidR="00D601DD" w:rsidRDefault="000B0A12">
      <w:pPr>
        <w:pStyle w:val="BodyText"/>
        <w:spacing w:before="1" w:line="357" w:lineRule="auto"/>
        <w:ind w:left="117" w:right="113" w:firstLine="566"/>
        <w:jc w:val="both"/>
      </w:pPr>
      <w:r>
        <w:t>Nevertheless,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possible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algorithm,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adapt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changing</w:t>
      </w:r>
      <w:r>
        <w:rPr>
          <w:spacing w:val="-11"/>
        </w:rPr>
        <w:t xml:space="preserve"> </w:t>
      </w:r>
      <w:r>
        <w:t>environment</w:t>
      </w:r>
      <w:r>
        <w:rPr>
          <w:spacing w:val="-58"/>
        </w:rPr>
        <w:t xml:space="preserve"> </w:t>
      </w:r>
      <w:r>
        <w:t>based on previous results. To find out how to use collect, process and analyze existing data of</w:t>
      </w:r>
      <w:r>
        <w:rPr>
          <w:spacing w:val="1"/>
        </w:rPr>
        <w:t xml:space="preserve"> </w:t>
      </w:r>
      <w:r>
        <w:t>previous states of environment and corresponding result we can use v</w:t>
      </w:r>
      <w:r>
        <w:t xml:space="preserve">arious statistical </w:t>
      </w:r>
      <w:proofErr w:type="spellStart"/>
      <w:r>
        <w:t>instru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t>. Aside general statistics, of course, one is able to use tools of data science and machine</w:t>
      </w:r>
      <w:r>
        <w:rPr>
          <w:spacing w:val="1"/>
        </w:rPr>
        <w:t xml:space="preserve"> </w:t>
      </w:r>
      <w:r>
        <w:t>learning.</w:t>
      </w:r>
    </w:p>
    <w:p w14:paraId="10B74F29" w14:textId="77777777" w:rsidR="00D601DD" w:rsidRDefault="000B0A12">
      <w:pPr>
        <w:pStyle w:val="BodyText"/>
        <w:spacing w:before="3" w:line="357" w:lineRule="auto"/>
        <w:ind w:left="117" w:right="114" w:firstLine="566"/>
        <w:jc w:val="both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account</w:t>
      </w:r>
      <w:r>
        <w:rPr>
          <w:spacing w:val="-3"/>
        </w:rPr>
        <w:t xml:space="preserve"> </w:t>
      </w:r>
      <w:proofErr w:type="spellStart"/>
      <w:r>
        <w:t>pri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mary</w:t>
      </w:r>
      <w:proofErr w:type="spellEnd"/>
      <w:r>
        <w:t xml:space="preserve"> input data and its own p</w:t>
      </w:r>
      <w:r>
        <w:t>ast output data produce new adapted output data corresponding</w:t>
      </w:r>
      <w:r>
        <w:rPr>
          <w:spacing w:val="1"/>
        </w:rPr>
        <w:t xml:space="preserve"> </w:t>
      </w:r>
      <w:r>
        <w:t>to ever-changing environment. Thus, having a system which is able to serve decisions, which</w:t>
      </w:r>
      <w:r>
        <w:rPr>
          <w:spacing w:val="1"/>
        </w:rPr>
        <w:t xml:space="preserve"> </w:t>
      </w:r>
      <w:r>
        <w:t>were not available or known before, we can call this system intelligent. As a result, we could</w:t>
      </w:r>
      <w:r>
        <w:rPr>
          <w:spacing w:val="1"/>
        </w:rPr>
        <w:t xml:space="preserve"> </w:t>
      </w:r>
      <w:r>
        <w:t>tell th</w:t>
      </w:r>
      <w:r>
        <w:t>at we had an Artificial Intelligence — AI. According to European Parliament, Artificial</w:t>
      </w:r>
      <w:r>
        <w:rPr>
          <w:spacing w:val="1"/>
        </w:rPr>
        <w:t xml:space="preserve"> </w:t>
      </w:r>
      <w:r>
        <w:rPr>
          <w:w w:val="95"/>
        </w:rPr>
        <w:t>Intelligence refer to systems that display intelligent behavior by analyzing their environment and</w:t>
      </w:r>
      <w:r>
        <w:rPr>
          <w:spacing w:val="1"/>
          <w:w w:val="95"/>
        </w:rPr>
        <w:t xml:space="preserve"> </w:t>
      </w:r>
      <w:r>
        <w:t>taking action with some degree of autonomy in order to achieve specif</w:t>
      </w:r>
      <w:r>
        <w:t>ic goals.</w:t>
      </w:r>
      <w:r>
        <w:rPr>
          <w:spacing w:val="1"/>
        </w:rPr>
        <w:t xml:space="preserve"> </w:t>
      </w:r>
      <w:r>
        <w:t>AI is typically</w:t>
      </w:r>
      <w:r>
        <w:rPr>
          <w:spacing w:val="-57"/>
        </w:rPr>
        <w:t xml:space="preserve"> </w:t>
      </w:r>
      <w:r>
        <w:t>defined as the ability of a machine to perform cognitive functions we associate with human</w:t>
      </w:r>
      <w:r>
        <w:rPr>
          <w:spacing w:val="1"/>
        </w:rPr>
        <w:t xml:space="preserve"> </w:t>
      </w:r>
      <w:r>
        <w:t>minds, such as perceiving, reasoning, learning, and problem-solving.</w:t>
      </w:r>
      <w:r>
        <w:rPr>
          <w:spacing w:val="1"/>
        </w:rPr>
        <w:t xml:space="preserve"> </w:t>
      </w:r>
      <w:r>
        <w:t xml:space="preserve">Examples of </w:t>
      </w:r>
      <w:proofErr w:type="spellStart"/>
      <w:r>
        <w:t>technolo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gies</w:t>
      </w:r>
      <w:proofErr w:type="spellEnd"/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robotics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autonomous</w:t>
      </w:r>
      <w:r>
        <w:rPr>
          <w:spacing w:val="-7"/>
        </w:rPr>
        <w:t xml:space="preserve"> </w:t>
      </w:r>
      <w:r>
        <w:t>vehicles,</w:t>
      </w:r>
      <w:r>
        <w:rPr>
          <w:spacing w:val="-6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vision,</w:t>
      </w:r>
      <w:r>
        <w:rPr>
          <w:spacing w:val="-2"/>
        </w:rPr>
        <w:t xml:space="preserve"> </w:t>
      </w:r>
      <w:r>
        <w:t>language,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agents,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learning.</w:t>
      </w:r>
    </w:p>
    <w:p w14:paraId="6364860C" w14:textId="77777777" w:rsidR="00D601DD" w:rsidRDefault="00D601DD">
      <w:pPr>
        <w:pStyle w:val="BodyText"/>
        <w:rPr>
          <w:sz w:val="26"/>
        </w:rPr>
      </w:pPr>
    </w:p>
    <w:p w14:paraId="2277765E" w14:textId="77777777" w:rsidR="00D601DD" w:rsidRDefault="00D601DD">
      <w:pPr>
        <w:pStyle w:val="BodyText"/>
        <w:spacing w:before="11"/>
        <w:rPr>
          <w:sz w:val="22"/>
        </w:rPr>
      </w:pPr>
    </w:p>
    <w:p w14:paraId="5C04BF3A" w14:textId="588D926D" w:rsidR="00D601DD" w:rsidRDefault="00623765">
      <w:pPr>
        <w:pStyle w:val="Heading2"/>
        <w:numPr>
          <w:ilvl w:val="1"/>
          <w:numId w:val="6"/>
        </w:numPr>
        <w:tabs>
          <w:tab w:val="left" w:pos="714"/>
          <w:tab w:val="left" w:pos="716"/>
        </w:tabs>
        <w:ind w:hanging="599"/>
      </w:pPr>
      <w:bookmarkStart w:id="178" w:name="Artificial_Intelligence_in_Operational_b"/>
      <w:bookmarkStart w:id="179" w:name="_bookmark11"/>
      <w:bookmarkEnd w:id="178"/>
      <w:bookmarkEnd w:id="179"/>
      <w:ins w:id="180" w:author="Krzysztof SPIRZEWSKI" w:date="2021-10-21T21:45:00Z">
        <w:r>
          <w:t xml:space="preserve">Modern </w:t>
        </w:r>
      </w:ins>
      <w:ins w:id="181" w:author="Krzysztof SPIRZEWSKI" w:date="2021-10-21T21:46:00Z">
        <w:r>
          <w:t>A</w:t>
        </w:r>
      </w:ins>
      <w:ins w:id="182" w:author="Krzysztof SPIRZEWSKI" w:date="2021-10-21T21:45:00Z">
        <w:r>
          <w:t>pproach to</w:t>
        </w:r>
      </w:ins>
      <w:del w:id="183" w:author="Krzysztof SPIRZEWSKI" w:date="2021-10-21T21:45:00Z">
        <w:r w:rsidR="000B0A12" w:rsidDel="00623765">
          <w:delText>Artificial</w:delText>
        </w:r>
        <w:r w:rsidR="000B0A12" w:rsidDel="00623765">
          <w:rPr>
            <w:spacing w:val="-10"/>
          </w:rPr>
          <w:delText xml:space="preserve"> </w:delText>
        </w:r>
        <w:r w:rsidR="000B0A12" w:rsidDel="00623765">
          <w:delText>Intelligence</w:delText>
        </w:r>
        <w:r w:rsidR="000B0A12" w:rsidDel="00623765">
          <w:rPr>
            <w:spacing w:val="-9"/>
          </w:rPr>
          <w:delText xml:space="preserve"> </w:delText>
        </w:r>
        <w:r w:rsidR="000B0A12" w:rsidDel="00623765">
          <w:delText>in</w:delText>
        </w:r>
      </w:del>
      <w:r w:rsidR="000B0A12">
        <w:rPr>
          <w:spacing w:val="-9"/>
        </w:rPr>
        <w:t xml:space="preserve"> </w:t>
      </w:r>
      <w:r w:rsidR="000B0A12">
        <w:t>Operational</w:t>
      </w:r>
      <w:r w:rsidR="000B0A12">
        <w:rPr>
          <w:spacing w:val="-9"/>
        </w:rPr>
        <w:t xml:space="preserve"> </w:t>
      </w:r>
      <w:r w:rsidR="000B0A12">
        <w:t>bank</w:t>
      </w:r>
      <w:r w:rsidR="000B0A12">
        <w:rPr>
          <w:spacing w:val="-10"/>
        </w:rPr>
        <w:t xml:space="preserve"> </w:t>
      </w:r>
      <w:r w:rsidR="000B0A12">
        <w:t>activity</w:t>
      </w:r>
    </w:p>
    <w:p w14:paraId="3D28EE0F" w14:textId="77777777" w:rsidR="00D601DD" w:rsidRDefault="00D601DD">
      <w:pPr>
        <w:pStyle w:val="BodyText"/>
        <w:rPr>
          <w:b/>
          <w:sz w:val="26"/>
        </w:rPr>
      </w:pPr>
    </w:p>
    <w:p w14:paraId="6641950E" w14:textId="77777777" w:rsidR="00D601DD" w:rsidRDefault="000B0A12">
      <w:pPr>
        <w:pStyle w:val="BodyText"/>
        <w:spacing w:before="195" w:line="357" w:lineRule="auto"/>
        <w:ind w:left="117" w:right="114" w:firstLine="566"/>
        <w:jc w:val="both"/>
      </w:pPr>
      <w:r>
        <w:t xml:space="preserve">Nowadays, banks are equipped with modern information and communication </w:t>
      </w:r>
      <w:proofErr w:type="spellStart"/>
      <w:r>
        <w:t>technolo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gies</w:t>
      </w:r>
      <w:proofErr w:type="spellEnd"/>
      <w:r>
        <w:t>. At the same time mentioned technologies, including Fin-Tech software, have significant</w:t>
      </w:r>
      <w:r>
        <w:rPr>
          <w:spacing w:val="1"/>
        </w:rPr>
        <w:t xml:space="preserve"> </w:t>
      </w:r>
      <w:r>
        <w:t>impact over existing financial institutions.</w:t>
      </w:r>
      <w:r>
        <w:rPr>
          <w:spacing w:val="1"/>
        </w:rPr>
        <w:t xml:space="preserve"> </w:t>
      </w:r>
      <w:r>
        <w:t>By surpassing operational limitations</w:t>
      </w:r>
      <w:r>
        <w:t>, those tech-</w:t>
      </w:r>
      <w:r>
        <w:rPr>
          <w:spacing w:val="1"/>
        </w:rPr>
        <w:t xml:space="preserve"> </w:t>
      </w:r>
      <w:proofErr w:type="spellStart"/>
      <w:r>
        <w:t>nologies</w:t>
      </w:r>
      <w:proofErr w:type="spellEnd"/>
      <w:r>
        <w:rPr>
          <w:spacing w:val="15"/>
        </w:rPr>
        <w:t xml:space="preserve"> </w:t>
      </w:r>
      <w:r>
        <w:t>become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main</w:t>
      </w:r>
      <w:r>
        <w:rPr>
          <w:spacing w:val="15"/>
        </w:rPr>
        <w:t xml:space="preserve"> </w:t>
      </w:r>
      <w:r>
        <w:t>factor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transformation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both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case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single</w:t>
      </w:r>
      <w:r>
        <w:rPr>
          <w:spacing w:val="15"/>
        </w:rPr>
        <w:t xml:space="preserve"> </w:t>
      </w:r>
      <w:r>
        <w:t>bank,</w:t>
      </w:r>
      <w:r>
        <w:rPr>
          <w:spacing w:val="2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</w:p>
    <w:p w14:paraId="7D003198" w14:textId="77777777" w:rsidR="00D601DD" w:rsidRDefault="00D601DD">
      <w:pPr>
        <w:spacing w:line="357" w:lineRule="auto"/>
        <w:jc w:val="both"/>
        <w:sectPr w:rsidR="00D601DD">
          <w:pgSz w:w="11910" w:h="16840"/>
          <w:pgMar w:top="1540" w:right="1300" w:bottom="1020" w:left="1300" w:header="0" w:footer="833" w:gutter="0"/>
          <w:cols w:space="708"/>
        </w:sectPr>
      </w:pPr>
    </w:p>
    <w:p w14:paraId="0B7B898F" w14:textId="77777777" w:rsidR="00D601DD" w:rsidRDefault="000B0A12">
      <w:pPr>
        <w:pStyle w:val="BodyText"/>
        <w:spacing w:before="74" w:line="357" w:lineRule="auto"/>
        <w:ind w:left="117" w:right="114"/>
        <w:jc w:val="both"/>
      </w:pPr>
      <w:r>
        <w:lastRenderedPageBreak/>
        <w:t>case of entire banking sector. This results in a gradual increase of computerization of banking</w:t>
      </w:r>
      <w:r>
        <w:rPr>
          <w:spacing w:val="1"/>
        </w:rPr>
        <w:t xml:space="preserve"> </w:t>
      </w:r>
      <w:r>
        <w:t>industry,</w:t>
      </w:r>
      <w:r>
        <w:rPr>
          <w:spacing w:val="-3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possibilities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intelligence.</w:t>
      </w:r>
    </w:p>
    <w:p w14:paraId="1D58F7D0" w14:textId="77777777" w:rsidR="00D601DD" w:rsidRDefault="000B0A12">
      <w:pPr>
        <w:pStyle w:val="BodyText"/>
        <w:spacing w:before="1" w:line="357" w:lineRule="auto"/>
        <w:ind w:left="117" w:right="113" w:firstLine="566"/>
        <w:jc w:val="both"/>
      </w:pPr>
      <w:r>
        <w:rPr>
          <w:w w:val="95"/>
        </w:rPr>
        <w:t>Significant</w:t>
      </w:r>
      <w:r>
        <w:rPr>
          <w:spacing w:val="19"/>
          <w:w w:val="95"/>
        </w:rPr>
        <w:t xml:space="preserve"> </w:t>
      </w:r>
      <w:r>
        <w:rPr>
          <w:w w:val="95"/>
        </w:rPr>
        <w:t>volumes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information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w w:val="95"/>
        </w:rPr>
        <w:t>being</w:t>
      </w:r>
      <w:r>
        <w:rPr>
          <w:spacing w:val="21"/>
          <w:w w:val="95"/>
        </w:rPr>
        <w:t xml:space="preserve"> </w:t>
      </w:r>
      <w:r>
        <w:rPr>
          <w:w w:val="95"/>
        </w:rPr>
        <w:t>accumulated</w:t>
      </w:r>
      <w:r>
        <w:rPr>
          <w:spacing w:val="21"/>
          <w:w w:val="95"/>
        </w:rPr>
        <w:t xml:space="preserve"> </w:t>
      </w:r>
      <w:r>
        <w:rPr>
          <w:w w:val="95"/>
        </w:rPr>
        <w:t>over</w:t>
      </w:r>
      <w:r>
        <w:rPr>
          <w:spacing w:val="20"/>
          <w:w w:val="95"/>
        </w:rPr>
        <w:t xml:space="preserve"> </w:t>
      </w:r>
      <w:r>
        <w:rPr>
          <w:w w:val="95"/>
        </w:rPr>
        <w:t>financial</w:t>
      </w:r>
      <w:r>
        <w:rPr>
          <w:spacing w:val="21"/>
          <w:w w:val="95"/>
        </w:rPr>
        <w:t xml:space="preserve"> </w:t>
      </w:r>
      <w:r>
        <w:rPr>
          <w:w w:val="95"/>
        </w:rPr>
        <w:t>mar</w:t>
      </w:r>
      <w:r>
        <w:rPr>
          <w:w w:val="95"/>
        </w:rPr>
        <w:t>kets</w:t>
      </w:r>
      <w:r>
        <w:rPr>
          <w:spacing w:val="21"/>
          <w:w w:val="95"/>
        </w:rPr>
        <w:t xml:space="preserve"> </w:t>
      </w:r>
      <w:r>
        <w:rPr>
          <w:w w:val="95"/>
        </w:rPr>
        <w:t>resulting</w:t>
      </w:r>
      <w:r>
        <w:rPr>
          <w:spacing w:val="-54"/>
          <w:w w:val="95"/>
        </w:rPr>
        <w:t xml:space="preserve"> </w:t>
      </w:r>
      <w:r>
        <w:t>in data analysis being more and more relevant.</w:t>
      </w:r>
      <w:r>
        <w:rPr>
          <w:spacing w:val="1"/>
        </w:rPr>
        <w:t xml:space="preserve"> </w:t>
      </w:r>
      <w:r>
        <w:t>Some experts note, that markets are already</w:t>
      </w:r>
      <w:r>
        <w:rPr>
          <w:spacing w:val="1"/>
        </w:rPr>
        <w:t xml:space="preserve"> </w:t>
      </w:r>
      <w:r>
        <w:t>emerging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sharing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critical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competitive</w:t>
      </w:r>
      <w:r>
        <w:rPr>
          <w:spacing w:val="-13"/>
        </w:rPr>
        <w:t xml:space="preserve"> </w:t>
      </w:r>
      <w:r>
        <w:t>success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movers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positioned</w:t>
      </w:r>
      <w:r>
        <w:rPr>
          <w:spacing w:val="-1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distinguish themselves by delivering better advice, constant presence, and curated ecosystems.</w:t>
      </w:r>
      <w:r>
        <w:rPr>
          <w:spacing w:val="-57"/>
        </w:rPr>
        <w:t xml:space="preserve"> </w:t>
      </w:r>
      <w:r>
        <w:t>Firms that lag behind are finding that their old strengths may not keep them as competitive as</w:t>
      </w:r>
      <w:r>
        <w:rPr>
          <w:spacing w:val="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were.</w:t>
      </w:r>
    </w:p>
    <w:p w14:paraId="79279743" w14:textId="77777777" w:rsidR="00D601DD" w:rsidRDefault="00D601DD">
      <w:pPr>
        <w:pStyle w:val="BodyText"/>
        <w:rPr>
          <w:sz w:val="26"/>
        </w:rPr>
      </w:pPr>
    </w:p>
    <w:p w14:paraId="7EE2E816" w14:textId="77777777" w:rsidR="00D601DD" w:rsidRDefault="00D601DD">
      <w:pPr>
        <w:pStyle w:val="BodyText"/>
        <w:spacing w:before="9"/>
        <w:rPr>
          <w:sz w:val="22"/>
        </w:rPr>
      </w:pPr>
    </w:p>
    <w:p w14:paraId="61EE92D8" w14:textId="2CC077D2" w:rsidR="00D601DD" w:rsidRDefault="000B0A12">
      <w:pPr>
        <w:pStyle w:val="Heading2"/>
        <w:numPr>
          <w:ilvl w:val="2"/>
          <w:numId w:val="6"/>
        </w:numPr>
        <w:tabs>
          <w:tab w:val="left" w:pos="894"/>
          <w:tab w:val="left" w:pos="895"/>
        </w:tabs>
      </w:pPr>
      <w:bookmarkStart w:id="184" w:name="Artificial_Intelligence_in_Investment_Ba"/>
      <w:bookmarkStart w:id="185" w:name="_bookmark12"/>
      <w:bookmarkEnd w:id="184"/>
      <w:bookmarkEnd w:id="185"/>
      <w:del w:id="186" w:author="Krzysztof SPIRZEWSKI" w:date="2021-10-21T21:46:00Z">
        <w:r w:rsidDel="00623765">
          <w:delText>Artificial</w:delText>
        </w:r>
        <w:r w:rsidDel="00623765">
          <w:rPr>
            <w:spacing w:val="-13"/>
          </w:rPr>
          <w:delText xml:space="preserve"> </w:delText>
        </w:r>
        <w:r w:rsidDel="00623765">
          <w:delText>Intelligence</w:delText>
        </w:r>
        <w:r w:rsidDel="00623765">
          <w:rPr>
            <w:spacing w:val="-12"/>
          </w:rPr>
          <w:delText xml:space="preserve"> </w:delText>
        </w:r>
        <w:r w:rsidDel="00623765">
          <w:delText>in</w:delText>
        </w:r>
        <w:r w:rsidDel="00623765">
          <w:rPr>
            <w:spacing w:val="-12"/>
          </w:rPr>
          <w:delText xml:space="preserve"> </w:delText>
        </w:r>
      </w:del>
      <w:r>
        <w:t>Investment</w:t>
      </w:r>
      <w:ins w:id="187" w:author="Krzysztof SPIRZEWSKI" w:date="2021-10-21T21:46:00Z">
        <w:r w:rsidR="00623765">
          <w:t xml:space="preserve"> and Commercial</w:t>
        </w:r>
      </w:ins>
      <w:r>
        <w:rPr>
          <w:spacing w:val="-13"/>
        </w:rPr>
        <w:t xml:space="preserve"> </w:t>
      </w:r>
      <w:r>
        <w:t>Banking</w:t>
      </w:r>
    </w:p>
    <w:p w14:paraId="1884563E" w14:textId="77777777" w:rsidR="00D601DD" w:rsidRDefault="00D601DD">
      <w:pPr>
        <w:pStyle w:val="BodyText"/>
        <w:rPr>
          <w:b/>
          <w:sz w:val="26"/>
        </w:rPr>
      </w:pPr>
    </w:p>
    <w:p w14:paraId="27ED3FF9" w14:textId="77777777" w:rsidR="00D601DD" w:rsidRDefault="000B0A12">
      <w:pPr>
        <w:pStyle w:val="BodyText"/>
        <w:spacing w:before="196" w:line="357" w:lineRule="auto"/>
        <w:ind w:left="117" w:right="114" w:firstLine="566"/>
        <w:jc w:val="both"/>
      </w:pPr>
      <w:r>
        <w:t>T</w:t>
      </w:r>
      <w:r>
        <w:t>he</w:t>
      </w:r>
      <w:r>
        <w:rPr>
          <w:spacing w:val="-13"/>
        </w:rPr>
        <w:t xml:space="preserve"> </w:t>
      </w:r>
      <w:r>
        <w:t>pioneers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modern</w:t>
      </w:r>
      <w:r>
        <w:rPr>
          <w:spacing w:val="-13"/>
        </w:rPr>
        <w:t xml:space="preserve"> </w:t>
      </w:r>
      <w:r>
        <w:t>Artificial</w:t>
      </w:r>
      <w:r>
        <w:rPr>
          <w:spacing w:val="-12"/>
        </w:rPr>
        <w:t xml:space="preserve"> </w:t>
      </w:r>
      <w:r>
        <w:t>Intelligence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related</w:t>
      </w:r>
      <w:r>
        <w:rPr>
          <w:spacing w:val="-12"/>
        </w:rPr>
        <w:t xml:space="preserve"> </w:t>
      </w:r>
      <w:r>
        <w:t>technologies</w:t>
      </w:r>
      <w:r>
        <w:rPr>
          <w:spacing w:val="-12"/>
        </w:rPr>
        <w:t xml:space="preserve"> </w:t>
      </w:r>
      <w:r>
        <w:t>are,</w:t>
      </w:r>
      <w:r>
        <w:rPr>
          <w:spacing w:val="-58"/>
        </w:rPr>
        <w:t xml:space="preserve"> </w:t>
      </w:r>
      <w:r>
        <w:t>obviously,</w:t>
      </w:r>
      <w:r>
        <w:rPr>
          <w:spacing w:val="-5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companies,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trading</w:t>
      </w:r>
      <w:r>
        <w:rPr>
          <w:spacing w:val="-57"/>
        </w:rPr>
        <w:t xml:space="preserve"> </w:t>
      </w:r>
      <w:r>
        <w:t>algorithms.</w:t>
      </w:r>
      <w:r>
        <w:rPr>
          <w:spacing w:val="10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companies</w:t>
      </w:r>
      <w:r>
        <w:rPr>
          <w:spacing w:val="-9"/>
        </w:rPr>
        <w:t xml:space="preserve"> </w:t>
      </w:r>
      <w:r>
        <w:t>target</w:t>
      </w:r>
      <w:r>
        <w:rPr>
          <w:spacing w:val="-10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Natural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Processing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or-</w:t>
      </w:r>
      <w:r>
        <w:rPr>
          <w:spacing w:val="-57"/>
        </w:rPr>
        <w:t xml:space="preserve"> </w:t>
      </w:r>
      <w:r>
        <w:t>der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news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content</w:t>
      </w:r>
      <w:r>
        <w:rPr>
          <w:spacing w:val="-12"/>
        </w:rPr>
        <w:t xml:space="preserve"> </w:t>
      </w:r>
      <w:r>
        <w:t>analysis.</w:t>
      </w:r>
      <w:r>
        <w:rPr>
          <w:spacing w:val="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popular</w:t>
      </w:r>
      <w:r>
        <w:rPr>
          <w:spacing w:val="-12"/>
        </w:rPr>
        <w:t xml:space="preserve"> </w:t>
      </w:r>
      <w:r>
        <w:t>source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alternative</w:t>
      </w:r>
      <w:r>
        <w:rPr>
          <w:spacing w:val="-58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aggregators,</w:t>
      </w:r>
      <w:r>
        <w:rPr>
          <w:spacing w:val="-2"/>
        </w:rPr>
        <w:t xml:space="preserve"> </w:t>
      </w:r>
      <w:r>
        <w:t>expert</w:t>
      </w:r>
      <w:r>
        <w:rPr>
          <w:spacing w:val="-1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indexers.</w:t>
      </w:r>
    </w:p>
    <w:p w14:paraId="53BBF6D1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Most of the asset managers and hedge funds specialists suppose that according to exist-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competitive dynamics, the trend of research disaggregation will continue even in regions</w:t>
      </w:r>
      <w:r>
        <w:rPr>
          <w:spacing w:val="1"/>
        </w:rPr>
        <w:t xml:space="preserve"> </w:t>
      </w:r>
      <w:r>
        <w:t>not covered by MiFID II, legislative framework instituted by the European U</w:t>
      </w:r>
      <w:r>
        <w:t>nion to regulate</w:t>
      </w:r>
      <w:r>
        <w:rPr>
          <w:spacing w:val="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markets.</w:t>
      </w:r>
    </w:p>
    <w:p w14:paraId="6CF89514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popular</w:t>
      </w:r>
      <w:r>
        <w:rPr>
          <w:spacing w:val="-9"/>
        </w:rPr>
        <w:t xml:space="preserve"> </w:t>
      </w:r>
      <w:r>
        <w:t>opinion,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during</w:t>
      </w:r>
      <w:r>
        <w:rPr>
          <w:spacing w:val="-10"/>
        </w:rPr>
        <w:t xml:space="preserve"> </w:t>
      </w:r>
      <w:r>
        <w:t>researches</w:t>
      </w:r>
      <w:r>
        <w:rPr>
          <w:spacing w:val="-8"/>
        </w:rPr>
        <w:t xml:space="preserve"> </w:t>
      </w:r>
      <w:r>
        <w:t>investors</w:t>
      </w:r>
      <w:r>
        <w:rPr>
          <w:spacing w:val="-10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rely</w:t>
      </w:r>
      <w:r>
        <w:rPr>
          <w:spacing w:val="-10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investment</w:t>
      </w:r>
      <w:r>
        <w:rPr>
          <w:spacing w:val="-57"/>
        </w:rPr>
        <w:t xml:space="preserve"> </w:t>
      </w:r>
      <w:r>
        <w:t>analysts. Some expect major changes in investment research market, as investors would need</w:t>
      </w:r>
      <w:r>
        <w:rPr>
          <w:spacing w:val="1"/>
        </w:rPr>
        <w:t xml:space="preserve"> </w:t>
      </w:r>
      <w:r>
        <w:t>more data for support of AI and Machin</w:t>
      </w:r>
      <w:r>
        <w:t>e Learning technologies.</w:t>
      </w:r>
      <w:r>
        <w:rPr>
          <w:spacing w:val="1"/>
        </w:rPr>
        <w:t xml:space="preserve"> </w:t>
      </w:r>
      <w:r>
        <w:t>On conducting researches,</w:t>
      </w:r>
      <w:r>
        <w:rPr>
          <w:spacing w:val="1"/>
        </w:rPr>
        <w:t xml:space="preserve"> </w:t>
      </w:r>
      <w:r>
        <w:t>portfolio managers would rely less on investment analysts and more on internal solutions, data</w:t>
      </w:r>
      <w:r>
        <w:rPr>
          <w:spacing w:val="-58"/>
        </w:rPr>
        <w:t xml:space="preserve"> </w:t>
      </w:r>
      <w:r>
        <w:t>suppliers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suppliers.</w:t>
      </w:r>
    </w:p>
    <w:p w14:paraId="177C0259" w14:textId="0BAF1D51" w:rsidR="00D601DD" w:rsidDel="00623765" w:rsidRDefault="00D601DD">
      <w:pPr>
        <w:pStyle w:val="BodyText"/>
        <w:rPr>
          <w:del w:id="188" w:author="Krzysztof SPIRZEWSKI" w:date="2021-10-21T21:46:00Z"/>
          <w:sz w:val="26"/>
        </w:rPr>
      </w:pPr>
    </w:p>
    <w:p w14:paraId="0B72E155" w14:textId="77777777" w:rsidR="00D601DD" w:rsidRDefault="00D601DD">
      <w:pPr>
        <w:pStyle w:val="BodyText"/>
        <w:spacing w:before="8"/>
        <w:rPr>
          <w:sz w:val="22"/>
        </w:rPr>
      </w:pPr>
    </w:p>
    <w:p w14:paraId="513B3AEA" w14:textId="08D09639" w:rsidR="00D601DD" w:rsidDel="00623765" w:rsidRDefault="000B0A12">
      <w:pPr>
        <w:pStyle w:val="Heading2"/>
        <w:numPr>
          <w:ilvl w:val="2"/>
          <w:numId w:val="6"/>
        </w:numPr>
        <w:tabs>
          <w:tab w:val="left" w:pos="894"/>
          <w:tab w:val="left" w:pos="895"/>
        </w:tabs>
        <w:spacing w:before="1"/>
        <w:rPr>
          <w:del w:id="189" w:author="Krzysztof SPIRZEWSKI" w:date="2021-10-21T21:46:00Z"/>
        </w:rPr>
      </w:pPr>
      <w:bookmarkStart w:id="190" w:name="Artificial_Intelligence_in_Commercial_Ba"/>
      <w:bookmarkStart w:id="191" w:name="_bookmark13"/>
      <w:bookmarkEnd w:id="190"/>
      <w:bookmarkEnd w:id="191"/>
      <w:del w:id="192" w:author="Krzysztof SPIRZEWSKI" w:date="2021-10-21T21:46:00Z">
        <w:r w:rsidDel="00623765">
          <w:delText>Artificial</w:delText>
        </w:r>
        <w:r w:rsidDel="00623765">
          <w:rPr>
            <w:spacing w:val="-13"/>
          </w:rPr>
          <w:delText xml:space="preserve"> </w:delText>
        </w:r>
        <w:r w:rsidDel="00623765">
          <w:delText>Intelligence</w:delText>
        </w:r>
        <w:r w:rsidDel="00623765">
          <w:rPr>
            <w:spacing w:val="-13"/>
          </w:rPr>
          <w:delText xml:space="preserve"> </w:delText>
        </w:r>
        <w:r w:rsidDel="00623765">
          <w:delText>in</w:delText>
        </w:r>
        <w:r w:rsidDel="00623765">
          <w:rPr>
            <w:spacing w:val="-12"/>
          </w:rPr>
          <w:delText xml:space="preserve"> </w:delText>
        </w:r>
        <w:r w:rsidDel="00623765">
          <w:delText>Commercial</w:delText>
        </w:r>
        <w:r w:rsidDel="00623765">
          <w:rPr>
            <w:spacing w:val="-13"/>
          </w:rPr>
          <w:delText xml:space="preserve"> </w:delText>
        </w:r>
        <w:r w:rsidDel="00623765">
          <w:delText>Banking</w:delText>
        </w:r>
      </w:del>
    </w:p>
    <w:p w14:paraId="68501652" w14:textId="77777777" w:rsidR="00D601DD" w:rsidRDefault="00D601DD">
      <w:pPr>
        <w:pStyle w:val="BodyText"/>
        <w:rPr>
          <w:b/>
          <w:sz w:val="26"/>
        </w:rPr>
      </w:pPr>
    </w:p>
    <w:p w14:paraId="63753688" w14:textId="77777777" w:rsidR="00D601DD" w:rsidRDefault="000B0A12">
      <w:pPr>
        <w:pStyle w:val="BodyText"/>
        <w:spacing w:before="195" w:line="357" w:lineRule="auto"/>
        <w:ind w:left="117" w:right="115" w:firstLine="566"/>
        <w:jc w:val="both"/>
      </w:pPr>
      <w:r>
        <w:t>As for commercial banking,</w:t>
      </w:r>
      <w:r>
        <w:rPr>
          <w:spacing w:val="60"/>
        </w:rPr>
        <w:t xml:space="preserve"> </w:t>
      </w:r>
      <w:r>
        <w:t>the status of AI integration highly depends on bank size.</w:t>
      </w:r>
      <w:r>
        <w:rPr>
          <w:spacing w:val="1"/>
        </w:rPr>
        <w:t xml:space="preserve"> </w:t>
      </w:r>
      <w:r>
        <w:t>All over the globe major financial players have been developing solutions based on Artificial</w:t>
      </w:r>
      <w:r>
        <w:rPr>
          <w:spacing w:val="1"/>
        </w:rPr>
        <w:t xml:space="preserve"> </w:t>
      </w:r>
      <w:r>
        <w:t>Intelligence for the last 60 years with the various levels of success.</w:t>
      </w:r>
      <w:r>
        <w:rPr>
          <w:spacing w:val="1"/>
        </w:rPr>
        <w:t xml:space="preserve"> </w:t>
      </w:r>
      <w:r>
        <w:t>The situation has been</w:t>
      </w:r>
      <w:r>
        <w:rPr>
          <w:spacing w:val="1"/>
        </w:rPr>
        <w:t xml:space="preserve"> </w:t>
      </w:r>
      <w:r>
        <w:t>especially progressive for the last 10 years. In general, over 70% of large global banks studied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front-office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back-office</w:t>
      </w:r>
      <w:r>
        <w:rPr>
          <w:spacing w:val="-1"/>
        </w:rPr>
        <w:t xml:space="preserve"> </w:t>
      </w:r>
      <w:r>
        <w:t>functions</w:t>
      </w:r>
      <w:r>
        <w:t>.</w:t>
      </w:r>
    </w:p>
    <w:p w14:paraId="22B9EB15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517C38C7" w14:textId="77777777" w:rsidR="00D601DD" w:rsidRDefault="000B0A12">
      <w:pPr>
        <w:pStyle w:val="BodyText"/>
        <w:spacing w:before="74" w:line="357" w:lineRule="auto"/>
        <w:ind w:left="117" w:right="114" w:firstLine="566"/>
        <w:jc w:val="both"/>
      </w:pPr>
      <w:r>
        <w:lastRenderedPageBreak/>
        <w:t>However, as for middle-size financial institutions, situation seems pessimistic.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largest banks have been developing AI strategies, creating teams and projects in place by in-</w:t>
      </w:r>
      <w:r>
        <w:rPr>
          <w:spacing w:val="1"/>
        </w:rPr>
        <w:t xml:space="preserve"> </w:t>
      </w:r>
      <w:r>
        <w:t>vesting</w:t>
      </w:r>
      <w:r>
        <w:rPr>
          <w:spacing w:val="-2"/>
        </w:rPr>
        <w:t xml:space="preserve"> </w:t>
      </w:r>
      <w:r>
        <w:t>billions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dollars,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midsize</w:t>
      </w:r>
      <w:r>
        <w:rPr>
          <w:spacing w:val="-2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n</w:t>
      </w:r>
      <w:r>
        <w:t>ot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radar.</w:t>
      </w:r>
    </w:p>
    <w:p w14:paraId="259B1452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In comparison, while large banks have been investing majorly since 2016, in 2020 less</w:t>
      </w:r>
      <w:r>
        <w:rPr>
          <w:spacing w:val="1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20%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midsize,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less,</w:t>
      </w:r>
      <w:r>
        <w:rPr>
          <w:spacing w:val="-6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institutions</w:t>
      </w:r>
      <w:r>
        <w:rPr>
          <w:spacing w:val="-7"/>
        </w:rPr>
        <w:t xml:space="preserve"> </w:t>
      </w:r>
      <w:r>
        <w:t>invested</w:t>
      </w:r>
      <w:r>
        <w:rPr>
          <w:spacing w:val="-7"/>
        </w:rPr>
        <w:t xml:space="preserve"> </w:t>
      </w:r>
      <w:r>
        <w:t>in,</w:t>
      </w:r>
      <w:r>
        <w:rPr>
          <w:spacing w:val="-6"/>
        </w:rPr>
        <w:t xml:space="preserve"> </w:t>
      </w:r>
      <w:r>
        <w:t>implemented,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planned</w:t>
      </w:r>
      <w:r>
        <w:rPr>
          <w:spacing w:val="-57"/>
        </w:rPr>
        <w:t xml:space="preserve"> </w:t>
      </w:r>
      <w:r>
        <w:t>to apply AI. What is even worse, only 2% of those have deployed chatbots, Machine Learning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technologies.</w:t>
      </w:r>
    </w:p>
    <w:p w14:paraId="49674217" w14:textId="77777777" w:rsidR="00D601DD" w:rsidRDefault="000B0A12">
      <w:pPr>
        <w:pStyle w:val="BodyText"/>
        <w:spacing w:before="2" w:line="357" w:lineRule="auto"/>
        <w:ind w:left="117" w:right="112" w:firstLine="566"/>
        <w:jc w:val="both"/>
      </w:pPr>
      <w:r>
        <w:t>The main reason is in AI capital limitations. Even though, those technologies can be in-</w:t>
      </w:r>
      <w:r>
        <w:rPr>
          <w:spacing w:val="1"/>
        </w:rPr>
        <w:t xml:space="preserve"> </w:t>
      </w:r>
      <w:r>
        <w:t>dependent of existing busines</w:t>
      </w:r>
      <w:r>
        <w:t>s structure, the last are highly dependent of capital investments.</w:t>
      </w:r>
      <w:r>
        <w:rPr>
          <w:spacing w:val="1"/>
        </w:rPr>
        <w:t xml:space="preserve"> </w:t>
      </w:r>
      <w:r>
        <w:rPr>
          <w:spacing w:val="-1"/>
        </w:rPr>
        <w:t>Therefore,</w:t>
      </w:r>
      <w:r>
        <w:rPr>
          <w:spacing w:val="-12"/>
        </w:rPr>
        <w:t xml:space="preserve"> </w:t>
      </w:r>
      <w:r>
        <w:t>large</w:t>
      </w:r>
      <w:r>
        <w:rPr>
          <w:spacing w:val="-15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institutions</w:t>
      </w:r>
      <w:r>
        <w:rPr>
          <w:spacing w:val="-14"/>
        </w:rPr>
        <w:t xml:space="preserve"> </w:t>
      </w:r>
      <w:r>
        <w:t>Banks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act</w:t>
      </w:r>
      <w:r>
        <w:rPr>
          <w:spacing w:val="-13"/>
        </w:rPr>
        <w:t xml:space="preserve"> </w:t>
      </w:r>
      <w:r>
        <w:t>now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capitalize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power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proofErr w:type="spellStart"/>
      <w:r>
        <w:t>automa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tion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truly</w:t>
      </w:r>
      <w:r>
        <w:rPr>
          <w:spacing w:val="-1"/>
        </w:rPr>
        <w:t xml:space="preserve"> </w:t>
      </w:r>
      <w:r>
        <w:t>transform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organizations.</w:t>
      </w:r>
    </w:p>
    <w:p w14:paraId="195F3DF4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Midsize and smaller banks and</w:t>
      </w:r>
      <w:r>
        <w:t xml:space="preserve"> financial institutions have to compete with mega-sized</w:t>
      </w:r>
      <w:r>
        <w:rPr>
          <w:spacing w:val="1"/>
        </w:rPr>
        <w:t xml:space="preserve"> </w:t>
      </w:r>
      <w:r>
        <w:t>counterparts without R&amp;D budgets. What is even worse, the gap between large and non-large</w:t>
      </w:r>
      <w:r>
        <w:rPr>
          <w:spacing w:val="1"/>
        </w:rPr>
        <w:t xml:space="preserve"> </w:t>
      </w:r>
      <w:r>
        <w:t>institutions only increase, because of how AI works. The longer AI operates, the smarter and</w:t>
      </w:r>
      <w:r>
        <w:rPr>
          <w:spacing w:val="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be</w:t>
      </w:r>
      <w:r>
        <w:t>comes.</w:t>
      </w:r>
      <w:r>
        <w:rPr>
          <w:spacing w:val="1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institutions</w:t>
      </w:r>
      <w:r>
        <w:rPr>
          <w:spacing w:val="-7"/>
        </w:rPr>
        <w:t xml:space="preserve"> </w:t>
      </w:r>
      <w:r>
        <w:t>wait,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harder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becomes</w:t>
      </w:r>
      <w:r>
        <w:rPr>
          <w:spacing w:val="-58"/>
        </w:rPr>
        <w:t xml:space="preserve"> </w:t>
      </w:r>
      <w:r>
        <w:t>to catch up. Financial institutions that start early gain a head start of months—even years—to</w:t>
      </w:r>
      <w:r>
        <w:rPr>
          <w:spacing w:val="1"/>
        </w:rPr>
        <w:t xml:space="preserve"> </w:t>
      </w:r>
      <w:r>
        <w:t>gather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“train”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self-learning,</w:t>
      </w:r>
      <w:r>
        <w:rPr>
          <w:spacing w:val="-1"/>
        </w:rPr>
        <w:t xml:space="preserve"> </w:t>
      </w:r>
      <w:r>
        <w:t>intelligent</w:t>
      </w:r>
      <w:r>
        <w:rPr>
          <w:spacing w:val="-2"/>
        </w:rPr>
        <w:t xml:space="preserve"> </w:t>
      </w:r>
      <w:r>
        <w:t>applications.</w:t>
      </w:r>
    </w:p>
    <w:p w14:paraId="75D88C0F" w14:textId="77777777" w:rsidR="00D601DD" w:rsidRDefault="000B0A12">
      <w:pPr>
        <w:pStyle w:val="BodyText"/>
        <w:spacing w:before="3"/>
        <w:ind w:left="684"/>
        <w:jc w:val="both"/>
      </w:pPr>
      <w:r>
        <w:t>Consequently,</w:t>
      </w:r>
      <w:r>
        <w:rPr>
          <w:spacing w:val="-8"/>
        </w:rPr>
        <w:t xml:space="preserve"> </w:t>
      </w:r>
      <w:r>
        <w:t>currently</w:t>
      </w:r>
      <w:r>
        <w:rPr>
          <w:spacing w:val="-8"/>
        </w:rPr>
        <w:t xml:space="preserve"> </w:t>
      </w:r>
      <w:r>
        <w:t>Artificial</w:t>
      </w:r>
      <w:r>
        <w:rPr>
          <w:spacing w:val="-8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available</w:t>
      </w:r>
      <w:r>
        <w:rPr>
          <w:spacing w:val="-8"/>
        </w:rPr>
        <w:t xml:space="preserve"> </w:t>
      </w:r>
      <w:r>
        <w:t>mostly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players.</w:t>
      </w:r>
    </w:p>
    <w:p w14:paraId="0F821429" w14:textId="77777777" w:rsidR="00D601DD" w:rsidRDefault="000B0A12">
      <w:pPr>
        <w:pStyle w:val="BodyText"/>
        <w:spacing w:before="136" w:line="357" w:lineRule="auto"/>
        <w:ind w:left="117" w:right="113" w:firstLine="566"/>
        <w:jc w:val="both"/>
      </w:pPr>
      <w:r>
        <w:rPr>
          <w:w w:val="95"/>
        </w:rPr>
        <w:t>However, for midsize and smaller institutions not everything is lost, as there is a third-party</w:t>
      </w:r>
      <w:r>
        <w:rPr>
          <w:spacing w:val="1"/>
          <w:w w:val="95"/>
        </w:rPr>
        <w:t xml:space="preserve"> </w:t>
      </w:r>
      <w:r>
        <w:t>option.</w:t>
      </w:r>
      <w:r>
        <w:rPr>
          <w:spacing w:val="10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Artificial</w:t>
      </w:r>
      <w:r>
        <w:rPr>
          <w:spacing w:val="-11"/>
        </w:rPr>
        <w:t xml:space="preserve"> </w:t>
      </w:r>
      <w:r>
        <w:t>Intelligence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highly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start-ups,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application</w:t>
      </w:r>
      <w:r>
        <w:rPr>
          <w:spacing w:val="-5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solutions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capital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applying</w:t>
      </w:r>
      <w:r>
        <w:rPr>
          <w:spacing w:val="-57"/>
        </w:rPr>
        <w:t xml:space="preserve"> </w:t>
      </w:r>
      <w:r>
        <w:t xml:space="preserve">tested solutions. Secondly, most AI start-ups are small. Pilot programs and third-party </w:t>
      </w:r>
      <w:proofErr w:type="spellStart"/>
      <w:r>
        <w:t>innova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tion</w:t>
      </w:r>
      <w:proofErr w:type="spellEnd"/>
      <w:r>
        <w:rPr>
          <w:spacing w:val="-3"/>
        </w:rPr>
        <w:t xml:space="preserve"> </w:t>
      </w:r>
      <w:r>
        <w:t>labs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unions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test,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refine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initiatives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relatively</w:t>
      </w:r>
      <w:r>
        <w:rPr>
          <w:spacing w:val="-2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cost,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seeking</w:t>
      </w:r>
      <w:r>
        <w:rPr>
          <w:spacing w:val="-2"/>
        </w:rPr>
        <w:t xml:space="preserve"> </w:t>
      </w:r>
      <w:r>
        <w:t>funding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full-scale</w:t>
      </w:r>
      <w:r>
        <w:rPr>
          <w:spacing w:val="-1"/>
        </w:rPr>
        <w:t xml:space="preserve"> </w:t>
      </w:r>
      <w:r>
        <w:t>roll-outs.</w:t>
      </w:r>
    </w:p>
    <w:p w14:paraId="0C4C345A" w14:textId="77777777" w:rsidR="00D601DD" w:rsidRDefault="000B0A12">
      <w:pPr>
        <w:pStyle w:val="BodyText"/>
        <w:spacing w:before="3" w:line="357" w:lineRule="auto"/>
        <w:ind w:left="117" w:right="116" w:firstLine="566"/>
        <w:jc w:val="both"/>
      </w:pPr>
      <w:r>
        <w:t>However, one of the most important question of this analysis is what should banking ac-</w:t>
      </w:r>
      <w:r>
        <w:rPr>
          <w:spacing w:val="-57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use-cases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practice.</w:t>
      </w:r>
    </w:p>
    <w:p w14:paraId="628110CC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t>Currently,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extremely</w:t>
      </w:r>
      <w:r>
        <w:rPr>
          <w:spacing w:val="-10"/>
        </w:rPr>
        <w:t xml:space="preserve"> </w:t>
      </w:r>
      <w:r>
        <w:t>wide</w:t>
      </w:r>
      <w:r>
        <w:rPr>
          <w:spacing w:val="-11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opinions.</w:t>
      </w:r>
      <w:r>
        <w:rPr>
          <w:spacing w:val="12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lack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unified</w:t>
      </w:r>
      <w:r>
        <w:rPr>
          <w:spacing w:val="-10"/>
        </w:rPr>
        <w:t xml:space="preserve"> </w:t>
      </w:r>
      <w:r>
        <w:t>theoretical</w:t>
      </w:r>
      <w:r>
        <w:rPr>
          <w:spacing w:val="-57"/>
        </w:rPr>
        <w:t xml:space="preserve"> </w:t>
      </w:r>
      <w:r>
        <w:rPr>
          <w:w w:val="95"/>
        </w:rPr>
        <w:t>platform of banking services, forecasts of development of banking institutions based on AI differ</w:t>
      </w:r>
      <w:r>
        <w:rPr>
          <w:spacing w:val="1"/>
          <w:w w:val="95"/>
        </w:rPr>
        <w:t xml:space="preserve"> </w:t>
      </w:r>
      <w:r>
        <w:t>drastically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business</w:t>
      </w:r>
      <w:r>
        <w:rPr>
          <w:spacing w:val="12"/>
        </w:rPr>
        <w:t xml:space="preserve"> </w:t>
      </w:r>
      <w:r>
        <w:t>strategies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every</w:t>
      </w:r>
      <w:r>
        <w:rPr>
          <w:spacing w:val="12"/>
        </w:rPr>
        <w:t xml:space="preserve"> </w:t>
      </w:r>
      <w:r>
        <w:t>single</w:t>
      </w:r>
      <w:r>
        <w:rPr>
          <w:spacing w:val="12"/>
        </w:rPr>
        <w:t xml:space="preserve"> </w:t>
      </w:r>
      <w:r>
        <w:t>bank.</w:t>
      </w:r>
      <w:r>
        <w:rPr>
          <w:spacing w:val="4"/>
        </w:rPr>
        <w:t xml:space="preserve"> </w:t>
      </w:r>
      <w:r>
        <w:t>Nevertheless,</w:t>
      </w:r>
      <w:r>
        <w:rPr>
          <w:spacing w:val="16"/>
        </w:rPr>
        <w:t xml:space="preserve"> </w:t>
      </w:r>
      <w:r>
        <w:t>ther</w:t>
      </w:r>
      <w:r>
        <w:t>e</w:t>
      </w:r>
      <w:r>
        <w:rPr>
          <w:spacing w:val="12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2 main routes of development.</w:t>
      </w:r>
      <w:r>
        <w:rPr>
          <w:spacing w:val="1"/>
        </w:rPr>
        <w:t xml:space="preserve"> </w:t>
      </w:r>
      <w:r>
        <w:t>First route is about focusing on cost reduction by workforce</w:t>
      </w:r>
      <w:r>
        <w:rPr>
          <w:spacing w:val="1"/>
        </w:rPr>
        <w:t xml:space="preserve"> </w:t>
      </w:r>
      <w:r>
        <w:t>replacement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automation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repeating</w:t>
      </w:r>
      <w:r>
        <w:rPr>
          <w:spacing w:val="-9"/>
        </w:rPr>
        <w:t xml:space="preserve"> </w:t>
      </w:r>
      <w:r>
        <w:t>routine</w:t>
      </w:r>
      <w:r>
        <w:rPr>
          <w:spacing w:val="-10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significant</w:t>
      </w:r>
      <w:r>
        <w:rPr>
          <w:spacing w:val="-9"/>
        </w:rPr>
        <w:t xml:space="preserve"> </w:t>
      </w:r>
      <w:r>
        <w:t>reformations</w:t>
      </w:r>
      <w:r>
        <w:rPr>
          <w:spacing w:val="-1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structure.</w:t>
      </w:r>
    </w:p>
    <w:p w14:paraId="0C6E537B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t>On the other hand, there is a perspective in new digital technologies, which may allow</w:t>
      </w:r>
      <w:r>
        <w:rPr>
          <w:spacing w:val="1"/>
        </w:rPr>
        <w:t xml:space="preserve"> </w:t>
      </w:r>
      <w:r>
        <w:rPr>
          <w:w w:val="95"/>
        </w:rPr>
        <w:t>inventing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introduce</w:t>
      </w:r>
      <w:r>
        <w:rPr>
          <w:spacing w:val="22"/>
          <w:w w:val="95"/>
        </w:rPr>
        <w:t xml:space="preserve"> </w:t>
      </w:r>
      <w:r>
        <w:rPr>
          <w:w w:val="95"/>
        </w:rPr>
        <w:t>qualitatively</w:t>
      </w:r>
      <w:r>
        <w:rPr>
          <w:spacing w:val="21"/>
          <w:w w:val="95"/>
        </w:rPr>
        <w:t xml:space="preserve"> </w:t>
      </w:r>
      <w:r>
        <w:rPr>
          <w:w w:val="95"/>
        </w:rPr>
        <w:t>different</w:t>
      </w:r>
      <w:r>
        <w:rPr>
          <w:spacing w:val="22"/>
          <w:w w:val="95"/>
        </w:rPr>
        <w:t xml:space="preserve"> </w:t>
      </w:r>
      <w:r>
        <w:rPr>
          <w:w w:val="95"/>
        </w:rPr>
        <w:t>business</w:t>
      </w:r>
      <w:r>
        <w:rPr>
          <w:spacing w:val="21"/>
          <w:w w:val="95"/>
        </w:rPr>
        <w:t xml:space="preserve"> </w:t>
      </w:r>
      <w:r>
        <w:rPr>
          <w:w w:val="95"/>
        </w:rPr>
        <w:t>models</w:t>
      </w:r>
      <w:r>
        <w:rPr>
          <w:spacing w:val="22"/>
          <w:w w:val="95"/>
        </w:rPr>
        <w:t xml:space="preserve"> </w:t>
      </w:r>
      <w:r>
        <w:rPr>
          <w:w w:val="95"/>
        </w:rPr>
        <w:t>based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21"/>
          <w:w w:val="95"/>
        </w:rPr>
        <w:t xml:space="preserve"> </w:t>
      </w:r>
      <w:r>
        <w:rPr>
          <w:w w:val="95"/>
        </w:rPr>
        <w:t>new</w:t>
      </w:r>
      <w:r>
        <w:rPr>
          <w:spacing w:val="22"/>
          <w:w w:val="95"/>
        </w:rPr>
        <w:t xml:space="preserve"> </w:t>
      </w:r>
      <w:r>
        <w:rPr>
          <w:w w:val="95"/>
        </w:rPr>
        <w:t>market</w:t>
      </w:r>
      <w:r>
        <w:rPr>
          <w:spacing w:val="22"/>
          <w:w w:val="95"/>
        </w:rPr>
        <w:t xml:space="preserve"> </w:t>
      </w:r>
      <w:r>
        <w:rPr>
          <w:w w:val="95"/>
        </w:rPr>
        <w:t>challenges,</w:t>
      </w:r>
    </w:p>
    <w:p w14:paraId="7F854256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364EE756" w14:textId="77777777" w:rsidR="00D601DD" w:rsidRDefault="000B0A12">
      <w:pPr>
        <w:pStyle w:val="BodyText"/>
        <w:spacing w:before="74"/>
        <w:ind w:left="117"/>
        <w:jc w:val="both"/>
      </w:pPr>
      <w:r>
        <w:lastRenderedPageBreak/>
        <w:t>and,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result,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brand-new</w:t>
      </w:r>
      <w:r>
        <w:rPr>
          <w:spacing w:val="-4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incom</w:t>
      </w:r>
      <w:r>
        <w:t>e.</w:t>
      </w:r>
    </w:p>
    <w:p w14:paraId="0C0D9F18" w14:textId="77777777" w:rsidR="00D601DD" w:rsidRDefault="000B0A12">
      <w:pPr>
        <w:pStyle w:val="BodyText"/>
        <w:spacing w:before="136" w:line="357" w:lineRule="auto"/>
        <w:ind w:left="117" w:right="115" w:firstLine="566"/>
        <w:jc w:val="both"/>
      </w:pPr>
      <w:r>
        <w:rPr>
          <w:spacing w:val="-1"/>
        </w:rPr>
        <w:t>Nevertheless,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general,</w:t>
      </w:r>
      <w:r>
        <w:rPr>
          <w:spacing w:val="-13"/>
        </w:rPr>
        <w:t xml:space="preserve"> </w:t>
      </w:r>
      <w:r>
        <w:t>Artificial</w:t>
      </w:r>
      <w:r>
        <w:rPr>
          <w:spacing w:val="-14"/>
        </w:rPr>
        <w:t xml:space="preserve"> </w:t>
      </w:r>
      <w:r>
        <w:t>Intelligence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banks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lots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areas.</w:t>
      </w:r>
      <w:r>
        <w:rPr>
          <w:spacing w:val="1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bank’s perspective AI is needed from its ability to harness bank data in three key ways: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self-learning.</w:t>
      </w:r>
    </w:p>
    <w:p w14:paraId="019D0ED3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Systems of Artificial Intelligence were developed for automation of clerical workload,</w:t>
      </w:r>
      <w:r>
        <w:rPr>
          <w:spacing w:val="1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routine</w:t>
      </w:r>
      <w:r>
        <w:rPr>
          <w:spacing w:val="-6"/>
        </w:rPr>
        <w:t xml:space="preserve"> </w:t>
      </w:r>
      <w:r>
        <w:t>paperwork,</w:t>
      </w:r>
      <w:r>
        <w:rPr>
          <w:spacing w:val="-5"/>
        </w:rPr>
        <w:t xml:space="preserve"> </w:t>
      </w:r>
      <w:r>
        <w:t>pr</w:t>
      </w:r>
      <w:r>
        <w:t>ocessing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sets.</w:t>
      </w:r>
      <w:r>
        <w:rPr>
          <w:spacing w:val="1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age,</w:t>
      </w:r>
      <w:r>
        <w:rPr>
          <w:spacing w:val="-5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transaction</w:t>
      </w:r>
      <w:r>
        <w:rPr>
          <w:spacing w:val="-57"/>
        </w:rPr>
        <w:t xml:space="preserve"> </w:t>
      </w:r>
      <w:r>
        <w:t>operations are just a form of abstraction over data transfer and storage.</w:t>
      </w:r>
      <w:r>
        <w:rPr>
          <w:spacing w:val="1"/>
        </w:rPr>
        <w:t xml:space="preserve"> </w:t>
      </w:r>
      <w:r>
        <w:t>Even though largest</w:t>
      </w:r>
      <w:r>
        <w:rPr>
          <w:spacing w:val="1"/>
        </w:rPr>
        <w:t xml:space="preserve"> </w:t>
      </w:r>
      <w:r>
        <w:t>banks</w:t>
      </w:r>
      <w:r>
        <w:rPr>
          <w:spacing w:val="-6"/>
        </w:rPr>
        <w:t xml:space="preserve"> </w:t>
      </w:r>
      <w:r>
        <w:t>prefer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organizational</w:t>
      </w:r>
      <w:r>
        <w:rPr>
          <w:spacing w:val="-6"/>
        </w:rPr>
        <w:t xml:space="preserve"> </w:t>
      </w:r>
      <w:r>
        <w:t>structure,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actively</w:t>
      </w:r>
      <w:r>
        <w:rPr>
          <w:spacing w:val="-6"/>
        </w:rPr>
        <w:t xml:space="preserve"> </w:t>
      </w:r>
      <w:r>
        <w:t>embed</w:t>
      </w:r>
      <w:r>
        <w:rPr>
          <w:spacing w:val="-6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tech-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nologies</w:t>
      </w:r>
      <w:proofErr w:type="spellEnd"/>
      <w:r>
        <w:rPr>
          <w:w w:val="95"/>
        </w:rPr>
        <w:t xml:space="preserve"> in everyday practice.</w:t>
      </w:r>
      <w:r>
        <w:rPr>
          <w:spacing w:val="1"/>
          <w:w w:val="95"/>
        </w:rPr>
        <w:t xml:space="preserve"> </w:t>
      </w:r>
      <w:r>
        <w:rPr>
          <w:w w:val="95"/>
        </w:rPr>
        <w:t>Even though, banks prefer a less risky way, Artificial Intelligence</w:t>
      </w:r>
      <w:r>
        <w:rPr>
          <w:spacing w:val="1"/>
          <w:w w:val="95"/>
        </w:rPr>
        <w:t xml:space="preserve"> </w:t>
      </w:r>
      <w:r>
        <w:t>application is applied in all bank fields, on all office levels and has to be precisely analyzed on</w:t>
      </w:r>
      <w:r>
        <w:rPr>
          <w:spacing w:val="-57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levels.</w:t>
      </w:r>
    </w:p>
    <w:p w14:paraId="014E637D" w14:textId="77777777" w:rsidR="00D601DD" w:rsidRDefault="00D601DD">
      <w:pPr>
        <w:pStyle w:val="BodyText"/>
        <w:rPr>
          <w:sz w:val="26"/>
        </w:rPr>
      </w:pPr>
    </w:p>
    <w:p w14:paraId="374B53AE" w14:textId="77777777" w:rsidR="00D601DD" w:rsidRDefault="00D601DD">
      <w:pPr>
        <w:pStyle w:val="BodyText"/>
        <w:spacing w:before="9"/>
        <w:rPr>
          <w:sz w:val="22"/>
        </w:rPr>
      </w:pPr>
    </w:p>
    <w:p w14:paraId="5FD6120F" w14:textId="3E89C9A6" w:rsidR="00D601DD" w:rsidRDefault="004B28B7">
      <w:pPr>
        <w:pStyle w:val="Heading2"/>
        <w:numPr>
          <w:ilvl w:val="2"/>
          <w:numId w:val="6"/>
        </w:numPr>
        <w:tabs>
          <w:tab w:val="left" w:pos="894"/>
          <w:tab w:val="left" w:pos="895"/>
        </w:tabs>
      </w:pPr>
      <w:bookmarkStart w:id="193" w:name="AI_in_Back_office"/>
      <w:bookmarkStart w:id="194" w:name="_bookmark14"/>
      <w:bookmarkEnd w:id="193"/>
      <w:bookmarkEnd w:id="194"/>
      <w:ins w:id="195" w:author="Krzysztof SPIRZEWSKI" w:date="2021-10-21T21:48:00Z">
        <w:r>
          <w:t>Internal Banking Operation</w:t>
        </w:r>
      </w:ins>
      <w:del w:id="196" w:author="Krzysztof SPIRZEWSKI" w:date="2021-10-21T21:48:00Z">
        <w:r w:rsidR="000B0A12" w:rsidDel="004B28B7">
          <w:delText>AI</w:delText>
        </w:r>
      </w:del>
      <w:del w:id="197" w:author="Krzysztof SPIRZEWSKI" w:date="2021-10-21T21:49:00Z">
        <w:r w:rsidR="000B0A12" w:rsidDel="004B28B7">
          <w:rPr>
            <w:spacing w:val="-4"/>
          </w:rPr>
          <w:delText xml:space="preserve"> </w:delText>
        </w:r>
        <w:r w:rsidR="000B0A12" w:rsidDel="004B28B7">
          <w:delText>in</w:delText>
        </w:r>
        <w:r w:rsidR="000B0A12" w:rsidDel="004B28B7">
          <w:rPr>
            <w:spacing w:val="-3"/>
          </w:rPr>
          <w:delText xml:space="preserve"> </w:delText>
        </w:r>
        <w:r w:rsidR="000B0A12" w:rsidDel="004B28B7">
          <w:delText>Back</w:delText>
        </w:r>
        <w:r w:rsidR="000B0A12" w:rsidDel="004B28B7">
          <w:rPr>
            <w:spacing w:val="-3"/>
          </w:rPr>
          <w:delText xml:space="preserve"> </w:delText>
        </w:r>
      </w:del>
      <w:del w:id="198" w:author="Krzysztof SPIRZEWSKI" w:date="2021-10-21T21:48:00Z">
        <w:r w:rsidR="000B0A12" w:rsidDel="004B28B7">
          <w:delText>office</w:delText>
        </w:r>
      </w:del>
    </w:p>
    <w:p w14:paraId="327FC4DB" w14:textId="77777777" w:rsidR="00D601DD" w:rsidRDefault="00D601DD">
      <w:pPr>
        <w:pStyle w:val="BodyText"/>
        <w:rPr>
          <w:b/>
          <w:sz w:val="26"/>
        </w:rPr>
      </w:pPr>
    </w:p>
    <w:p w14:paraId="5D107370" w14:textId="6CD6C498" w:rsidR="004B28B7" w:rsidRPr="004B28B7" w:rsidRDefault="004B28B7">
      <w:pPr>
        <w:pStyle w:val="BodyText"/>
        <w:spacing w:before="195" w:line="357" w:lineRule="auto"/>
        <w:ind w:left="117" w:right="114" w:firstLine="566"/>
        <w:jc w:val="both"/>
        <w:rPr>
          <w:ins w:id="199" w:author="Krzysztof SPIRZEWSKI" w:date="2021-10-21T21:48:00Z"/>
          <w:b/>
          <w:bCs/>
          <w:w w:val="95"/>
          <w:rPrChange w:id="200" w:author="Krzysztof SPIRZEWSKI" w:date="2021-10-21T21:48:00Z">
            <w:rPr>
              <w:ins w:id="201" w:author="Krzysztof SPIRZEWSKI" w:date="2021-10-21T21:48:00Z"/>
              <w:w w:val="95"/>
            </w:rPr>
          </w:rPrChange>
        </w:rPr>
      </w:pPr>
      <w:ins w:id="202" w:author="Krzysztof SPIRZEWSKI" w:date="2021-10-21T21:48:00Z">
        <w:r w:rsidRPr="004B28B7">
          <w:rPr>
            <w:b/>
            <w:bCs/>
            <w:w w:val="95"/>
            <w:rPrChange w:id="203" w:author="Krzysztof SPIRZEWSKI" w:date="2021-10-21T21:48:00Z">
              <w:rPr>
                <w:w w:val="95"/>
              </w:rPr>
            </w:rPrChange>
          </w:rPr>
          <w:t>Back Office</w:t>
        </w:r>
      </w:ins>
    </w:p>
    <w:p w14:paraId="6AAFE59D" w14:textId="4709C67D" w:rsidR="00D601DD" w:rsidRDefault="000B0A12">
      <w:pPr>
        <w:pStyle w:val="BodyText"/>
        <w:spacing w:before="195" w:line="357" w:lineRule="auto"/>
        <w:ind w:left="117" w:right="114" w:firstLine="566"/>
        <w:jc w:val="both"/>
      </w:pPr>
      <w:r>
        <w:rPr>
          <w:w w:val="95"/>
        </w:rPr>
        <w:t>Both Artificial Intelligence and Machine Learning may have significant influence on entire</w:t>
      </w:r>
      <w:r>
        <w:rPr>
          <w:spacing w:val="1"/>
          <w:w w:val="95"/>
        </w:rPr>
        <w:t xml:space="preserve"> </w:t>
      </w:r>
      <w:r>
        <w:t>Back Office of Commercial banking. Back office is known for enormous amount of repeating</w:t>
      </w:r>
      <w:r>
        <w:rPr>
          <w:spacing w:val="1"/>
        </w:rPr>
        <w:t xml:space="preserve"> </w:t>
      </w:r>
      <w:r>
        <w:t>actions due to Execution, Clearing and Settlement process.</w:t>
      </w:r>
      <w:r>
        <w:rPr>
          <w:spacing w:val="60"/>
        </w:rPr>
        <w:t xml:space="preserve"> </w:t>
      </w:r>
      <w:r>
        <w:t>Therefore</w:t>
      </w:r>
      <w:r>
        <w:t>, the primary appliance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repeating</w:t>
      </w:r>
      <w:r>
        <w:rPr>
          <w:spacing w:val="-4"/>
        </w:rPr>
        <w:t xml:space="preserve"> </w:t>
      </w:r>
      <w:r>
        <w:t>routine</w:t>
      </w:r>
      <w:r>
        <w:rPr>
          <w:spacing w:val="-5"/>
        </w:rPr>
        <w:t xml:space="preserve"> </w:t>
      </w:r>
      <w:r>
        <w:t>operations.</w:t>
      </w:r>
      <w:r>
        <w:rPr>
          <w:spacing w:val="14"/>
        </w:rPr>
        <w:t xml:space="preserve"> </w:t>
      </w:r>
      <w:r>
        <w:t>Automated</w:t>
      </w:r>
      <w:r>
        <w:rPr>
          <w:spacing w:val="-5"/>
        </w:rPr>
        <w:t xml:space="preserve"> </w:t>
      </w:r>
      <w:r>
        <w:t>solutions,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automatically</w:t>
      </w:r>
      <w:r>
        <w:rPr>
          <w:spacing w:val="-57"/>
        </w:rPr>
        <w:t xml:space="preserve"> </w:t>
      </w:r>
      <w:r>
        <w:t>builds behavior patterns is ideal of Back Office, as it initiates high back-office efficiency via</w:t>
      </w:r>
      <w:r>
        <w:rPr>
          <w:spacing w:val="1"/>
        </w:rPr>
        <w:t xml:space="preserve"> </w:t>
      </w:r>
      <w:r>
        <w:t>automation.</w:t>
      </w:r>
    </w:p>
    <w:p w14:paraId="7908B2FD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rPr>
          <w:w w:val="95"/>
        </w:rPr>
        <w:t>Ironically, this case is the case, when human intervention can impact more negatively, than</w:t>
      </w:r>
      <w:r>
        <w:rPr>
          <w:spacing w:val="1"/>
          <w:w w:val="95"/>
        </w:rPr>
        <w:t xml:space="preserve"> </w:t>
      </w:r>
      <w:r>
        <w:t>positively.</w:t>
      </w:r>
      <w:r>
        <w:rPr>
          <w:spacing w:val="1"/>
        </w:rPr>
        <w:t xml:space="preserve"> </w:t>
      </w:r>
      <w:r>
        <w:t>For repeating actions, for example, calculations, in which there is no responsible</w:t>
      </w:r>
      <w:r>
        <w:rPr>
          <w:spacing w:val="1"/>
        </w:rPr>
        <w:t xml:space="preserve"> </w:t>
      </w:r>
      <w:r>
        <w:t>decision-making, artificial intelligence suits the most. “For repetit</w:t>
      </w:r>
      <w:r>
        <w:t>ive tasks without variability</w:t>
      </w:r>
      <w:r>
        <w:rPr>
          <w:spacing w:val="1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middle</w:t>
      </w:r>
      <w:r>
        <w:rPr>
          <w:spacing w:val="-3"/>
        </w:rPr>
        <w:t xml:space="preserve"> </w:t>
      </w:r>
      <w:r>
        <w:t>office,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end)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clearing/settlement/operational</w:t>
      </w:r>
      <w:r>
        <w:rPr>
          <w:spacing w:val="-2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proofErr w:type="spellStart"/>
      <w:r>
        <w:t>partic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ularly</w:t>
      </w:r>
      <w:proofErr w:type="spellEnd"/>
      <w:r>
        <w:t xml:space="preserve"> in need of smarts, then AI approaches are great,” says Pascal Bouvier, a venture partner</w:t>
      </w:r>
      <w:r>
        <w:rPr>
          <w:spacing w:val="-57"/>
        </w:rPr>
        <w:t xml:space="preserve"> </w:t>
      </w:r>
      <w:r>
        <w:t xml:space="preserve">at Santander </w:t>
      </w:r>
      <w:proofErr w:type="spellStart"/>
      <w:r>
        <w:t>InnoVentures</w:t>
      </w:r>
      <w:proofErr w:type="spellEnd"/>
      <w:r>
        <w:t>, a Fi</w:t>
      </w:r>
      <w:r>
        <w:t>nTech venture capital fund of the Spanish bank that invests in</w:t>
      </w:r>
      <w:r>
        <w:rPr>
          <w:spacing w:val="1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stage</w:t>
      </w:r>
      <w:r>
        <w:rPr>
          <w:spacing w:val="-2"/>
        </w:rPr>
        <w:t xml:space="preserve"> </w:t>
      </w:r>
      <w:r>
        <w:t>Fin-Techs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AI.</w:t>
      </w:r>
    </w:p>
    <w:p w14:paraId="5DC796E2" w14:textId="77777777" w:rsidR="00D601DD" w:rsidRDefault="000B0A12">
      <w:pPr>
        <w:pStyle w:val="BodyText"/>
        <w:spacing w:before="4" w:line="357" w:lineRule="auto"/>
        <w:ind w:left="117" w:right="113" w:firstLine="566"/>
        <w:jc w:val="both"/>
      </w:pPr>
      <w:r>
        <w:rPr>
          <w:w w:val="95"/>
        </w:rPr>
        <w:t>Special attention of applied automation is directed into processes, that require large amount</w:t>
      </w:r>
      <w:r>
        <w:rPr>
          <w:spacing w:val="1"/>
          <w:w w:val="95"/>
        </w:rPr>
        <w:t xml:space="preserve"> </w:t>
      </w:r>
      <w:r>
        <w:t>of work, but offer low profitability. McKinsey</w:t>
      </w:r>
      <w:r>
        <w:t xml:space="preserve"> shows as an example of JP Morgan, which had</w:t>
      </w:r>
      <w:r>
        <w:rPr>
          <w:spacing w:val="1"/>
        </w:rPr>
        <w:t xml:space="preserve"> </w:t>
      </w:r>
      <w:r>
        <w:t>started using chatbots for IT service request automation. In 2017 1.7 million of requests where</w:t>
      </w:r>
      <w:r>
        <w:rPr>
          <w:spacing w:val="-57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yearly</w:t>
      </w:r>
      <w:r>
        <w:rPr>
          <w:spacing w:val="-3"/>
        </w:rPr>
        <w:t xml:space="preserve"> </w:t>
      </w:r>
      <w:r>
        <w:t>full-time</w:t>
      </w:r>
      <w:r>
        <w:rPr>
          <w:spacing w:val="-3"/>
        </w:rPr>
        <w:t xml:space="preserve"> </w:t>
      </w:r>
      <w:r>
        <w:t>workforce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employees.</w:t>
      </w:r>
    </w:p>
    <w:p w14:paraId="4CF4496C" w14:textId="77777777" w:rsidR="00D601DD" w:rsidRDefault="000B0A12">
      <w:pPr>
        <w:pStyle w:val="BodyText"/>
        <w:spacing w:before="2"/>
        <w:ind w:left="684"/>
        <w:jc w:val="both"/>
      </w:pPr>
      <w:r>
        <w:t>In</w:t>
      </w:r>
      <w:r>
        <w:rPr>
          <w:spacing w:val="-4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transfer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robotic</w:t>
      </w:r>
      <w:r>
        <w:rPr>
          <w:spacing w:val="-4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as:</w:t>
      </w:r>
    </w:p>
    <w:p w14:paraId="52B18E99" w14:textId="77777777" w:rsidR="00D601DD" w:rsidRDefault="000B0A12">
      <w:pPr>
        <w:pStyle w:val="ListParagraph"/>
        <w:numPr>
          <w:ilvl w:val="3"/>
          <w:numId w:val="6"/>
        </w:numPr>
        <w:tabs>
          <w:tab w:val="left" w:pos="716"/>
        </w:tabs>
        <w:ind w:hanging="205"/>
        <w:jc w:val="both"/>
        <w:rPr>
          <w:sz w:val="24"/>
        </w:rPr>
      </w:pPr>
      <w:r>
        <w:rPr>
          <w:sz w:val="24"/>
        </w:rPr>
        <w:t>Payments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legal</w:t>
      </w:r>
      <w:r>
        <w:rPr>
          <w:spacing w:val="-4"/>
          <w:sz w:val="24"/>
        </w:rPr>
        <w:t xml:space="preserve"> </w:t>
      </w:r>
      <w:r>
        <w:rPr>
          <w:sz w:val="24"/>
        </w:rPr>
        <w:t>entities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individuals</w:t>
      </w:r>
    </w:p>
    <w:p w14:paraId="00B85FAC" w14:textId="77777777" w:rsidR="00D601DD" w:rsidRDefault="000B0A12">
      <w:pPr>
        <w:pStyle w:val="ListParagraph"/>
        <w:numPr>
          <w:ilvl w:val="3"/>
          <w:numId w:val="6"/>
        </w:numPr>
        <w:tabs>
          <w:tab w:val="left" w:pos="716"/>
        </w:tabs>
        <w:spacing w:before="135"/>
        <w:ind w:hanging="205"/>
        <w:jc w:val="both"/>
        <w:rPr>
          <w:sz w:val="24"/>
        </w:rPr>
      </w:pPr>
      <w:r>
        <w:rPr>
          <w:sz w:val="24"/>
        </w:rPr>
        <w:lastRenderedPageBreak/>
        <w:t>Processing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unidentified</w:t>
      </w:r>
      <w:r>
        <w:rPr>
          <w:spacing w:val="-6"/>
          <w:sz w:val="24"/>
        </w:rPr>
        <w:t xml:space="preserve"> </w:t>
      </w:r>
      <w:r>
        <w:rPr>
          <w:sz w:val="24"/>
        </w:rPr>
        <w:t>payments</w:t>
      </w:r>
    </w:p>
    <w:p w14:paraId="3C3B0607" w14:textId="352B383F" w:rsidR="00D601DD" w:rsidDel="004B28B7" w:rsidRDefault="00D601DD">
      <w:pPr>
        <w:jc w:val="both"/>
        <w:rPr>
          <w:del w:id="204" w:author="Krzysztof SPIRZEWSKI" w:date="2021-10-21T21:50:00Z"/>
          <w:sz w:val="24"/>
        </w:rPr>
        <w:sectPr w:rsidR="00D601DD" w:rsidDel="004B28B7">
          <w:pgSz w:w="11910" w:h="16840"/>
          <w:pgMar w:top="1340" w:right="1300" w:bottom="1020" w:left="1300" w:header="0" w:footer="833" w:gutter="0"/>
          <w:cols w:space="708"/>
        </w:sectPr>
      </w:pPr>
    </w:p>
    <w:p w14:paraId="3F630B64" w14:textId="77777777" w:rsidR="00D601DD" w:rsidRDefault="000B0A12">
      <w:pPr>
        <w:pStyle w:val="ListParagraph"/>
        <w:numPr>
          <w:ilvl w:val="3"/>
          <w:numId w:val="6"/>
        </w:numPr>
        <w:tabs>
          <w:tab w:val="left" w:pos="716"/>
        </w:tabs>
        <w:spacing w:before="74"/>
        <w:ind w:hanging="205"/>
        <w:rPr>
          <w:sz w:val="24"/>
        </w:rPr>
      </w:pP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</w:p>
    <w:p w14:paraId="55B8E041" w14:textId="77777777" w:rsidR="00D601DD" w:rsidRDefault="000B0A12">
      <w:pPr>
        <w:pStyle w:val="ListParagraph"/>
        <w:numPr>
          <w:ilvl w:val="3"/>
          <w:numId w:val="6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Editing</w:t>
      </w:r>
      <w:r>
        <w:rPr>
          <w:spacing w:val="-5"/>
          <w:sz w:val="24"/>
        </w:rPr>
        <w:t xml:space="preserve"> </w:t>
      </w:r>
      <w:r>
        <w:rPr>
          <w:sz w:val="24"/>
        </w:rPr>
        <w:t>credit</w:t>
      </w:r>
      <w:r>
        <w:rPr>
          <w:spacing w:val="-5"/>
          <w:sz w:val="24"/>
        </w:rPr>
        <w:t xml:space="preserve"> </w:t>
      </w:r>
      <w:r>
        <w:rPr>
          <w:sz w:val="24"/>
        </w:rPr>
        <w:t>agreements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individual</w:t>
      </w:r>
      <w:r>
        <w:rPr>
          <w:spacing w:val="-5"/>
          <w:sz w:val="24"/>
        </w:rPr>
        <w:t xml:space="preserve"> </w:t>
      </w:r>
      <w:r>
        <w:rPr>
          <w:sz w:val="24"/>
        </w:rPr>
        <w:t>stat</w:t>
      </w:r>
      <w:r>
        <w:rPr>
          <w:sz w:val="24"/>
        </w:rPr>
        <w:t>ements</w:t>
      </w:r>
    </w:p>
    <w:p w14:paraId="30801127" w14:textId="77777777" w:rsidR="00D601DD" w:rsidRDefault="000B0A12">
      <w:pPr>
        <w:pStyle w:val="ListParagraph"/>
        <w:numPr>
          <w:ilvl w:val="3"/>
          <w:numId w:val="6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Document</w:t>
      </w:r>
      <w:r>
        <w:rPr>
          <w:spacing w:val="-8"/>
          <w:sz w:val="24"/>
        </w:rPr>
        <w:t xml:space="preserve"> </w:t>
      </w:r>
      <w:r>
        <w:rPr>
          <w:sz w:val="24"/>
        </w:rPr>
        <w:t>processing</w:t>
      </w:r>
    </w:p>
    <w:p w14:paraId="3C1EE274" w14:textId="77777777" w:rsidR="00D601DD" w:rsidRDefault="000B0A12">
      <w:pPr>
        <w:pStyle w:val="ListParagraph"/>
        <w:numPr>
          <w:ilvl w:val="3"/>
          <w:numId w:val="6"/>
        </w:numPr>
        <w:tabs>
          <w:tab w:val="left" w:pos="716"/>
        </w:tabs>
        <w:spacing w:before="135"/>
        <w:ind w:hanging="205"/>
        <w:rPr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 xml:space="preserve"> </w:t>
      </w:r>
      <w:r>
        <w:rPr>
          <w:sz w:val="24"/>
        </w:rPr>
        <w:t>underwriting</w:t>
      </w:r>
    </w:p>
    <w:p w14:paraId="07E25B74" w14:textId="77777777" w:rsidR="00D601DD" w:rsidRDefault="00D601DD">
      <w:pPr>
        <w:pStyle w:val="BodyText"/>
        <w:rPr>
          <w:sz w:val="26"/>
        </w:rPr>
      </w:pPr>
    </w:p>
    <w:p w14:paraId="11DB266B" w14:textId="77777777" w:rsidR="00D601DD" w:rsidRDefault="000B0A12">
      <w:pPr>
        <w:pStyle w:val="BodyText"/>
        <w:spacing w:before="196" w:line="357" w:lineRule="auto"/>
        <w:ind w:left="117" w:right="113" w:firstLine="566"/>
        <w:jc w:val="both"/>
      </w:pPr>
      <w:r>
        <w:t>Another</w:t>
      </w:r>
      <w:r>
        <w:rPr>
          <w:spacing w:val="-14"/>
        </w:rPr>
        <w:t xml:space="preserve"> </w:t>
      </w:r>
      <w:r>
        <w:t>popular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processing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incoming</w:t>
      </w:r>
      <w:r>
        <w:rPr>
          <w:spacing w:val="-13"/>
        </w:rPr>
        <w:t xml:space="preserve"> </w:t>
      </w:r>
      <w:r>
        <w:t>documents.</w:t>
      </w:r>
      <w:r>
        <w:rPr>
          <w:spacing w:val="10"/>
        </w:rPr>
        <w:t xml:space="preserve"> </w:t>
      </w:r>
      <w:r>
        <w:t>Modern</w:t>
      </w:r>
      <w:r>
        <w:rPr>
          <w:spacing w:val="-13"/>
        </w:rPr>
        <w:t xml:space="preserve"> </w:t>
      </w:r>
      <w:r>
        <w:t>scanning</w:t>
      </w:r>
      <w:r>
        <w:rPr>
          <w:spacing w:val="-13"/>
        </w:rPr>
        <w:t xml:space="preserve"> </w:t>
      </w:r>
      <w:r>
        <w:t>pro-</w:t>
      </w:r>
      <w:r>
        <w:rPr>
          <w:spacing w:val="-58"/>
        </w:rPr>
        <w:t xml:space="preserve"> </w:t>
      </w:r>
      <w:r>
        <w:t>grams can recognize standard documents and transfer them to performers. Naturally, this kind</w:t>
      </w:r>
      <w:r>
        <w:rPr>
          <w:spacing w:val="-57"/>
        </w:rPr>
        <w:t xml:space="preserve"> </w:t>
      </w:r>
      <w:r>
        <w:t>of programs contain special filters, which direct documents, that do not fit into specific char-</w:t>
      </w:r>
      <w:r>
        <w:rPr>
          <w:spacing w:val="1"/>
        </w:rPr>
        <w:t xml:space="preserve"> </w:t>
      </w:r>
      <w:proofErr w:type="spellStart"/>
      <w:r>
        <w:t>acteristics</w:t>
      </w:r>
      <w:proofErr w:type="spellEnd"/>
      <w:r>
        <w:t>, for expert review. Moreover, modern systems allow rec</w:t>
      </w:r>
      <w:r>
        <w:t>ognizing most typical types</w:t>
      </w:r>
      <w:r>
        <w:rPr>
          <w:spacing w:val="-57"/>
        </w:rPr>
        <w:t xml:space="preserve"> </w:t>
      </w:r>
      <w:r>
        <w:t>of documents and fill it using typical forms.</w:t>
      </w:r>
      <w:r>
        <w:rPr>
          <w:spacing w:val="1"/>
        </w:rPr>
        <w:t xml:space="preserve"> </w:t>
      </w:r>
      <w:r>
        <w:t>This allows a practical usage of these tools for</w:t>
      </w:r>
      <w:r>
        <w:rPr>
          <w:spacing w:val="1"/>
        </w:rPr>
        <w:t xml:space="preserve"> </w:t>
      </w:r>
      <w:r>
        <w:t>legal office and even compliance control divisions. As a result, activity of institutions become</w:t>
      </w:r>
      <w:r>
        <w:rPr>
          <w:spacing w:val="1"/>
        </w:rPr>
        <w:t xml:space="preserve"> </w:t>
      </w:r>
      <w:r>
        <w:t>aligned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established</w:t>
      </w:r>
      <w:r>
        <w:rPr>
          <w:spacing w:val="-6"/>
        </w:rPr>
        <w:t xml:space="preserve"> </w:t>
      </w:r>
      <w:r>
        <w:t>regulations.</w:t>
      </w:r>
      <w:r>
        <w:rPr>
          <w:spacing w:val="14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undeniable</w:t>
      </w:r>
      <w:r>
        <w:rPr>
          <w:spacing w:val="-6"/>
        </w:rPr>
        <w:t xml:space="preserve"> </w:t>
      </w:r>
      <w:r>
        <w:t>benefits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proofErr w:type="spellStart"/>
      <w:r>
        <w:t>artifi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cial</w:t>
      </w:r>
      <w:proofErr w:type="spellEnd"/>
      <w:r>
        <w:rPr>
          <w:spacing w:val="-9"/>
        </w:rPr>
        <w:t xml:space="preserve"> </w:t>
      </w:r>
      <w:r>
        <w:t>intelligence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t>achieved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felt</w:t>
      </w:r>
      <w:r>
        <w:rPr>
          <w:spacing w:val="-8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continuous</w:t>
      </w:r>
      <w:r>
        <w:rPr>
          <w:spacing w:val="-9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upgrade</w:t>
      </w:r>
      <w:r>
        <w:rPr>
          <w:spacing w:val="-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technological</w:t>
      </w:r>
      <w:r>
        <w:rPr>
          <w:spacing w:val="-2"/>
        </w:rPr>
        <w:t xml:space="preserve"> </w:t>
      </w:r>
      <w:r>
        <w:t>base.</w:t>
      </w:r>
    </w:p>
    <w:p w14:paraId="1F5D8FF8" w14:textId="77777777" w:rsidR="00D601DD" w:rsidRDefault="000B0A12">
      <w:pPr>
        <w:pStyle w:val="BodyText"/>
        <w:spacing w:before="4" w:line="357" w:lineRule="auto"/>
        <w:ind w:left="117" w:right="114" w:firstLine="566"/>
        <w:jc w:val="both"/>
      </w:pPr>
      <w:r>
        <w:rPr>
          <w:w w:val="95"/>
        </w:rPr>
        <w:t>As an example of direct application, it is possible to refer to remittance matching solutions,</w:t>
      </w:r>
      <w:r>
        <w:rPr>
          <w:spacing w:val="1"/>
          <w:w w:val="95"/>
        </w:rPr>
        <w:t xml:space="preserve"> </w:t>
      </w:r>
      <w:r>
        <w:t>that improve straight-through processing. As an example, Deluxe offers AI based payment to</w:t>
      </w:r>
      <w:r>
        <w:rPr>
          <w:spacing w:val="1"/>
        </w:rPr>
        <w:t xml:space="preserve"> </w:t>
      </w:r>
      <w:r>
        <w:t>remittance matching, which should shorten Days Sales Outstanding resul</w:t>
      </w:r>
      <w:r>
        <w:t>ting in a same-day</w:t>
      </w:r>
      <w:r>
        <w:rPr>
          <w:spacing w:val="1"/>
        </w:rPr>
        <w:t xml:space="preserve"> </w:t>
      </w:r>
      <w:r>
        <w:t>posting</w:t>
      </w:r>
    </w:p>
    <w:p w14:paraId="6368E04D" w14:textId="77777777" w:rsidR="00D601DD" w:rsidRDefault="00D601DD">
      <w:pPr>
        <w:pStyle w:val="BodyText"/>
        <w:rPr>
          <w:sz w:val="26"/>
        </w:rPr>
      </w:pPr>
    </w:p>
    <w:p w14:paraId="4971E78D" w14:textId="710EB8D2" w:rsidR="00D601DD" w:rsidRPr="004B28B7" w:rsidDel="004B28B7" w:rsidRDefault="00D601DD">
      <w:pPr>
        <w:pStyle w:val="BodyText"/>
        <w:spacing w:before="8"/>
        <w:rPr>
          <w:del w:id="205" w:author="Krzysztof SPIRZEWSKI" w:date="2021-10-21T21:49:00Z"/>
          <w:sz w:val="20"/>
          <w:szCs w:val="22"/>
          <w:rPrChange w:id="206" w:author="Krzysztof SPIRZEWSKI" w:date="2021-10-21T21:50:00Z">
            <w:rPr>
              <w:del w:id="207" w:author="Krzysztof SPIRZEWSKI" w:date="2021-10-21T21:49:00Z"/>
              <w:sz w:val="22"/>
            </w:rPr>
          </w:rPrChange>
        </w:rPr>
      </w:pPr>
    </w:p>
    <w:p w14:paraId="31CCF68C" w14:textId="52786D87" w:rsidR="00D601DD" w:rsidRPr="004B28B7" w:rsidDel="004B28B7" w:rsidRDefault="000B0A12" w:rsidP="004B28B7">
      <w:pPr>
        <w:pStyle w:val="Heading2"/>
        <w:tabs>
          <w:tab w:val="left" w:pos="894"/>
          <w:tab w:val="left" w:pos="895"/>
        </w:tabs>
        <w:ind w:left="0" w:firstLine="0"/>
        <w:rPr>
          <w:del w:id="208" w:author="Krzysztof SPIRZEWSKI" w:date="2021-10-21T21:49:00Z"/>
          <w:sz w:val="22"/>
          <w:szCs w:val="22"/>
          <w:rPrChange w:id="209" w:author="Krzysztof SPIRZEWSKI" w:date="2021-10-21T21:50:00Z">
            <w:rPr>
              <w:del w:id="210" w:author="Krzysztof SPIRZEWSKI" w:date="2021-10-21T21:49:00Z"/>
            </w:rPr>
          </w:rPrChange>
        </w:rPr>
        <w:pPrChange w:id="211" w:author="Krzysztof SPIRZEWSKI" w:date="2021-10-21T21:49:00Z">
          <w:pPr>
            <w:pStyle w:val="Heading2"/>
            <w:numPr>
              <w:ilvl w:val="2"/>
              <w:numId w:val="6"/>
            </w:numPr>
            <w:tabs>
              <w:tab w:val="left" w:pos="894"/>
              <w:tab w:val="left" w:pos="895"/>
            </w:tabs>
          </w:pPr>
        </w:pPrChange>
      </w:pPr>
      <w:bookmarkStart w:id="212" w:name="AI_in_Middle_office"/>
      <w:bookmarkStart w:id="213" w:name="_bookmark15"/>
      <w:bookmarkEnd w:id="212"/>
      <w:bookmarkEnd w:id="213"/>
      <w:del w:id="214" w:author="Krzysztof SPIRZEWSKI" w:date="2021-10-21T21:49:00Z">
        <w:r w:rsidRPr="004B28B7" w:rsidDel="004B28B7">
          <w:rPr>
            <w:sz w:val="22"/>
            <w:szCs w:val="22"/>
            <w:rPrChange w:id="215" w:author="Krzysztof SPIRZEWSKI" w:date="2021-10-21T21:50:00Z">
              <w:rPr/>
            </w:rPrChange>
          </w:rPr>
          <w:delText>AI</w:delText>
        </w:r>
        <w:r w:rsidRPr="004B28B7" w:rsidDel="004B28B7">
          <w:rPr>
            <w:spacing w:val="-4"/>
            <w:sz w:val="22"/>
            <w:szCs w:val="22"/>
            <w:rPrChange w:id="216" w:author="Krzysztof SPIRZEWSKI" w:date="2021-10-21T21:50:00Z">
              <w:rPr>
                <w:spacing w:val="-4"/>
              </w:rPr>
            </w:rPrChange>
          </w:rPr>
          <w:delText xml:space="preserve"> </w:delText>
        </w:r>
        <w:r w:rsidRPr="004B28B7" w:rsidDel="004B28B7">
          <w:rPr>
            <w:sz w:val="22"/>
            <w:szCs w:val="22"/>
            <w:rPrChange w:id="217" w:author="Krzysztof SPIRZEWSKI" w:date="2021-10-21T21:50:00Z">
              <w:rPr/>
            </w:rPrChange>
          </w:rPr>
          <w:delText>in</w:delText>
        </w:r>
        <w:r w:rsidRPr="004B28B7" w:rsidDel="004B28B7">
          <w:rPr>
            <w:spacing w:val="-4"/>
            <w:sz w:val="22"/>
            <w:szCs w:val="22"/>
            <w:rPrChange w:id="218" w:author="Krzysztof SPIRZEWSKI" w:date="2021-10-21T21:50:00Z">
              <w:rPr>
                <w:spacing w:val="-4"/>
              </w:rPr>
            </w:rPrChange>
          </w:rPr>
          <w:delText xml:space="preserve"> </w:delText>
        </w:r>
        <w:r w:rsidRPr="004B28B7" w:rsidDel="004B28B7">
          <w:rPr>
            <w:sz w:val="22"/>
            <w:szCs w:val="22"/>
            <w:rPrChange w:id="219" w:author="Krzysztof SPIRZEWSKI" w:date="2021-10-21T21:50:00Z">
              <w:rPr/>
            </w:rPrChange>
          </w:rPr>
          <w:delText>Middle</w:delText>
        </w:r>
        <w:r w:rsidRPr="004B28B7" w:rsidDel="004B28B7">
          <w:rPr>
            <w:spacing w:val="-3"/>
            <w:sz w:val="22"/>
            <w:szCs w:val="22"/>
            <w:rPrChange w:id="220" w:author="Krzysztof SPIRZEWSKI" w:date="2021-10-21T21:50:00Z">
              <w:rPr>
                <w:spacing w:val="-3"/>
              </w:rPr>
            </w:rPrChange>
          </w:rPr>
          <w:delText xml:space="preserve"> </w:delText>
        </w:r>
        <w:r w:rsidRPr="004B28B7" w:rsidDel="004B28B7">
          <w:rPr>
            <w:sz w:val="22"/>
            <w:szCs w:val="22"/>
            <w:rPrChange w:id="221" w:author="Krzysztof SPIRZEWSKI" w:date="2021-10-21T21:50:00Z">
              <w:rPr/>
            </w:rPrChange>
          </w:rPr>
          <w:delText>office</w:delText>
        </w:r>
      </w:del>
    </w:p>
    <w:p w14:paraId="1F1B2909" w14:textId="78D64E51" w:rsidR="00D601DD" w:rsidRPr="004B28B7" w:rsidRDefault="004B28B7">
      <w:pPr>
        <w:pStyle w:val="BodyText"/>
        <w:rPr>
          <w:b/>
          <w:szCs w:val="22"/>
          <w:rPrChange w:id="222" w:author="Krzysztof SPIRZEWSKI" w:date="2021-10-21T21:50:00Z">
            <w:rPr>
              <w:b/>
              <w:sz w:val="26"/>
            </w:rPr>
          </w:rPrChange>
        </w:rPr>
      </w:pPr>
      <w:ins w:id="223" w:author="Krzysztof SPIRZEWSKI" w:date="2021-10-21T21:49:00Z">
        <w:r w:rsidRPr="004B28B7">
          <w:rPr>
            <w:b/>
            <w:szCs w:val="22"/>
            <w:rPrChange w:id="224" w:author="Krzysztof SPIRZEWSKI" w:date="2021-10-21T21:50:00Z">
              <w:rPr>
                <w:b/>
                <w:sz w:val="26"/>
              </w:rPr>
            </w:rPrChange>
          </w:rPr>
          <w:tab/>
          <w:t>Middle Office</w:t>
        </w:r>
      </w:ins>
    </w:p>
    <w:p w14:paraId="7001FF61" w14:textId="77777777" w:rsidR="00D601DD" w:rsidRDefault="000B0A12">
      <w:pPr>
        <w:pStyle w:val="BodyText"/>
        <w:spacing w:before="196" w:line="357" w:lineRule="auto"/>
        <w:ind w:left="117" w:right="114" w:firstLine="566"/>
        <w:jc w:val="both"/>
      </w:pPr>
      <w:r>
        <w:t>In</w:t>
      </w:r>
      <w:r>
        <w:rPr>
          <w:spacing w:val="-15"/>
        </w:rPr>
        <w:t xml:space="preserve"> </w:t>
      </w:r>
      <w:r>
        <w:t>comparison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Back</w:t>
      </w:r>
      <w:r>
        <w:rPr>
          <w:spacing w:val="-14"/>
        </w:rPr>
        <w:t xml:space="preserve"> </w:t>
      </w:r>
      <w:r>
        <w:t>Office,</w:t>
      </w:r>
      <w:r>
        <w:rPr>
          <w:spacing w:val="-13"/>
        </w:rPr>
        <w:t xml:space="preserve"> </w:t>
      </w:r>
      <w:r>
        <w:t>where</w:t>
      </w:r>
      <w:r>
        <w:rPr>
          <w:spacing w:val="-15"/>
        </w:rPr>
        <w:t xml:space="preserve"> </w:t>
      </w:r>
      <w:r>
        <w:t>AI</w:t>
      </w:r>
      <w:r>
        <w:rPr>
          <w:spacing w:val="-14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primarily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infrastructural</w:t>
      </w:r>
      <w:r>
        <w:rPr>
          <w:spacing w:val="-14"/>
        </w:rPr>
        <w:t xml:space="preserve"> </w:t>
      </w:r>
      <w:r>
        <w:t>changes</w:t>
      </w:r>
      <w:r>
        <w:rPr>
          <w:spacing w:val="-57"/>
        </w:rPr>
        <w:t xml:space="preserve"> </w:t>
      </w:r>
      <w:r>
        <w:t>and evolution, Middle office is open for the biggest cost cuts and optimizations. According to</w:t>
      </w:r>
      <w:r>
        <w:rPr>
          <w:spacing w:val="1"/>
        </w:rPr>
        <w:t xml:space="preserve"> </w:t>
      </w:r>
      <w:r>
        <w:t>researches,</w:t>
      </w:r>
      <w:r>
        <w:rPr>
          <w:spacing w:val="-8"/>
        </w:rPr>
        <w:t xml:space="preserve"> </w:t>
      </w:r>
      <w:r>
        <w:t>Middle</w:t>
      </w:r>
      <w:r>
        <w:rPr>
          <w:spacing w:val="-9"/>
        </w:rPr>
        <w:t xml:space="preserve"> </w:t>
      </w:r>
      <w:r>
        <w:t>Off</w:t>
      </w:r>
      <w:r>
        <w:t>ice</w:t>
      </w:r>
      <w:r>
        <w:rPr>
          <w:spacing w:val="-8"/>
        </w:rPr>
        <w:t xml:space="preserve"> </w:t>
      </w:r>
      <w:r>
        <w:t>alone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save</w:t>
      </w:r>
      <w:r>
        <w:rPr>
          <w:spacing w:val="-9"/>
        </w:rPr>
        <w:t xml:space="preserve"> </w:t>
      </w:r>
      <w:r>
        <w:t>$217</w:t>
      </w:r>
      <w:r>
        <w:rPr>
          <w:spacing w:val="-8"/>
        </w:rPr>
        <w:t xml:space="preserve"> </w:t>
      </w:r>
      <w:r>
        <w:t>billion,</w:t>
      </w:r>
      <w:r>
        <w:rPr>
          <w:spacing w:val="-8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50%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cost</w:t>
      </w:r>
      <w:r>
        <w:rPr>
          <w:spacing w:val="-8"/>
        </w:rPr>
        <w:t xml:space="preserve"> </w:t>
      </w:r>
      <w:r>
        <w:t>savings</w:t>
      </w:r>
      <w:r>
        <w:rPr>
          <w:spacing w:val="-9"/>
        </w:rPr>
        <w:t xml:space="preserve"> </w:t>
      </w:r>
      <w:r>
        <w:t>available</w:t>
      </w:r>
      <w:r>
        <w:rPr>
          <w:spacing w:val="-5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banks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2023.</w:t>
      </w:r>
    </w:p>
    <w:p w14:paraId="17AF2686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The reason for this is hidden in a definition of Middle office by itself.</w:t>
      </w:r>
      <w:r>
        <w:rPr>
          <w:spacing w:val="1"/>
        </w:rPr>
        <w:t xml:space="preserve"> </w:t>
      </w:r>
      <w:r>
        <w:t>Middle office is</w:t>
      </w:r>
      <w:r>
        <w:rPr>
          <w:spacing w:val="1"/>
        </w:rPr>
        <w:t xml:space="preserve"> </w:t>
      </w:r>
      <w:r>
        <w:t>comparably new division of a commercial bank, and usually forms a bridge between customer</w:t>
      </w:r>
      <w:r>
        <w:rPr>
          <w:spacing w:val="-57"/>
        </w:rPr>
        <w:t xml:space="preserve"> </w:t>
      </w:r>
      <w:r>
        <w:t xml:space="preserve">flexible Front and strict and executive Back office. Hence, Middle office operations by its </w:t>
      </w:r>
      <w:proofErr w:type="spellStart"/>
      <w:r>
        <w:t>na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ture</w:t>
      </w:r>
      <w:proofErr w:type="spellEnd"/>
      <w:r>
        <w:t xml:space="preserve"> are structured and documented, but have a certain level of statis</w:t>
      </w:r>
      <w:r>
        <w:t>tical disturbance. Thus, it</w:t>
      </w:r>
      <w:r>
        <w:rPr>
          <w:spacing w:val="1"/>
        </w:rPr>
        <w:t xml:space="preserve"> </w:t>
      </w:r>
      <w:r>
        <w:rPr>
          <w:w w:val="95"/>
        </w:rPr>
        <w:t>makes Middle-office the most interesting and sensible target for AI development for commercial</w:t>
      </w:r>
      <w:r>
        <w:rPr>
          <w:spacing w:val="1"/>
          <w:w w:val="95"/>
        </w:rPr>
        <w:t xml:space="preserve"> </w:t>
      </w:r>
      <w:r>
        <w:t>banking.</w:t>
      </w:r>
    </w:p>
    <w:p w14:paraId="3565A6F1" w14:textId="77777777" w:rsidR="00D601DD" w:rsidRDefault="000B0A12">
      <w:pPr>
        <w:pStyle w:val="BodyText"/>
        <w:spacing w:before="3" w:line="357" w:lineRule="auto"/>
        <w:ind w:left="117" w:right="114" w:firstLine="566"/>
        <w:jc w:val="both"/>
      </w:pPr>
      <w:r>
        <w:t xml:space="preserve">Importance is based on a combination of possible backfire of operation logic and </w:t>
      </w:r>
      <w:proofErr w:type="spellStart"/>
      <w:r>
        <w:t>unpre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dictable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patterns,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form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everyday</w:t>
      </w:r>
      <w:r>
        <w:rPr>
          <w:spacing w:val="-14"/>
        </w:rPr>
        <w:t xml:space="preserve"> </w:t>
      </w:r>
      <w:r>
        <w:t>work.</w:t>
      </w:r>
      <w:r>
        <w:rPr>
          <w:spacing w:val="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leads</w:t>
      </w:r>
      <w:r>
        <w:rPr>
          <w:spacing w:val="-14"/>
        </w:rPr>
        <w:t xml:space="preserve"> </w:t>
      </w:r>
      <w:r>
        <w:t>to,</w:t>
      </w:r>
      <w:r>
        <w:rPr>
          <w:spacing w:val="-12"/>
        </w:rPr>
        <w:t xml:space="preserve"> </w:t>
      </w:r>
      <w:r>
        <w:t>probably,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obvious</w:t>
      </w:r>
      <w:r>
        <w:rPr>
          <w:spacing w:val="-14"/>
        </w:rPr>
        <w:t xml:space="preserve"> </w:t>
      </w:r>
      <w:r>
        <w:t>area</w:t>
      </w:r>
      <w:r>
        <w:rPr>
          <w:spacing w:val="-5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AI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Middle</w:t>
      </w:r>
      <w:r>
        <w:rPr>
          <w:spacing w:val="6"/>
        </w:rPr>
        <w:t xml:space="preserve"> </w:t>
      </w:r>
      <w:r>
        <w:t>office</w:t>
      </w:r>
      <w:r>
        <w:rPr>
          <w:spacing w:val="6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Credit</w:t>
      </w:r>
      <w:r>
        <w:rPr>
          <w:spacing w:val="6"/>
        </w:rPr>
        <w:t xml:space="preserve"> </w:t>
      </w:r>
      <w:r>
        <w:t>Scoring.</w:t>
      </w:r>
      <w:r>
        <w:rPr>
          <w:spacing w:val="44"/>
        </w:rPr>
        <w:t xml:space="preserve"> </w:t>
      </w:r>
      <w:r>
        <w:t>AI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case</w:t>
      </w:r>
      <w:r>
        <w:rPr>
          <w:spacing w:val="6"/>
        </w:rPr>
        <w:t xml:space="preserve"> </w:t>
      </w:r>
      <w:r>
        <w:t>allows</w:t>
      </w:r>
      <w:r>
        <w:rPr>
          <w:spacing w:val="6"/>
        </w:rPr>
        <w:t xml:space="preserve"> </w:t>
      </w:r>
      <w:r>
        <w:t>calculating</w:t>
      </w:r>
      <w:r>
        <w:rPr>
          <w:spacing w:val="6"/>
        </w:rPr>
        <w:t xml:space="preserve"> </w:t>
      </w:r>
      <w:r>
        <w:t>credit</w:t>
      </w:r>
      <w:r>
        <w:rPr>
          <w:spacing w:val="6"/>
        </w:rPr>
        <w:t xml:space="preserve"> </w:t>
      </w:r>
      <w:r>
        <w:t>scores</w:t>
      </w:r>
      <w:r>
        <w:rPr>
          <w:spacing w:val="6"/>
        </w:rPr>
        <w:t xml:space="preserve"> </w:t>
      </w:r>
      <w:r>
        <w:t>not</w:t>
      </w:r>
    </w:p>
    <w:p w14:paraId="17C2313D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0FE7A1CB" w14:textId="77777777" w:rsidR="00D601DD" w:rsidRDefault="000B0A12">
      <w:pPr>
        <w:pStyle w:val="BodyText"/>
        <w:spacing w:before="74" w:line="357" w:lineRule="auto"/>
        <w:ind w:left="117" w:right="114"/>
        <w:jc w:val="both"/>
      </w:pPr>
      <w:r>
        <w:lastRenderedPageBreak/>
        <w:t>only based on known mathematical models, but to find out new, previously unknown patterns.</w:t>
      </w:r>
      <w:r>
        <w:rPr>
          <w:spacing w:val="-5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analyzed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footprint,</w:t>
      </w:r>
      <w:r>
        <w:rPr>
          <w:spacing w:val="-58"/>
        </w:rPr>
        <w:t xml:space="preserve"> </w:t>
      </w:r>
      <w:r>
        <w:t>that can reach eno</w:t>
      </w:r>
      <w:r>
        <w:t>rmous amount of data. Moreover, this may be true for clients, who have no</w:t>
      </w:r>
      <w:r>
        <w:rPr>
          <w:spacing w:val="1"/>
        </w:rPr>
        <w:t xml:space="preserve"> </w:t>
      </w:r>
      <w:r>
        <w:t>credit history, or very old credit history, as it would allow to set a credit score based on a data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clients.</w:t>
      </w:r>
    </w:p>
    <w:p w14:paraId="443697CD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t>Secondly, AI has a major usage in Anti-fraud. Practically, it ha</w:t>
      </w:r>
      <w:r>
        <w:t>s the same reason to use</w:t>
      </w:r>
      <w:r>
        <w:rPr>
          <w:spacing w:val="1"/>
        </w:rPr>
        <w:t xml:space="preserve"> </w:t>
      </w:r>
      <w:r>
        <w:t>as for Credit Scoring — it is possible to unite existing models with unpredictable patterns. In</w:t>
      </w:r>
      <w:r>
        <w:rPr>
          <w:spacing w:val="1"/>
        </w:rPr>
        <w:t xml:space="preserve"> </w:t>
      </w:r>
      <w:r>
        <w:t>this case model can analyze not just payment data, transaction history, transaction time and</w:t>
      </w:r>
      <w:r>
        <w:rPr>
          <w:spacing w:val="1"/>
        </w:rPr>
        <w:t xml:space="preserve"> </w:t>
      </w:r>
      <w:r>
        <w:t>location,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combinations</w:t>
      </w:r>
      <w:r>
        <w:rPr>
          <w:spacing w:val="-10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patterns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transactions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users.</w:t>
      </w:r>
      <w:r>
        <w:rPr>
          <w:spacing w:val="-57"/>
        </w:rPr>
        <w:t xml:space="preserve"> </w:t>
      </w:r>
      <w:r>
        <w:t>Additionally,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systems.</w:t>
      </w:r>
      <w:r>
        <w:rPr>
          <w:spacing w:val="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ATMs,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 guaranteed by face recognition. It is true for Internet Banking for customers and CRM f</w:t>
      </w:r>
      <w:r>
        <w:t>or</w:t>
      </w:r>
      <w:r>
        <w:rPr>
          <w:spacing w:val="1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14:paraId="7D6A7001" w14:textId="77777777" w:rsidR="00D601DD" w:rsidRDefault="000B0A12">
      <w:pPr>
        <w:pStyle w:val="BodyText"/>
        <w:spacing w:before="3" w:line="357" w:lineRule="auto"/>
        <w:ind w:left="117" w:right="114" w:firstLine="566"/>
        <w:jc w:val="both"/>
      </w:pPr>
      <w:r>
        <w:t>Furthermore,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reasoning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KYC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AML</w:t>
      </w:r>
      <w:r>
        <w:rPr>
          <w:spacing w:val="-4"/>
        </w:rPr>
        <w:t xml:space="preserve"> </w:t>
      </w:r>
      <w:r>
        <w:t>compliance.</w:t>
      </w:r>
      <w:r>
        <w:rPr>
          <w:spacing w:val="1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general,</w:t>
      </w:r>
      <w:r>
        <w:rPr>
          <w:spacing w:val="-58"/>
        </w:rPr>
        <w:t xml:space="preserve"> </w:t>
      </w:r>
      <w:r>
        <w:t>Artificial Intelligence brings multiple possibilities for KYC and AML, such as unified pool of</w:t>
      </w:r>
      <w:r>
        <w:rPr>
          <w:spacing w:val="1"/>
        </w:rPr>
        <w:t xml:space="preserve"> </w:t>
      </w:r>
      <w:r>
        <w:t>data, probabilistic matching, progressive evolution, self-training and pattern-based analytics in</w:t>
      </w:r>
      <w:r>
        <w:rPr>
          <w:spacing w:val="-58"/>
        </w:rPr>
        <w:t xml:space="preserve"> </w:t>
      </w:r>
      <w:r>
        <w:t>conjunction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rule-based.</w:t>
      </w:r>
      <w:r>
        <w:rPr>
          <w:spacing w:val="11"/>
        </w:rPr>
        <w:t xml:space="preserve"> </w:t>
      </w:r>
      <w:r>
        <w:t>Moreover,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usi</w:t>
      </w:r>
      <w:r>
        <w:t>ng</w:t>
      </w:r>
      <w:r>
        <w:rPr>
          <w:spacing w:val="-8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Management,</w:t>
      </w:r>
      <w:r>
        <w:rPr>
          <w:spacing w:val="-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underwriting.</w:t>
      </w:r>
    </w:p>
    <w:p w14:paraId="7757E313" w14:textId="77777777" w:rsidR="00D601DD" w:rsidRDefault="000B0A12">
      <w:pPr>
        <w:pStyle w:val="BodyText"/>
        <w:spacing w:before="3" w:line="357" w:lineRule="auto"/>
        <w:ind w:left="117" w:right="114" w:firstLine="566"/>
        <w:jc w:val="both"/>
      </w:pPr>
      <w:r>
        <w:t>Based on existing estimations, around 20% of digitalization projects are targeting cost</w:t>
      </w:r>
      <w:r>
        <w:rPr>
          <w:spacing w:val="1"/>
        </w:rPr>
        <w:t xml:space="preserve"> </w:t>
      </w:r>
      <w:r>
        <w:t>reduction or productivity increase.</w:t>
      </w:r>
      <w:r>
        <w:rPr>
          <w:spacing w:val="1"/>
        </w:rPr>
        <w:t xml:space="preserve"> </w:t>
      </w:r>
      <w:r>
        <w:t>Most of those are targeting on potential risks recognition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minimizat</w:t>
      </w:r>
      <w:r>
        <w:t>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consequences.</w:t>
      </w:r>
    </w:p>
    <w:p w14:paraId="01AF54E7" w14:textId="77777777" w:rsidR="00D601DD" w:rsidRDefault="000B0A12">
      <w:pPr>
        <w:pStyle w:val="BodyText"/>
        <w:spacing w:before="1" w:line="357" w:lineRule="auto"/>
        <w:ind w:left="117" w:right="113" w:firstLine="566"/>
        <w:jc w:val="both"/>
      </w:pPr>
      <w:r>
        <w:t>Artificial</w:t>
      </w:r>
      <w:r>
        <w:rPr>
          <w:spacing w:val="-7"/>
        </w:rPr>
        <w:t xml:space="preserve"> </w:t>
      </w:r>
      <w:r>
        <w:t>intelligence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unlawful</w:t>
      </w:r>
      <w:r>
        <w:rPr>
          <w:spacing w:val="-6"/>
        </w:rPr>
        <w:t xml:space="preserve"> </w:t>
      </w:r>
      <w:r>
        <w:t>behavior,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non-stereotypical</w:t>
      </w:r>
      <w:r>
        <w:rPr>
          <w:spacing w:val="-6"/>
        </w:rPr>
        <w:t xml:space="preserve"> </w:t>
      </w:r>
      <w:r>
        <w:t>one.</w:t>
      </w:r>
      <w:r>
        <w:rPr>
          <w:spacing w:val="-58"/>
        </w:rPr>
        <w:t xml:space="preserve"> </w:t>
      </w:r>
      <w:r>
        <w:rPr>
          <w:w w:val="95"/>
        </w:rPr>
        <w:t>By processing big data artificial intelligence may find out an evidence of fraud or illegally money</w:t>
      </w:r>
      <w:r>
        <w:rPr>
          <w:spacing w:val="1"/>
          <w:w w:val="95"/>
        </w:rPr>
        <w:t xml:space="preserve"> </w:t>
      </w:r>
      <w:r>
        <w:rPr>
          <w:w w:val="95"/>
        </w:rPr>
        <w:t>laundering attempt.</w:t>
      </w:r>
      <w:r>
        <w:rPr>
          <w:spacing w:val="1"/>
          <w:w w:val="95"/>
        </w:rPr>
        <w:t xml:space="preserve"> </w:t>
      </w:r>
      <w:r>
        <w:rPr>
          <w:w w:val="95"/>
        </w:rPr>
        <w:t>The most simple way, but still significant, criminal pattern identification and</w:t>
      </w:r>
      <w:r>
        <w:rPr>
          <w:spacing w:val="1"/>
          <w:w w:val="95"/>
        </w:rPr>
        <w:t xml:space="preserve"> </w:t>
      </w:r>
      <w:r>
        <w:t>revealing</w:t>
      </w:r>
      <w:r>
        <w:rPr>
          <w:spacing w:val="-2"/>
        </w:rPr>
        <w:t xml:space="preserve"> </w:t>
      </w:r>
      <w:r>
        <w:t>unlawful</w:t>
      </w:r>
      <w:r>
        <w:rPr>
          <w:spacing w:val="-1"/>
        </w:rPr>
        <w:t xml:space="preserve"> </w:t>
      </w:r>
      <w:r>
        <w:t>activity.</w:t>
      </w:r>
    </w:p>
    <w:p w14:paraId="3E58E547" w14:textId="77777777" w:rsidR="00D601DD" w:rsidRDefault="000B0A12">
      <w:pPr>
        <w:pStyle w:val="BodyText"/>
        <w:spacing w:before="2" w:line="357" w:lineRule="auto"/>
        <w:ind w:left="117" w:right="112" w:firstLine="566"/>
        <w:jc w:val="right"/>
      </w:pPr>
      <w:r>
        <w:t>Artificial</w:t>
      </w:r>
      <w:r>
        <w:rPr>
          <w:spacing w:val="2"/>
        </w:rPr>
        <w:t xml:space="preserve"> </w:t>
      </w:r>
      <w:r>
        <w:t>Intelligence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cover</w:t>
      </w:r>
      <w:r>
        <w:rPr>
          <w:spacing w:val="3"/>
        </w:rPr>
        <w:t xml:space="preserve"> </w:t>
      </w:r>
      <w:r>
        <w:t>large</w:t>
      </w:r>
      <w:r>
        <w:rPr>
          <w:spacing w:val="2"/>
        </w:rPr>
        <w:t xml:space="preserve"> </w:t>
      </w:r>
      <w:r>
        <w:t>databases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catch</w:t>
      </w:r>
      <w:r>
        <w:rPr>
          <w:spacing w:val="3"/>
        </w:rPr>
        <w:t xml:space="preserve"> </w:t>
      </w:r>
      <w:r>
        <w:t>patterns,</w:t>
      </w:r>
      <w:r>
        <w:rPr>
          <w:spacing w:val="4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hide</w:t>
      </w:r>
      <w:r>
        <w:rPr>
          <w:spacing w:val="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hu-</w:t>
      </w:r>
      <w:r>
        <w:rPr>
          <w:spacing w:val="-57"/>
        </w:rPr>
        <w:t xml:space="preserve"> </w:t>
      </w:r>
      <w:r>
        <w:t>man</w:t>
      </w:r>
      <w:r>
        <w:rPr>
          <w:spacing w:val="-7"/>
        </w:rPr>
        <w:t xml:space="preserve"> </w:t>
      </w:r>
      <w:r>
        <w:t>attention.</w:t>
      </w:r>
      <w:r>
        <w:rPr>
          <w:spacing w:val="1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complicated</w:t>
      </w:r>
      <w:r>
        <w:rPr>
          <w:spacing w:val="-7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educating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market</w:t>
      </w:r>
      <w:r>
        <w:rPr>
          <w:spacing w:val="-57"/>
        </w:rPr>
        <w:t xml:space="preserve"> </w:t>
      </w:r>
      <w:r>
        <w:t>noises.</w:t>
      </w:r>
      <w:r>
        <w:rPr>
          <w:spacing w:val="53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result,</w:t>
      </w:r>
      <w:r>
        <w:rPr>
          <w:spacing w:val="12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advanced</w:t>
      </w:r>
      <w:r>
        <w:rPr>
          <w:spacing w:val="9"/>
        </w:rPr>
        <w:t xml:space="preserve"> </w:t>
      </w:r>
      <w:r>
        <w:t>technologies</w:t>
      </w:r>
      <w:r>
        <w:rPr>
          <w:spacing w:val="10"/>
        </w:rPr>
        <w:t xml:space="preserve"> </w:t>
      </w:r>
      <w:r>
        <w:t>allow</w:t>
      </w:r>
      <w:r>
        <w:rPr>
          <w:spacing w:val="9"/>
        </w:rPr>
        <w:t xml:space="preserve"> </w:t>
      </w:r>
      <w:r>
        <w:t>discovering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determine</w:t>
      </w:r>
      <w:r>
        <w:rPr>
          <w:spacing w:val="10"/>
        </w:rPr>
        <w:t xml:space="preserve"> </w:t>
      </w:r>
      <w:r>
        <w:t>people</w:t>
      </w:r>
      <w:r>
        <w:rPr>
          <w:spacing w:val="1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rPr>
          <w:w w:val="95"/>
        </w:rPr>
        <w:t>companies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elevated</w:t>
      </w:r>
      <w:r>
        <w:rPr>
          <w:spacing w:val="15"/>
          <w:w w:val="95"/>
        </w:rPr>
        <w:t xml:space="preserve"> </w:t>
      </w:r>
      <w:r>
        <w:rPr>
          <w:w w:val="95"/>
        </w:rPr>
        <w:t>risk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banks,</w:t>
      </w:r>
      <w:r>
        <w:rPr>
          <w:spacing w:val="20"/>
          <w:w w:val="95"/>
        </w:rPr>
        <w:t xml:space="preserve"> </w:t>
      </w:r>
      <w:r>
        <w:rPr>
          <w:w w:val="95"/>
        </w:rPr>
        <w:t>allowing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build</w:t>
      </w:r>
      <w:r>
        <w:rPr>
          <w:spacing w:val="15"/>
          <w:w w:val="95"/>
        </w:rPr>
        <w:t xml:space="preserve"> </w:t>
      </w:r>
      <w:r>
        <w:rPr>
          <w:w w:val="95"/>
        </w:rPr>
        <w:t>safer</w:t>
      </w:r>
      <w:r>
        <w:rPr>
          <w:spacing w:val="15"/>
          <w:w w:val="95"/>
        </w:rPr>
        <w:t xml:space="preserve"> </w:t>
      </w:r>
      <w:r>
        <w:rPr>
          <w:w w:val="95"/>
        </w:rPr>
        <w:t>relationships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them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future.</w:t>
      </w:r>
    </w:p>
    <w:p w14:paraId="7360B9F2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 xml:space="preserve">Crimes in virtual banking are evaluated in $600 </w:t>
      </w:r>
      <w:proofErr w:type="spellStart"/>
      <w:r>
        <w:t>billions</w:t>
      </w:r>
      <w:proofErr w:type="spellEnd"/>
      <w:r>
        <w:t xml:space="preserve"> yearly.</w:t>
      </w:r>
      <w:r>
        <w:rPr>
          <w:spacing w:val="1"/>
        </w:rPr>
        <w:t xml:space="preserve"> </w:t>
      </w:r>
      <w:r>
        <w:t>Artificial Intelligence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instruments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banking</w:t>
      </w:r>
      <w:r>
        <w:rPr>
          <w:spacing w:val="-9"/>
        </w:rPr>
        <w:t xml:space="preserve"> </w:t>
      </w:r>
      <w:r>
        <w:t>practice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mainly</w:t>
      </w:r>
      <w:r>
        <w:rPr>
          <w:spacing w:val="-57"/>
        </w:rPr>
        <w:t xml:space="preserve"> </w:t>
      </w:r>
      <w:r>
        <w:t>oriented on financial crime prevention. This is much more efficient, compar</w:t>
      </w:r>
      <w:r>
        <w:t>ing to complicated</w:t>
      </w:r>
      <w:r>
        <w:rPr>
          <w:spacing w:val="-57"/>
        </w:rPr>
        <w:t xml:space="preserve"> </w:t>
      </w:r>
      <w:r>
        <w:t>processes of damage compensation and financial crime evidence confirmation search. Master-</w:t>
      </w:r>
      <w:r>
        <w:rPr>
          <w:spacing w:val="-57"/>
        </w:rPr>
        <w:t xml:space="preserve"> </w:t>
      </w:r>
      <w:r>
        <w:t>Card,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attacks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accounts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80%.</w:t>
      </w:r>
    </w:p>
    <w:p w14:paraId="60CA71FF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518431DB" w14:textId="7E606BCD" w:rsidR="00D601DD" w:rsidDel="004B28B7" w:rsidRDefault="000B0A12">
      <w:pPr>
        <w:pStyle w:val="Heading2"/>
        <w:numPr>
          <w:ilvl w:val="2"/>
          <w:numId w:val="6"/>
        </w:numPr>
        <w:tabs>
          <w:tab w:val="left" w:pos="894"/>
          <w:tab w:val="left" w:pos="895"/>
        </w:tabs>
        <w:spacing w:before="63"/>
        <w:rPr>
          <w:del w:id="225" w:author="Krzysztof SPIRZEWSKI" w:date="2021-10-21T21:50:00Z"/>
        </w:rPr>
      </w:pPr>
      <w:bookmarkStart w:id="226" w:name="AI_in_Front_office"/>
      <w:bookmarkStart w:id="227" w:name="_bookmark16"/>
      <w:bookmarkEnd w:id="226"/>
      <w:bookmarkEnd w:id="227"/>
      <w:del w:id="228" w:author="Krzysztof SPIRZEWSKI" w:date="2021-10-21T21:50:00Z">
        <w:r w:rsidDel="004B28B7">
          <w:lastRenderedPageBreak/>
          <w:delText>AI</w:delText>
        </w:r>
        <w:r w:rsidDel="004B28B7">
          <w:rPr>
            <w:spacing w:val="-5"/>
          </w:rPr>
          <w:delText xml:space="preserve"> </w:delText>
        </w:r>
        <w:r w:rsidDel="004B28B7">
          <w:delText>in</w:delText>
        </w:r>
        <w:r w:rsidDel="004B28B7">
          <w:rPr>
            <w:spacing w:val="-5"/>
          </w:rPr>
          <w:delText xml:space="preserve"> </w:delText>
        </w:r>
        <w:r w:rsidDel="004B28B7">
          <w:delText>Front</w:delText>
        </w:r>
        <w:r w:rsidDel="004B28B7">
          <w:rPr>
            <w:spacing w:val="-5"/>
          </w:rPr>
          <w:delText xml:space="preserve"> </w:delText>
        </w:r>
        <w:r w:rsidDel="004B28B7">
          <w:delText>office</w:delText>
        </w:r>
      </w:del>
    </w:p>
    <w:p w14:paraId="57797FD0" w14:textId="757FB7D5" w:rsidR="00D601DD" w:rsidRPr="004B28B7" w:rsidRDefault="004B28B7" w:rsidP="004B28B7">
      <w:pPr>
        <w:pStyle w:val="BodyText"/>
        <w:ind w:left="683"/>
        <w:rPr>
          <w:b/>
          <w:szCs w:val="22"/>
          <w:rPrChange w:id="229" w:author="Krzysztof SPIRZEWSKI" w:date="2021-10-21T21:49:00Z">
            <w:rPr>
              <w:b/>
              <w:sz w:val="26"/>
            </w:rPr>
          </w:rPrChange>
        </w:rPr>
        <w:pPrChange w:id="230" w:author="Krzysztof SPIRZEWSKI" w:date="2021-10-21T21:49:00Z">
          <w:pPr>
            <w:pStyle w:val="BodyText"/>
          </w:pPr>
        </w:pPrChange>
      </w:pPr>
      <w:ins w:id="231" w:author="Krzysztof SPIRZEWSKI" w:date="2021-10-21T21:49:00Z">
        <w:r w:rsidRPr="004B28B7">
          <w:rPr>
            <w:b/>
            <w:szCs w:val="22"/>
            <w:rPrChange w:id="232" w:author="Krzysztof SPIRZEWSKI" w:date="2021-10-21T21:49:00Z">
              <w:rPr>
                <w:b/>
                <w:sz w:val="26"/>
              </w:rPr>
            </w:rPrChange>
          </w:rPr>
          <w:t>Front Office</w:t>
        </w:r>
      </w:ins>
    </w:p>
    <w:p w14:paraId="6B2945EC" w14:textId="77777777" w:rsidR="00D601DD" w:rsidRDefault="000B0A12">
      <w:pPr>
        <w:pStyle w:val="BodyText"/>
        <w:spacing w:before="196" w:line="357" w:lineRule="auto"/>
        <w:ind w:left="117" w:right="113" w:firstLine="566"/>
        <w:jc w:val="both"/>
      </w:pPr>
      <w:r>
        <w:t>Numerous</w:t>
      </w:r>
      <w:r>
        <w:rPr>
          <w:spacing w:val="-13"/>
        </w:rPr>
        <w:t xml:space="preserve"> </w:t>
      </w:r>
      <w:r>
        <w:t>Financial</w:t>
      </w:r>
      <w:r>
        <w:rPr>
          <w:spacing w:val="-12"/>
        </w:rPr>
        <w:t xml:space="preserve"> </w:t>
      </w:r>
      <w:r>
        <w:t>Institutions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leveraging</w:t>
      </w:r>
      <w:r>
        <w:rPr>
          <w:spacing w:val="-12"/>
        </w:rPr>
        <w:t xml:space="preserve"> </w:t>
      </w:r>
      <w:r>
        <w:t>AI-driven</w:t>
      </w:r>
      <w:r>
        <w:rPr>
          <w:spacing w:val="-12"/>
        </w:rPr>
        <w:t xml:space="preserve"> </w:t>
      </w:r>
      <w:r>
        <w:t>chatbots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algorithms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sup-</w:t>
      </w:r>
      <w:r>
        <w:rPr>
          <w:spacing w:val="-58"/>
        </w:rPr>
        <w:t xml:space="preserve"> </w:t>
      </w:r>
      <w:r>
        <w:t>port existing customer service channels with faster, more consistent intelligence.</w:t>
      </w:r>
      <w:r>
        <w:rPr>
          <w:spacing w:val="1"/>
        </w:rPr>
        <w:t xml:space="preserve"> </w:t>
      </w:r>
      <w:r>
        <w:t>One of the</w:t>
      </w:r>
      <w:r>
        <w:rPr>
          <w:spacing w:val="1"/>
        </w:rPr>
        <w:t xml:space="preserve"> </w:t>
      </w:r>
      <w:r>
        <w:t>common thoughts on AI application in Front office are Biometrics. Biometrics are widely rep-</w:t>
      </w:r>
      <w:r>
        <w:rPr>
          <w:spacing w:val="-57"/>
        </w:rPr>
        <w:t xml:space="preserve"> </w:t>
      </w:r>
      <w:r>
        <w:rPr>
          <w:w w:val="95"/>
        </w:rPr>
        <w:t>resented</w:t>
      </w:r>
      <w:r>
        <w:rPr>
          <w:spacing w:val="13"/>
          <w:w w:val="95"/>
        </w:rPr>
        <w:t xml:space="preserve"> </w:t>
      </w:r>
      <w:r>
        <w:rPr>
          <w:w w:val="95"/>
        </w:rPr>
        <w:t>by</w:t>
      </w:r>
      <w:r>
        <w:rPr>
          <w:spacing w:val="14"/>
          <w:w w:val="95"/>
        </w:rPr>
        <w:t xml:space="preserve"> </w:t>
      </w:r>
      <w:r>
        <w:rPr>
          <w:w w:val="95"/>
        </w:rPr>
        <w:t>various</w:t>
      </w:r>
      <w:r>
        <w:rPr>
          <w:spacing w:val="13"/>
          <w:w w:val="95"/>
        </w:rPr>
        <w:t xml:space="preserve"> </w:t>
      </w:r>
      <w:r>
        <w:rPr>
          <w:w w:val="95"/>
        </w:rPr>
        <w:t>recognition</w:t>
      </w:r>
      <w:r>
        <w:rPr>
          <w:spacing w:val="14"/>
          <w:w w:val="95"/>
        </w:rPr>
        <w:t xml:space="preserve"> </w:t>
      </w:r>
      <w:r>
        <w:rPr>
          <w:w w:val="95"/>
        </w:rPr>
        <w:t>systems</w:t>
      </w:r>
      <w:r>
        <w:rPr>
          <w:spacing w:val="13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much</w:t>
      </w:r>
      <w:r>
        <w:rPr>
          <w:spacing w:val="15"/>
          <w:w w:val="95"/>
        </w:rPr>
        <w:t xml:space="preserve"> </w:t>
      </w:r>
      <w:r>
        <w:rPr>
          <w:w w:val="95"/>
        </w:rPr>
        <w:t>safer</w:t>
      </w:r>
      <w:r>
        <w:rPr>
          <w:spacing w:val="13"/>
          <w:w w:val="95"/>
        </w:rPr>
        <w:t xml:space="preserve"> </w:t>
      </w:r>
      <w:r>
        <w:rPr>
          <w:w w:val="95"/>
        </w:rPr>
        <w:t>authentication.</w:t>
      </w:r>
      <w:r>
        <w:rPr>
          <w:spacing w:val="5"/>
          <w:w w:val="95"/>
        </w:rPr>
        <w:t xml:space="preserve"> </w:t>
      </w:r>
      <w:r>
        <w:rPr>
          <w:w w:val="95"/>
        </w:rPr>
        <w:t>Voice</w:t>
      </w:r>
      <w:r>
        <w:rPr>
          <w:spacing w:val="14"/>
          <w:w w:val="95"/>
        </w:rPr>
        <w:t xml:space="preserve"> </w:t>
      </w:r>
      <w:r>
        <w:rPr>
          <w:w w:val="95"/>
        </w:rPr>
        <w:t>recognition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used</w:t>
      </w:r>
      <w:r>
        <w:rPr>
          <w:spacing w:val="-55"/>
          <w:w w:val="95"/>
        </w:rPr>
        <w:t xml:space="preserve"> </w:t>
      </w:r>
      <w:r>
        <w:t>to determine client by voice, facial recognition technologies, which are based on ML and AI,</w:t>
      </w:r>
      <w:r>
        <w:rPr>
          <w:spacing w:val="1"/>
        </w:rPr>
        <w:t xml:space="preserve"> </w:t>
      </w:r>
      <w:r>
        <w:t>help to determine a client or to check correctness of client’s photo data. Similarly, Computer</w:t>
      </w:r>
      <w:r>
        <w:rPr>
          <w:spacing w:val="1"/>
        </w:rPr>
        <w:t xml:space="preserve"> </w:t>
      </w:r>
      <w:r>
        <w:t>Vision technologies allows to determine the authenticity of physical</w:t>
      </w:r>
      <w:r>
        <w:t xml:space="preserve"> signature. However, it is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biometrics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Anti-fraud</w:t>
      </w:r>
      <w:r>
        <w:rPr>
          <w:spacing w:val="-2"/>
        </w:rPr>
        <w:t xml:space="preserve"> </w:t>
      </w:r>
      <w:r>
        <w:t>systems.</w:t>
      </w:r>
    </w:p>
    <w:p w14:paraId="296C5623" w14:textId="77777777" w:rsidR="00D601DD" w:rsidRDefault="000B0A12">
      <w:pPr>
        <w:pStyle w:val="BodyText"/>
        <w:spacing w:before="4" w:line="357" w:lineRule="auto"/>
        <w:ind w:left="117" w:right="114" w:firstLine="566"/>
        <w:jc w:val="both"/>
      </w:pP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minor</w:t>
      </w:r>
      <w:r>
        <w:rPr>
          <w:spacing w:val="-14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case,</w:t>
      </w:r>
      <w:r>
        <w:rPr>
          <w:spacing w:val="-12"/>
        </w:rPr>
        <w:t xml:space="preserve"> </w:t>
      </w:r>
      <w:r>
        <w:t>Front</w:t>
      </w:r>
      <w:r>
        <w:rPr>
          <w:spacing w:val="-14"/>
        </w:rPr>
        <w:t xml:space="preserve"> </w:t>
      </w:r>
      <w:r>
        <w:t>Office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interested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offering</w:t>
      </w:r>
      <w:r>
        <w:rPr>
          <w:spacing w:val="-15"/>
        </w:rPr>
        <w:t xml:space="preserve"> </w:t>
      </w:r>
      <w:r>
        <w:t>Personalized</w:t>
      </w:r>
      <w:r>
        <w:rPr>
          <w:spacing w:val="-14"/>
        </w:rPr>
        <w:t xml:space="preserve"> </w:t>
      </w:r>
      <w:r>
        <w:t>financial</w:t>
      </w:r>
      <w:r>
        <w:rPr>
          <w:spacing w:val="-14"/>
        </w:rPr>
        <w:t xml:space="preserve"> </w:t>
      </w:r>
      <w:r>
        <w:t>products,</w:t>
      </w:r>
      <w:r>
        <w:rPr>
          <w:spacing w:val="-57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aggregators</w:t>
      </w:r>
      <w:r>
        <w:rPr>
          <w:spacing w:val="-2"/>
        </w:rPr>
        <w:t xml:space="preserve"> </w:t>
      </w:r>
      <w:r>
        <w:t>a</w:t>
      </w:r>
      <w:r>
        <w:t>nd</w:t>
      </w:r>
      <w:r>
        <w:rPr>
          <w:spacing w:val="-2"/>
        </w:rPr>
        <w:t xml:space="preserve"> </w:t>
      </w:r>
      <w:r>
        <w:t>Banks-as-a-Platform,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both</w:t>
      </w:r>
      <w:r>
        <w:rPr>
          <w:spacing w:val="-57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institutions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comparably</w:t>
      </w:r>
      <w:r>
        <w:rPr>
          <w:spacing w:val="-1"/>
        </w:rPr>
        <w:t xml:space="preserve"> </w:t>
      </w:r>
      <w:r>
        <w:t>immature.</w:t>
      </w:r>
    </w:p>
    <w:p w14:paraId="3C3149AB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rPr>
          <w:w w:val="95"/>
        </w:rPr>
        <w:t>Even more rare is an application of AI in case of Robotic Advisors and Algorithmic trading</w:t>
      </w:r>
      <w:r>
        <w:rPr>
          <w:spacing w:val="1"/>
          <w:w w:val="9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level.</w:t>
      </w:r>
      <w:r>
        <w:rPr>
          <w:spacing w:val="18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became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year.</w:t>
      </w:r>
    </w:p>
    <w:p w14:paraId="49E3ED80" w14:textId="77777777" w:rsidR="00D601DD" w:rsidRDefault="000B0A12">
      <w:pPr>
        <w:pStyle w:val="BodyText"/>
        <w:spacing w:before="1" w:line="357" w:lineRule="auto"/>
        <w:ind w:left="117" w:right="113" w:firstLine="566"/>
        <w:jc w:val="both"/>
      </w:pPr>
      <w:r>
        <w:t>This is an alternative to communication with financial consultants in order to create and</w:t>
      </w:r>
      <w:r>
        <w:rPr>
          <w:spacing w:val="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portfolios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stocks,</w:t>
      </w:r>
      <w:r>
        <w:rPr>
          <w:spacing w:val="-1"/>
        </w:rPr>
        <w:t xml:space="preserve"> </w:t>
      </w:r>
      <w:r>
        <w:t>bonds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assets.</w:t>
      </w:r>
    </w:p>
    <w:p w14:paraId="481B332C" w14:textId="77777777" w:rsidR="00D601DD" w:rsidRDefault="000B0A12">
      <w:pPr>
        <w:pStyle w:val="BodyText"/>
        <w:spacing w:before="1" w:line="357" w:lineRule="auto"/>
        <w:ind w:left="117" w:right="113" w:firstLine="566"/>
        <w:jc w:val="both"/>
      </w:pPr>
      <w:r>
        <w:t>In</w:t>
      </w:r>
      <w:r>
        <w:rPr>
          <w:spacing w:val="19"/>
        </w:rPr>
        <w:t xml:space="preserve"> </w:t>
      </w:r>
      <w:r>
        <w:t>just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few</w:t>
      </w:r>
      <w:r>
        <w:rPr>
          <w:spacing w:val="20"/>
        </w:rPr>
        <w:t xml:space="preserve"> </w:t>
      </w:r>
      <w:r>
        <w:t>minutes,</w:t>
      </w:r>
      <w:r>
        <w:rPr>
          <w:spacing w:val="26"/>
        </w:rPr>
        <w:t xml:space="preserve"> </w:t>
      </w:r>
      <w:r>
        <w:t>according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parameters,</w:t>
      </w:r>
      <w:r>
        <w:rPr>
          <w:spacing w:val="2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robot</w:t>
      </w:r>
      <w:r>
        <w:rPr>
          <w:spacing w:val="20"/>
        </w:rPr>
        <w:t xml:space="preserve"> </w:t>
      </w:r>
      <w:r>
        <w:t>advisor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assemble</w:t>
      </w:r>
      <w:r>
        <w:rPr>
          <w:spacing w:val="-58"/>
        </w:rPr>
        <w:t xml:space="preserve"> </w:t>
      </w:r>
      <w:r>
        <w:t>a balanced, by industry and company, investment portfolio, taking into account the available</w:t>
      </w:r>
      <w:r>
        <w:rPr>
          <w:spacing w:val="1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amounts,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profitability.</w:t>
      </w:r>
    </w:p>
    <w:p w14:paraId="5686F97F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It is believed, that those systems can create accurate forecasts for stock market environ-</w:t>
      </w:r>
      <w:r>
        <w:rPr>
          <w:spacing w:val="1"/>
        </w:rPr>
        <w:t xml:space="preserve"> </w:t>
      </w:r>
      <w:proofErr w:type="spellStart"/>
      <w:r>
        <w:t>me</w:t>
      </w:r>
      <w:r>
        <w:t>nt</w:t>
      </w:r>
      <w:proofErr w:type="spellEnd"/>
      <w:r>
        <w:t>, due to possibilities of automatic collection and analysis of the state of foreign exchange</w:t>
      </w:r>
      <w:r>
        <w:rPr>
          <w:spacing w:val="1"/>
        </w:rPr>
        <w:t xml:space="preserve"> </w:t>
      </w:r>
      <w:r>
        <w:t>markets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news.</w:t>
      </w:r>
      <w:r>
        <w:rPr>
          <w:spacing w:val="1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lowest</w:t>
      </w:r>
      <w:r>
        <w:rPr>
          <w:spacing w:val="-3"/>
        </w:rPr>
        <w:t xml:space="preserve"> </w:t>
      </w:r>
      <w:r>
        <w:t>risk.</w:t>
      </w:r>
    </w:p>
    <w:p w14:paraId="131E672A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t>Robo-advising became a powerful alternative to financial consulta</w:t>
      </w:r>
      <w:r>
        <w:t>nts in basic questions,</w:t>
      </w:r>
      <w:r>
        <w:rPr>
          <w:spacing w:val="-57"/>
        </w:rPr>
        <w:t xml:space="preserve"> </w:t>
      </w:r>
      <w:r>
        <w:t xml:space="preserve">related to banking, financial management and cash transactions. The portfolio in the US </w:t>
      </w:r>
      <w:proofErr w:type="spellStart"/>
      <w:r>
        <w:t>finan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cial</w:t>
      </w:r>
      <w:proofErr w:type="spellEnd"/>
      <w:r>
        <w:t xml:space="preserve"> markets, which is now being managed by robots, have already reached $1 trillion in 2020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rapidly</w:t>
      </w:r>
      <w:r>
        <w:rPr>
          <w:spacing w:val="-2"/>
        </w:rPr>
        <w:t xml:space="preserve"> </w:t>
      </w:r>
      <w:r>
        <w:t>increases,</w:t>
      </w:r>
      <w:r>
        <w:rPr>
          <w:spacing w:val="-2"/>
        </w:rPr>
        <w:t xml:space="preserve"> </w:t>
      </w:r>
      <w:r>
        <w:t>expecting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$2.85</w:t>
      </w:r>
      <w:r>
        <w:rPr>
          <w:spacing w:val="-2"/>
        </w:rPr>
        <w:t xml:space="preserve"> </w:t>
      </w:r>
      <w:r>
        <w:t>trillion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2025.</w:t>
      </w:r>
    </w:p>
    <w:p w14:paraId="10686A90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Going</w:t>
      </w:r>
      <w:r>
        <w:rPr>
          <w:spacing w:val="-9"/>
        </w:rPr>
        <w:t xml:space="preserve"> </w:t>
      </w:r>
      <w:r>
        <w:t>further,</w:t>
      </w:r>
      <w:r>
        <w:rPr>
          <w:spacing w:val="-7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widely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helping</w:t>
      </w:r>
      <w:r>
        <w:rPr>
          <w:spacing w:val="-8"/>
        </w:rPr>
        <w:t xml:space="preserve"> </w:t>
      </w:r>
      <w:r>
        <w:t>clients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investments,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entire Individual Banking. Standardized financial products and services for wide range of con-</w:t>
      </w:r>
      <w:r>
        <w:rPr>
          <w:spacing w:val="-57"/>
        </w:rPr>
        <w:t xml:space="preserve"> </w:t>
      </w:r>
      <w:proofErr w:type="spellStart"/>
      <w:r>
        <w:t>sumers</w:t>
      </w:r>
      <w:proofErr w:type="spellEnd"/>
      <w:r>
        <w:rPr>
          <w:spacing w:val="-12"/>
        </w:rPr>
        <w:t xml:space="preserve"> </w:t>
      </w:r>
      <w:r>
        <w:t>cannot</w:t>
      </w:r>
      <w:r>
        <w:rPr>
          <w:spacing w:val="-12"/>
        </w:rPr>
        <w:t xml:space="preserve"> </w:t>
      </w:r>
      <w:r>
        <w:t>satisfy</w:t>
      </w:r>
      <w:r>
        <w:rPr>
          <w:spacing w:val="-11"/>
        </w:rPr>
        <w:t xml:space="preserve"> </w:t>
      </w:r>
      <w:r>
        <w:t>needs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modern</w:t>
      </w:r>
      <w:r>
        <w:rPr>
          <w:spacing w:val="-11"/>
        </w:rPr>
        <w:t xml:space="preserve"> </w:t>
      </w:r>
      <w:r>
        <w:t>client.</w:t>
      </w:r>
      <w:r>
        <w:rPr>
          <w:spacing w:val="11"/>
        </w:rPr>
        <w:t xml:space="preserve"> </w:t>
      </w:r>
      <w:r>
        <w:t>Modern</w:t>
      </w:r>
      <w:r>
        <w:rPr>
          <w:spacing w:val="-11"/>
        </w:rPr>
        <w:t xml:space="preserve"> </w:t>
      </w:r>
      <w:r>
        <w:t>clients</w:t>
      </w:r>
      <w:r>
        <w:rPr>
          <w:spacing w:val="-12"/>
        </w:rPr>
        <w:t xml:space="preserve"> </w:t>
      </w:r>
      <w:r>
        <w:t>require</w:t>
      </w:r>
      <w:r>
        <w:rPr>
          <w:spacing w:val="-11"/>
        </w:rPr>
        <w:t xml:space="preserve"> </w:t>
      </w:r>
      <w:r>
        <w:t>personified</w:t>
      </w:r>
      <w:r>
        <w:rPr>
          <w:spacing w:val="-12"/>
        </w:rPr>
        <w:t xml:space="preserve"> </w:t>
      </w:r>
      <w:r>
        <w:t>conditions</w:t>
      </w:r>
      <w:r>
        <w:rPr>
          <w:spacing w:val="-1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accounts, loans and other services. Without individual approach i</w:t>
      </w:r>
      <w:r>
        <w:t>t is impossible to implement,</w:t>
      </w:r>
      <w:r>
        <w:rPr>
          <w:spacing w:val="-57"/>
        </w:rPr>
        <w:t xml:space="preserve"> </w:t>
      </w:r>
      <w:r>
        <w:t>therefore, one would need Artificial Intelligence as well. Nowadays, every financial entity de-</w:t>
      </w:r>
      <w:r>
        <w:rPr>
          <w:spacing w:val="-57"/>
        </w:rPr>
        <w:t xml:space="preserve"> </w:t>
      </w:r>
      <w:proofErr w:type="spellStart"/>
      <w:r>
        <w:t>velops</w:t>
      </w:r>
      <w:proofErr w:type="spellEnd"/>
      <w:r>
        <w:t xml:space="preserve"> and offers between 10 and 20 financial products. For developing such products banks</w:t>
      </w:r>
      <w:r>
        <w:rPr>
          <w:spacing w:val="1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professionals.</w:t>
      </w:r>
      <w:r>
        <w:rPr>
          <w:spacing w:val="14"/>
        </w:rPr>
        <w:t xml:space="preserve"> </w:t>
      </w:r>
      <w:r>
        <w:t>Developin</w:t>
      </w:r>
      <w:r>
        <w:t>g</w:t>
      </w:r>
      <w:r>
        <w:rPr>
          <w:spacing w:val="-8"/>
        </w:rPr>
        <w:t xml:space="preserve"> </w:t>
      </w:r>
      <w:r>
        <w:t>hundreds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thousands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personified</w:t>
      </w:r>
      <w:r>
        <w:rPr>
          <w:spacing w:val="-8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every</w:t>
      </w:r>
    </w:p>
    <w:p w14:paraId="10CCC18D" w14:textId="77777777" w:rsidR="00D601DD" w:rsidRDefault="00D601DD">
      <w:pPr>
        <w:spacing w:line="357" w:lineRule="auto"/>
        <w:jc w:val="both"/>
        <w:sectPr w:rsidR="00D601DD">
          <w:pgSz w:w="11910" w:h="16840"/>
          <w:pgMar w:top="1400" w:right="1300" w:bottom="1020" w:left="1300" w:header="0" w:footer="833" w:gutter="0"/>
          <w:cols w:space="708"/>
        </w:sectPr>
      </w:pPr>
    </w:p>
    <w:p w14:paraId="1A29EA48" w14:textId="77777777" w:rsidR="00D601DD" w:rsidRDefault="000B0A12">
      <w:pPr>
        <w:pStyle w:val="BodyText"/>
        <w:spacing w:before="74" w:line="357" w:lineRule="auto"/>
        <w:ind w:left="117" w:right="114"/>
        <w:jc w:val="both"/>
      </w:pPr>
      <w:r>
        <w:rPr>
          <w:spacing w:val="-1"/>
        </w:rPr>
        <w:lastRenderedPageBreak/>
        <w:t>bank</w:t>
      </w:r>
      <w:r>
        <w:rPr>
          <w:spacing w:val="-14"/>
        </w:rPr>
        <w:t xml:space="preserve"> </w:t>
      </w:r>
      <w:r>
        <w:rPr>
          <w:spacing w:val="-1"/>
        </w:rPr>
        <w:t>client</w:t>
      </w:r>
      <w:r>
        <w:rPr>
          <w:spacing w:val="-13"/>
        </w:rPr>
        <w:t xml:space="preserve"> </w:t>
      </w:r>
      <w:r>
        <w:rPr>
          <w:spacing w:val="-1"/>
        </w:rPr>
        <w:t>is,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fact,</w:t>
      </w:r>
      <w:r>
        <w:rPr>
          <w:spacing w:val="-12"/>
        </w:rPr>
        <w:t xml:space="preserve"> </w:t>
      </w:r>
      <w:r>
        <w:rPr>
          <w:spacing w:val="-1"/>
        </w:rPr>
        <w:t>impossible</w:t>
      </w:r>
      <w:r>
        <w:rPr>
          <w:spacing w:val="-12"/>
        </w:rPr>
        <w:t xml:space="preserve"> </w:t>
      </w:r>
      <w:r>
        <w:t>without</w:t>
      </w:r>
      <w:r>
        <w:rPr>
          <w:spacing w:val="-14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Artificial</w:t>
      </w:r>
      <w:r>
        <w:rPr>
          <w:spacing w:val="-14"/>
        </w:rPr>
        <w:t xml:space="preserve"> </w:t>
      </w:r>
      <w:r>
        <w:t>Intelligence.</w:t>
      </w:r>
      <w:r>
        <w:rPr>
          <w:spacing w:val="12"/>
        </w:rPr>
        <w:t xml:space="preserve"> </w:t>
      </w:r>
      <w:r>
        <w:t>According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statistics,</w:t>
      </w:r>
      <w:r>
        <w:rPr>
          <w:spacing w:val="-58"/>
        </w:rPr>
        <w:t xml:space="preserve"> </w:t>
      </w:r>
      <w:r>
        <w:t>nearly every person has between 2 and 5 electronic devices, which can connect to internet, use</w:t>
      </w:r>
      <w:r>
        <w:rPr>
          <w:spacing w:val="-57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messengers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networks.</w:t>
      </w:r>
    </w:p>
    <w:p w14:paraId="550D9E80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Naturally, every internet user leaves enormous volume of data after himself. Analyzing</w:t>
      </w:r>
      <w:r>
        <w:rPr>
          <w:spacing w:val="1"/>
        </w:rPr>
        <w:t xml:space="preserve"> </w:t>
      </w:r>
      <w:r>
        <w:t>that personified data effectively a</w:t>
      </w:r>
      <w:r>
        <w:t>llows creating various unique personified advice and offers.</w:t>
      </w:r>
      <w:r>
        <w:rPr>
          <w:spacing w:val="1"/>
        </w:rPr>
        <w:t xml:space="preserve"> </w:t>
      </w:r>
      <w:r>
        <w:t>Algorithms of Artificial Intelligence, theoretically, can collect client information, analyze and</w:t>
      </w:r>
      <w:r>
        <w:rPr>
          <w:spacing w:val="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personified</w:t>
      </w:r>
      <w:r>
        <w:rPr>
          <w:spacing w:val="-1"/>
        </w:rPr>
        <w:t xml:space="preserve"> </w:t>
      </w:r>
      <w:r>
        <w:t>offer.</w:t>
      </w:r>
    </w:p>
    <w:p w14:paraId="0686863F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As a result, whole service industry becomes more and more personal.</w:t>
      </w:r>
      <w:r>
        <w:rPr>
          <w:spacing w:val="1"/>
        </w:rPr>
        <w:t xml:space="preserve"> </w:t>
      </w:r>
      <w:r>
        <w:t>Screening social</w:t>
      </w:r>
      <w:r>
        <w:rPr>
          <w:spacing w:val="1"/>
        </w:rPr>
        <w:t xml:space="preserve"> </w:t>
      </w:r>
      <w:r>
        <w:t>networks profiles, collecting GPS or any other position data allows classifying client and to</w:t>
      </w:r>
      <w:r>
        <w:rPr>
          <w:spacing w:val="1"/>
        </w:rPr>
        <w:t xml:space="preserve"> </w:t>
      </w:r>
      <w:r>
        <w:t>create his social portrait. Obviously, from bank’s side, it allows to effecti</w:t>
      </w:r>
      <w:r>
        <w:t>vely determine credit</w:t>
      </w:r>
      <w:r>
        <w:rPr>
          <w:spacing w:val="-57"/>
        </w:rPr>
        <w:t xml:space="preserve"> </w:t>
      </w:r>
      <w:r>
        <w:t>rating for every client. At the same time, as an example, if one works in an agricultural field,</w:t>
      </w:r>
      <w:r>
        <w:rPr>
          <w:spacing w:val="1"/>
        </w:rPr>
        <w:t xml:space="preserve"> </w:t>
      </w:r>
      <w:r>
        <w:t>bank can suggest and recommend various products connected with harvest insurance.</w:t>
      </w:r>
      <w:r>
        <w:rPr>
          <w:spacing w:val="1"/>
        </w:rPr>
        <w:t xml:space="preserve"> </w:t>
      </w:r>
      <w:r>
        <w:t>As for</w:t>
      </w:r>
      <w:r>
        <w:rPr>
          <w:spacing w:val="1"/>
        </w:rPr>
        <w:t xml:space="preserve"> </w:t>
      </w:r>
      <w:r>
        <w:t>small</w:t>
      </w:r>
      <w:r>
        <w:rPr>
          <w:spacing w:val="-13"/>
        </w:rPr>
        <w:t xml:space="preserve"> </w:t>
      </w:r>
      <w:r>
        <w:t>business,</w:t>
      </w:r>
      <w:r>
        <w:rPr>
          <w:spacing w:val="-12"/>
        </w:rPr>
        <w:t xml:space="preserve"> </w:t>
      </w:r>
      <w:r>
        <w:t>analyzing</w:t>
      </w:r>
      <w:r>
        <w:rPr>
          <w:spacing w:val="-13"/>
        </w:rPr>
        <w:t xml:space="preserve"> </w:t>
      </w:r>
      <w:r>
        <w:t>supply</w:t>
      </w:r>
      <w:r>
        <w:rPr>
          <w:spacing w:val="-13"/>
        </w:rPr>
        <w:t xml:space="preserve"> </w:t>
      </w:r>
      <w:r>
        <w:t>chain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counterparties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business,</w:t>
      </w:r>
      <w:r>
        <w:rPr>
          <w:spacing w:val="-11"/>
        </w:rPr>
        <w:t xml:space="preserve"> </w:t>
      </w:r>
      <w:r>
        <w:t>bank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58"/>
        </w:rPr>
        <w:t xml:space="preserve"> </w:t>
      </w:r>
      <w:r>
        <w:t>time analyze seasonality of payments and more accurately predict time ranges, during which</w:t>
      </w:r>
      <w:r>
        <w:rPr>
          <w:spacing w:val="1"/>
        </w:rPr>
        <w:t xml:space="preserve"> </w:t>
      </w:r>
      <w:r>
        <w:t>client liquidity can drastically decrease, or possible cash gaps. This knowledge allows bank to</w:t>
      </w:r>
      <w:r>
        <w:rPr>
          <w:spacing w:val="1"/>
        </w:rPr>
        <w:t xml:space="preserve"> </w:t>
      </w:r>
      <w:r>
        <w:t>operate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</w:t>
      </w:r>
      <w:r>
        <w:t>fectively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saves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useless</w:t>
      </w:r>
      <w:r>
        <w:rPr>
          <w:spacing w:val="-1"/>
        </w:rPr>
        <w:t xml:space="preserve"> </w:t>
      </w:r>
      <w:r>
        <w:t>hassle.</w:t>
      </w:r>
    </w:p>
    <w:p w14:paraId="71D8C805" w14:textId="77777777" w:rsidR="00D601DD" w:rsidRDefault="000B0A12">
      <w:pPr>
        <w:pStyle w:val="BodyText"/>
        <w:spacing w:before="4" w:line="357" w:lineRule="auto"/>
        <w:ind w:left="117" w:right="114" w:firstLine="566"/>
        <w:jc w:val="both"/>
      </w:pPr>
      <w:r>
        <w:t>At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same</w:t>
      </w:r>
      <w:r>
        <w:rPr>
          <w:spacing w:val="24"/>
        </w:rPr>
        <w:t xml:space="preserve"> </w:t>
      </w:r>
      <w:r>
        <w:t>time,</w:t>
      </w:r>
      <w:r>
        <w:rPr>
          <w:spacing w:val="32"/>
        </w:rPr>
        <w:t xml:space="preserve"> </w:t>
      </w:r>
      <w:r>
        <w:t>case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Conversation</w:t>
      </w:r>
      <w:r>
        <w:rPr>
          <w:spacing w:val="25"/>
        </w:rPr>
        <w:t xml:space="preserve"> </w:t>
      </w:r>
      <w:r>
        <w:t>Banking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extensively</w:t>
      </w:r>
      <w:r>
        <w:rPr>
          <w:spacing w:val="24"/>
        </w:rPr>
        <w:t xml:space="preserve"> </w:t>
      </w:r>
      <w:r>
        <w:t>developing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precisely analyzed.</w:t>
      </w:r>
      <w:r>
        <w:rPr>
          <w:spacing w:val="1"/>
        </w:rPr>
        <w:t xml:space="preserve"> </w:t>
      </w:r>
      <w:r>
        <w:t>Conversation Banking for the last 3 years became extremely popular.</w:t>
      </w:r>
      <w:r>
        <w:rPr>
          <w:spacing w:val="1"/>
        </w:rPr>
        <w:t xml:space="preserve"> </w:t>
      </w:r>
      <w:r>
        <w:t>Among the largest U.S. and in</w:t>
      </w:r>
      <w:r>
        <w:t>ternational banks, the greatest focus today is on conversational</w:t>
      </w:r>
      <w:r>
        <w:rPr>
          <w:spacing w:val="1"/>
        </w:rPr>
        <w:t xml:space="preserve"> </w:t>
      </w:r>
      <w:r>
        <w:t>interfaces,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chatbots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assistants.</w:t>
      </w:r>
    </w:p>
    <w:p w14:paraId="247E5D4E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The main purpose of Conversation Banking is a client communication. Nowadays, there</w:t>
      </w:r>
      <w:r>
        <w:rPr>
          <w:spacing w:val="-57"/>
        </w:rPr>
        <w:t xml:space="preserve"> </w:t>
      </w:r>
      <w:r>
        <w:t xml:space="preserve">are general purpose AI programs, that are able to speak to people. Having a chatbot call </w:t>
      </w:r>
      <w:proofErr w:type="spellStart"/>
      <w:r>
        <w:t>assis</w:t>
      </w:r>
      <w:proofErr w:type="spellEnd"/>
      <w:r>
        <w:t>-</w:t>
      </w:r>
      <w:r>
        <w:rPr>
          <w:spacing w:val="1"/>
        </w:rPr>
        <w:t xml:space="preserve"> </w:t>
      </w:r>
      <w:r>
        <w:t>tant for common problems allows bank to extend it into artificial personal a</w:t>
      </w:r>
      <w:r>
        <w:t>ssistant, including</w:t>
      </w:r>
      <w:r>
        <w:rPr>
          <w:spacing w:val="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data.</w:t>
      </w:r>
    </w:p>
    <w:p w14:paraId="1ECE4BFC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Chatbots are one of the most effective ways to answer questions from employees and</w:t>
      </w:r>
      <w:r>
        <w:rPr>
          <w:spacing w:val="1"/>
        </w:rPr>
        <w:t xml:space="preserve"> </w:t>
      </w:r>
      <w:r>
        <w:t>customers.</w:t>
      </w:r>
      <w:r>
        <w:rPr>
          <w:spacing w:val="1"/>
        </w:rPr>
        <w:t xml:space="preserve"> </w:t>
      </w:r>
      <w:r>
        <w:t>Client can call to a bank and talk about his problem, but due to the f</w:t>
      </w:r>
      <w:r>
        <w:t>act, that this</w:t>
      </w:r>
      <w:r>
        <w:rPr>
          <w:spacing w:val="1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categorized,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talk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bot,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solve</w:t>
      </w:r>
      <w:r>
        <w:rPr>
          <w:spacing w:val="-10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rPr>
          <w:w w:val="95"/>
        </w:rPr>
        <w:t>tell about some problem related services.</w:t>
      </w:r>
      <w:r>
        <w:rPr>
          <w:spacing w:val="1"/>
          <w:w w:val="95"/>
        </w:rPr>
        <w:t xml:space="preserve"> </w:t>
      </w:r>
      <w:r>
        <w:rPr>
          <w:w w:val="95"/>
        </w:rPr>
        <w:t>Moreover, it can analyze client needs and immediately</w:t>
      </w:r>
      <w:r>
        <w:rPr>
          <w:spacing w:val="1"/>
          <w:w w:val="95"/>
        </w:rPr>
        <w:t xml:space="preserve"> </w:t>
      </w:r>
      <w:r>
        <w:t>provide various financial recommendations. Of course, that can be presented with any form of</w:t>
      </w:r>
      <w:r>
        <w:rPr>
          <w:spacing w:val="-57"/>
        </w:rPr>
        <w:t xml:space="preserve"> </w:t>
      </w:r>
      <w:r>
        <w:t>communication,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SMS,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calls.</w:t>
      </w:r>
    </w:p>
    <w:p w14:paraId="6B45C36F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t>But there is even more interesti</w:t>
      </w:r>
      <w:r>
        <w:t>ng point of view. Based on the various researches, banks</w:t>
      </w:r>
      <w:r>
        <w:rPr>
          <w:spacing w:val="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targeting</w:t>
      </w:r>
      <w:r>
        <w:rPr>
          <w:spacing w:val="-11"/>
        </w:rPr>
        <w:t xml:space="preserve"> </w:t>
      </w:r>
      <w:r>
        <w:t>teens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younger</w:t>
      </w:r>
      <w:r>
        <w:rPr>
          <w:spacing w:val="-11"/>
        </w:rPr>
        <w:t xml:space="preserve"> </w:t>
      </w:r>
      <w:r>
        <w:t>adults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take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concern,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younger</w:t>
      </w:r>
      <w:r>
        <w:rPr>
          <w:spacing w:val="-11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used to talk over phone, but to contact via messengers. Therefore, banks have to develop text</w:t>
      </w:r>
      <w:r>
        <w:rPr>
          <w:spacing w:val="1"/>
        </w:rPr>
        <w:t xml:space="preserve"> </w:t>
      </w:r>
      <w:r>
        <w:t>chatb</w:t>
      </w:r>
      <w:r>
        <w:t>ots,</w:t>
      </w:r>
      <w:r>
        <w:rPr>
          <w:spacing w:val="16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various</w:t>
      </w:r>
      <w:r>
        <w:rPr>
          <w:spacing w:val="12"/>
        </w:rPr>
        <w:t xml:space="preserve"> </w:t>
      </w:r>
      <w:r>
        <w:t>platforms,</w:t>
      </w:r>
      <w:r>
        <w:rPr>
          <w:spacing w:val="16"/>
        </w:rPr>
        <w:t xml:space="preserve"> </w:t>
      </w:r>
      <w:r>
        <w:t>including</w:t>
      </w:r>
      <w:r>
        <w:rPr>
          <w:spacing w:val="11"/>
        </w:rPr>
        <w:t xml:space="preserve"> </w:t>
      </w:r>
      <w:r>
        <w:t>bank’s</w:t>
      </w:r>
      <w:r>
        <w:rPr>
          <w:spacing w:val="12"/>
        </w:rPr>
        <w:t xml:space="preserve"> </w:t>
      </w:r>
      <w:r>
        <w:t>website,</w:t>
      </w:r>
      <w:r>
        <w:rPr>
          <w:spacing w:val="16"/>
        </w:rPr>
        <w:t xml:space="preserve"> </w:t>
      </w:r>
      <w:r>
        <w:t>bank’s</w:t>
      </w:r>
      <w:r>
        <w:rPr>
          <w:spacing w:val="11"/>
        </w:rPr>
        <w:t xml:space="preserve"> </w:t>
      </w:r>
      <w:r>
        <w:t>mobile</w:t>
      </w:r>
      <w:r>
        <w:rPr>
          <w:spacing w:val="12"/>
        </w:rPr>
        <w:t xml:space="preserve"> </w:t>
      </w:r>
      <w:r>
        <w:t>application,</w:t>
      </w:r>
      <w:r>
        <w:rPr>
          <w:spacing w:val="16"/>
        </w:rPr>
        <w:t xml:space="preserve"> </w:t>
      </w:r>
      <w:r>
        <w:t>and</w:t>
      </w:r>
    </w:p>
    <w:p w14:paraId="6E675EB3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0EA8F017" w14:textId="77777777" w:rsidR="00D601DD" w:rsidRDefault="000B0A12">
      <w:pPr>
        <w:pStyle w:val="BodyText"/>
        <w:spacing w:before="74"/>
        <w:ind w:left="117"/>
        <w:jc w:val="both"/>
      </w:pPr>
      <w:r>
        <w:lastRenderedPageBreak/>
        <w:t>chatbots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prefer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Facebook.</w:t>
      </w:r>
    </w:p>
    <w:p w14:paraId="020F6DF6" w14:textId="77777777" w:rsidR="00D601DD" w:rsidRDefault="000B0A12">
      <w:pPr>
        <w:pStyle w:val="BodyText"/>
        <w:spacing w:before="136" w:line="357" w:lineRule="auto"/>
        <w:ind w:left="117" w:right="114" w:firstLine="566"/>
        <w:jc w:val="both"/>
      </w:pPr>
      <w:r>
        <w:t>In addition to chatbots, banks can use voice assistants.</w:t>
      </w:r>
      <w:r>
        <w:rPr>
          <w:spacing w:val="1"/>
        </w:rPr>
        <w:t xml:space="preserve"> </w:t>
      </w:r>
      <w:r>
        <w:t>According to him, the assistant</w:t>
      </w:r>
      <w:r>
        <w:rPr>
          <w:spacing w:val="1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everyday</w:t>
      </w:r>
      <w:r>
        <w:rPr>
          <w:spacing w:val="-7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reserving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restaurant.</w:t>
      </w:r>
    </w:p>
    <w:p w14:paraId="24FA3469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For example, Apple Siri, Amazon Alexa and Google Assista</w:t>
      </w:r>
      <w:r>
        <w:t>nt are tightly coupled into</w:t>
      </w:r>
      <w:r>
        <w:rPr>
          <w:spacing w:val="1"/>
        </w:rPr>
        <w:t xml:space="preserve"> </w:t>
      </w:r>
      <w:r>
        <w:t>everyday</w:t>
      </w:r>
      <w:r>
        <w:rPr>
          <w:spacing w:val="-11"/>
        </w:rPr>
        <w:t xml:space="preserve"> </w:t>
      </w:r>
      <w:r>
        <w:t>life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modern</w:t>
      </w:r>
      <w:r>
        <w:rPr>
          <w:spacing w:val="-11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fields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extremely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level</w:t>
      </w:r>
      <w:r>
        <w:rPr>
          <w:spacing w:val="-5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client,</w:t>
      </w:r>
      <w:r>
        <w:rPr>
          <w:spacing w:val="-2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increases</w:t>
      </w:r>
      <w:r>
        <w:rPr>
          <w:spacing w:val="-3"/>
        </w:rPr>
        <w:t xml:space="preserve"> </w:t>
      </w:r>
      <w:r>
        <w:t>client’s</w:t>
      </w:r>
      <w:r>
        <w:rPr>
          <w:spacing w:val="-3"/>
        </w:rPr>
        <w:t xml:space="preserve"> </w:t>
      </w:r>
      <w:r>
        <w:t>loyalty.</w:t>
      </w:r>
    </w:p>
    <w:p w14:paraId="2DB962E9" w14:textId="77777777" w:rsidR="00D601DD" w:rsidRDefault="000B0A12">
      <w:pPr>
        <w:pStyle w:val="BodyText"/>
        <w:spacing w:before="1" w:line="357" w:lineRule="auto"/>
        <w:ind w:left="117" w:right="113" w:firstLine="566"/>
        <w:jc w:val="both"/>
      </w:pPr>
      <w:r>
        <w:t>Bank’s</w:t>
      </w:r>
      <w:r>
        <w:rPr>
          <w:spacing w:val="-4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proofErr w:type="spellStart"/>
      <w:r>
        <w:t>immedi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ately</w:t>
      </w:r>
      <w:proofErr w:type="spellEnd"/>
      <w:r>
        <w:t>.</w:t>
      </w:r>
      <w:r>
        <w:rPr>
          <w:spacing w:val="1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payments</w:t>
      </w:r>
      <w:r>
        <w:rPr>
          <w:spacing w:val="-4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debit</w:t>
      </w:r>
      <w:r>
        <w:rPr>
          <w:spacing w:val="-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week,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debt of a credit card and when fixed-term deposit ends. As a result, client doesn’t spend time</w:t>
      </w:r>
      <w:r>
        <w:rPr>
          <w:spacing w:val="1"/>
        </w:rPr>
        <w:t xml:space="preserve"> </w:t>
      </w:r>
      <w:r>
        <w:t>looking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bank’s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page,</w:t>
      </w:r>
      <w:r>
        <w:rPr>
          <w:spacing w:val="-11"/>
        </w:rPr>
        <w:t xml:space="preserve"> </w:t>
      </w:r>
      <w:r>
        <w:t>sorting</w:t>
      </w:r>
      <w:r>
        <w:rPr>
          <w:spacing w:val="-13"/>
        </w:rPr>
        <w:t xml:space="preserve"> </w:t>
      </w:r>
      <w:r>
        <w:t>history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mobile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app.</w:t>
      </w:r>
      <w:r>
        <w:rPr>
          <w:spacing w:val="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assistant</w:t>
      </w:r>
      <w:r>
        <w:rPr>
          <w:spacing w:val="-5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  <w:r>
        <w:rPr>
          <w:spacing w:val="1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installe</w:t>
      </w:r>
      <w:r>
        <w:t>d</w:t>
      </w:r>
      <w:r>
        <w:rPr>
          <w:spacing w:val="-3"/>
        </w:rPr>
        <w:t xml:space="preserve"> </w:t>
      </w:r>
      <w:r>
        <w:t>app,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recognize</w:t>
      </w:r>
      <w:r>
        <w:rPr>
          <w:spacing w:val="-57"/>
        </w:rPr>
        <w:t xml:space="preserve"> </w:t>
      </w:r>
      <w:r>
        <w:t>products on store shelves, assistant can display cashback amount, which would be returned 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paying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card.</w:t>
      </w:r>
    </w:p>
    <w:p w14:paraId="3C14490E" w14:textId="77777777" w:rsidR="00D601DD" w:rsidRDefault="000B0A12">
      <w:pPr>
        <w:pStyle w:val="BodyText"/>
        <w:spacing w:before="4" w:line="357" w:lineRule="auto"/>
        <w:ind w:left="117" w:right="113" w:firstLine="566"/>
        <w:jc w:val="both"/>
      </w:pP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result,</w:t>
      </w:r>
      <w:r>
        <w:rPr>
          <w:spacing w:val="-10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expected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outlive</w:t>
      </w:r>
      <w:r>
        <w:rPr>
          <w:spacing w:val="-11"/>
        </w:rPr>
        <w:t xml:space="preserve"> </w:t>
      </w:r>
      <w:r>
        <w:t>vitally</w:t>
      </w:r>
      <w:r>
        <w:rPr>
          <w:spacing w:val="-11"/>
        </w:rPr>
        <w:t xml:space="preserve"> </w:t>
      </w:r>
      <w:r>
        <w:t>crucial</w:t>
      </w:r>
      <w:r>
        <w:rPr>
          <w:spacing w:val="-11"/>
        </w:rPr>
        <w:t xml:space="preserve"> </w:t>
      </w:r>
      <w:r>
        <w:t>challenges.</w:t>
      </w:r>
      <w:r>
        <w:rPr>
          <w:spacing w:val="11"/>
        </w:rPr>
        <w:t xml:space="preserve"> </w:t>
      </w:r>
      <w:r>
        <w:t>Firstly,</w:t>
      </w:r>
      <w:r>
        <w:rPr>
          <w:spacing w:val="-58"/>
        </w:rPr>
        <w:t xml:space="preserve"> </w:t>
      </w:r>
      <w:r>
        <w:rPr>
          <w:w w:val="95"/>
        </w:rPr>
        <w:t>there is a growing competition over clients, both in attraction of new and in retention of old ones.</w:t>
      </w:r>
      <w:r>
        <w:rPr>
          <w:spacing w:val="1"/>
          <w:w w:val="95"/>
        </w:rPr>
        <w:t xml:space="preserve"> </w:t>
      </w:r>
      <w:r>
        <w:t>Secondly, ready-made technologies may allow to execute this much more effectively and with</w:t>
      </w:r>
      <w:r>
        <w:rPr>
          <w:spacing w:val="-57"/>
        </w:rPr>
        <w:t xml:space="preserve"> </w:t>
      </w:r>
      <w:r>
        <w:t>lower costs, then an operator.</w:t>
      </w:r>
      <w:r>
        <w:rPr>
          <w:spacing w:val="1"/>
        </w:rPr>
        <w:t xml:space="preserve"> </w:t>
      </w:r>
      <w:r>
        <w:t>Basically, a</w:t>
      </w:r>
      <w:r>
        <w:t>lmost all banks replace communication employees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chatbot.</w:t>
      </w:r>
      <w:r>
        <w:rPr>
          <w:spacing w:val="16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painlessly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bank,</w:t>
      </w:r>
      <w:r>
        <w:rPr>
          <w:spacing w:val="-57"/>
        </w:rPr>
        <w:t xml:space="preserve"> </w:t>
      </w:r>
      <w:r>
        <w:t>as in most cases a foundation already exists.</w:t>
      </w:r>
      <w:r>
        <w:rPr>
          <w:spacing w:val="1"/>
        </w:rPr>
        <w:t xml:space="preserve"> </w:t>
      </w:r>
      <w:r>
        <w:t>In recent years operators were building client</w:t>
      </w:r>
      <w:r>
        <w:rPr>
          <w:spacing w:val="1"/>
        </w:rPr>
        <w:t xml:space="preserve"> </w:t>
      </w:r>
      <w:r>
        <w:rPr>
          <w:w w:val="95"/>
        </w:rPr>
        <w:t>communication based on a script, scenario of a dialog.</w:t>
      </w:r>
      <w:r>
        <w:rPr>
          <w:spacing w:val="1"/>
          <w:w w:val="95"/>
        </w:rPr>
        <w:t xml:space="preserve"> </w:t>
      </w:r>
      <w:r>
        <w:rPr>
          <w:w w:val="95"/>
        </w:rPr>
        <w:t>In case of more complicated talk, operator</w:t>
      </w:r>
      <w:r>
        <w:rPr>
          <w:spacing w:val="1"/>
          <w:w w:val="95"/>
        </w:rPr>
        <w:t xml:space="preserve"> </w:t>
      </w:r>
      <w:r>
        <w:t>have to transfer a talk to a manager with more responsibilities.</w:t>
      </w:r>
      <w:r>
        <w:rPr>
          <w:spacing w:val="1"/>
        </w:rPr>
        <w:t xml:space="preserve"> </w:t>
      </w:r>
      <w:r>
        <w:t>Based on research, modern</w:t>
      </w:r>
      <w:r>
        <w:rPr>
          <w:spacing w:val="1"/>
        </w:rPr>
        <w:t xml:space="preserve"> </w:t>
      </w:r>
      <w:r>
        <w:t xml:space="preserve">chatting solutions </w:t>
      </w:r>
      <w:proofErr w:type="spellStart"/>
      <w:r>
        <w:t>can not</w:t>
      </w:r>
      <w:proofErr w:type="spellEnd"/>
      <w:r>
        <w:t xml:space="preserve"> be distinguished from an alive person by</w:t>
      </w:r>
      <w:r>
        <w:t xml:space="preserve"> 60% clients. Chatbots are</w:t>
      </w:r>
      <w:r>
        <w:rPr>
          <w:spacing w:val="1"/>
        </w:rPr>
        <w:t xml:space="preserve"> </w:t>
      </w:r>
      <w:r>
        <w:t>attractive for business by providing consistent access to bank information with an immediate</w:t>
      </w:r>
      <w:r>
        <w:rPr>
          <w:spacing w:val="1"/>
        </w:rPr>
        <w:t xml:space="preserve"> </w:t>
      </w:r>
      <w:r>
        <w:t>feedback,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client.</w:t>
      </w:r>
    </w:p>
    <w:p w14:paraId="714371B4" w14:textId="77777777" w:rsidR="00D601DD" w:rsidRDefault="000B0A12">
      <w:pPr>
        <w:pStyle w:val="BodyText"/>
        <w:spacing w:before="5" w:line="357" w:lineRule="auto"/>
        <w:ind w:left="117" w:right="113" w:firstLine="566"/>
        <w:jc w:val="both"/>
      </w:pPr>
      <w:r>
        <w:t>Response</w:t>
      </w:r>
      <w:r>
        <w:rPr>
          <w:spacing w:val="-8"/>
        </w:rPr>
        <w:t xml:space="preserve"> </w:t>
      </w:r>
      <w:r>
        <w:t>delayed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minutes</w:t>
      </w:r>
      <w:r>
        <w:rPr>
          <w:spacing w:val="-8"/>
        </w:rPr>
        <w:t xml:space="preserve"> </w:t>
      </w:r>
      <w:r>
        <w:t>decreases</w:t>
      </w:r>
      <w:r>
        <w:rPr>
          <w:spacing w:val="-7"/>
        </w:rPr>
        <w:t xml:space="preserve"> </w:t>
      </w:r>
      <w:r>
        <w:t>chances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long-term</w:t>
      </w:r>
      <w:r>
        <w:rPr>
          <w:spacing w:val="-8"/>
        </w:rPr>
        <w:t xml:space="preserve"> </w:t>
      </w:r>
      <w:r>
        <w:t>bonds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client</w:t>
      </w:r>
      <w:r>
        <w:rPr>
          <w:spacing w:val="-5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times,</w:t>
      </w:r>
      <w:r>
        <w:rPr>
          <w:spacing w:val="-9"/>
        </w:rPr>
        <w:t xml:space="preserve"> </w:t>
      </w:r>
      <w:r>
        <w:t>resulting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t>bonds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bank,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answered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call,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client</w:t>
      </w:r>
      <w:r>
        <w:rPr>
          <w:spacing w:val="-58"/>
        </w:rPr>
        <w:t xml:space="preserve"> </w:t>
      </w:r>
      <w:r>
        <w:t>feel</w:t>
      </w:r>
      <w:r>
        <w:rPr>
          <w:spacing w:val="-14"/>
        </w:rPr>
        <w:t xml:space="preserve"> </w:t>
      </w:r>
      <w:r>
        <w:t>himself</w:t>
      </w:r>
      <w:r>
        <w:rPr>
          <w:spacing w:val="-14"/>
        </w:rPr>
        <w:t xml:space="preserve"> </w:t>
      </w:r>
      <w:r>
        <w:t>important.</w:t>
      </w:r>
      <w:r>
        <w:rPr>
          <w:spacing w:val="11"/>
        </w:rPr>
        <w:t xml:space="preserve"> </w:t>
      </w:r>
      <w:r>
        <w:t>Nevertheless,</w:t>
      </w:r>
      <w:r>
        <w:rPr>
          <w:spacing w:val="-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still</w:t>
      </w:r>
      <w:r>
        <w:rPr>
          <w:spacing w:val="-13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leave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possibility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contact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alive</w:t>
      </w:r>
      <w:r>
        <w:rPr>
          <w:spacing w:val="-57"/>
        </w:rPr>
        <w:t xml:space="preserve"> </w:t>
      </w:r>
      <w:r>
        <w:t>employee,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79%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respondents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positively</w:t>
      </w:r>
      <w:r>
        <w:rPr>
          <w:spacing w:val="-9"/>
        </w:rPr>
        <w:t xml:space="preserve"> </w:t>
      </w:r>
      <w:r>
        <w:t>react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conversation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human,</w:t>
      </w:r>
      <w:r>
        <w:rPr>
          <w:spacing w:val="-8"/>
        </w:rPr>
        <w:t xml:space="preserve"> </w:t>
      </w:r>
      <w:r>
        <w:t>while</w:t>
      </w:r>
      <w:r>
        <w:rPr>
          <w:spacing w:val="-58"/>
        </w:rPr>
        <w:t xml:space="preserve"> </w:t>
      </w:r>
      <w:r>
        <w:t>74% negatively react, if they would have a conversation with a machine, without a possibility</w:t>
      </w:r>
      <w:r>
        <w:rPr>
          <w:spacing w:val="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human.</w:t>
      </w:r>
      <w:r>
        <w:rPr>
          <w:spacing w:val="13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programs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possibilities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non-typical</w:t>
      </w:r>
      <w:r>
        <w:rPr>
          <w:spacing w:val="-7"/>
        </w:rPr>
        <w:t xml:space="preserve"> </w:t>
      </w:r>
      <w:r>
        <w:t>talk.</w:t>
      </w:r>
      <w:r>
        <w:rPr>
          <w:spacing w:val="15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 bank in case if he is using bank services on a regular basis, and constant contact is a reason</w:t>
      </w:r>
      <w:r>
        <w:rPr>
          <w:spacing w:val="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70%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purchases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banking</w:t>
      </w:r>
      <w:r>
        <w:rPr>
          <w:spacing w:val="11"/>
        </w:rPr>
        <w:t xml:space="preserve"> </w:t>
      </w:r>
      <w:r>
        <w:t>services.</w:t>
      </w:r>
      <w:r>
        <w:rPr>
          <w:spacing w:val="2"/>
        </w:rPr>
        <w:t xml:space="preserve"> </w:t>
      </w:r>
      <w:r>
        <w:t>Chatbot,</w:t>
      </w:r>
      <w:r>
        <w:rPr>
          <w:spacing w:val="16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universa</w:t>
      </w:r>
      <w:r>
        <w:t>l</w:t>
      </w:r>
      <w:r>
        <w:rPr>
          <w:spacing w:val="11"/>
        </w:rPr>
        <w:t xml:space="preserve"> </w:t>
      </w:r>
      <w:r>
        <w:t>worker</w:t>
      </w:r>
      <w:r>
        <w:rPr>
          <w:spacing w:val="12"/>
        </w:rPr>
        <w:t xml:space="preserve"> </w:t>
      </w:r>
      <w:r>
        <w:t>without</w:t>
      </w:r>
      <w:r>
        <w:rPr>
          <w:spacing w:val="12"/>
        </w:rPr>
        <w:t xml:space="preserve"> </w:t>
      </w:r>
      <w:r>
        <w:t>breaks</w:t>
      </w:r>
      <w:r>
        <w:rPr>
          <w:spacing w:val="12"/>
        </w:rPr>
        <w:t xml:space="preserve"> </w:t>
      </w:r>
      <w:r>
        <w:t>and</w:t>
      </w:r>
    </w:p>
    <w:p w14:paraId="436DFB81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6D565A1A" w14:textId="77777777" w:rsidR="00D601DD" w:rsidRDefault="000B0A12">
      <w:pPr>
        <w:pStyle w:val="BodyText"/>
        <w:spacing w:before="74" w:line="357" w:lineRule="auto"/>
        <w:ind w:left="117" w:right="114"/>
        <w:jc w:val="both"/>
      </w:pPr>
      <w:r>
        <w:lastRenderedPageBreak/>
        <w:t>competitors, especially for big banks with large client base, which bank has to be in a constant</w:t>
      </w:r>
      <w:r>
        <w:rPr>
          <w:spacing w:val="-57"/>
        </w:rPr>
        <w:t xml:space="preserve"> </w:t>
      </w:r>
      <w:r>
        <w:t>contact</w:t>
      </w:r>
      <w:r>
        <w:rPr>
          <w:spacing w:val="-12"/>
        </w:rPr>
        <w:t xml:space="preserve"> </w:t>
      </w:r>
      <w:r>
        <w:t>with.</w:t>
      </w:r>
      <w:r>
        <w:rPr>
          <w:spacing w:val="12"/>
        </w:rPr>
        <w:t xml:space="preserve"> </w:t>
      </w:r>
      <w:r>
        <w:t>Nowadays,</w:t>
      </w:r>
      <w:r>
        <w:rPr>
          <w:spacing w:val="-9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robots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large</w:t>
      </w:r>
      <w:r>
        <w:rPr>
          <w:spacing w:val="-11"/>
        </w:rPr>
        <w:t xml:space="preserve"> </w:t>
      </w:r>
      <w:r>
        <w:t>extent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replacing</w:t>
      </w:r>
      <w:r>
        <w:rPr>
          <w:spacing w:val="-10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centers,</w:t>
      </w:r>
      <w:r>
        <w:rPr>
          <w:spacing w:val="-9"/>
        </w:rPr>
        <w:t xml:space="preserve"> </w:t>
      </w:r>
      <w:r>
        <w:t>mailing</w:t>
      </w:r>
      <w:r>
        <w:rPr>
          <w:spacing w:val="-11"/>
        </w:rPr>
        <w:t xml:space="preserve"> </w:t>
      </w:r>
      <w:r>
        <w:t>centers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divisions.</w:t>
      </w:r>
    </w:p>
    <w:p w14:paraId="24CB9A46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Swiss</w:t>
      </w:r>
      <w:r>
        <w:rPr>
          <w:spacing w:val="-11"/>
        </w:rPr>
        <w:t xml:space="preserve"> </w:t>
      </w:r>
      <w:r>
        <w:t>bank</w:t>
      </w:r>
      <w:r>
        <w:rPr>
          <w:spacing w:val="-10"/>
        </w:rPr>
        <w:t xml:space="preserve"> </w:t>
      </w:r>
      <w:r>
        <w:t>UBS,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Top</w:t>
      </w:r>
      <w:r>
        <w:rPr>
          <w:spacing w:val="-10"/>
        </w:rPr>
        <w:t xml:space="preserve"> </w:t>
      </w:r>
      <w:r>
        <w:t>50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assets,</w:t>
      </w:r>
      <w:r>
        <w:rPr>
          <w:spacing w:val="-10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Ask</w:t>
      </w:r>
      <w:r>
        <w:rPr>
          <w:spacing w:val="-10"/>
        </w:rPr>
        <w:t xml:space="preserve"> </w:t>
      </w:r>
      <w:r>
        <w:t>UBS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serve</w:t>
      </w:r>
      <w:r>
        <w:rPr>
          <w:spacing w:val="-10"/>
        </w:rPr>
        <w:t xml:space="preserve"> </w:t>
      </w:r>
      <w:r>
        <w:t>com-</w:t>
      </w:r>
      <w:r>
        <w:rPr>
          <w:spacing w:val="-58"/>
        </w:rPr>
        <w:t xml:space="preserve"> </w:t>
      </w:r>
      <w:proofErr w:type="spellStart"/>
      <w:r>
        <w:t>panies</w:t>
      </w:r>
      <w:proofErr w:type="spellEnd"/>
      <w:r>
        <w:t xml:space="preserve"> which specialize over managing client finance. Offered service allows receiving advice</w:t>
      </w:r>
      <w:r>
        <w:rPr>
          <w:spacing w:val="-5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wide</w:t>
      </w:r>
      <w:r>
        <w:rPr>
          <w:spacing w:val="-10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questions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markets</w:t>
      </w:r>
      <w:r>
        <w:rPr>
          <w:spacing w:val="-10"/>
        </w:rPr>
        <w:t xml:space="preserve"> </w:t>
      </w:r>
      <w:r>
        <w:t>analysis.</w:t>
      </w:r>
      <w:r>
        <w:rPr>
          <w:spacing w:val="12"/>
        </w:rPr>
        <w:t xml:space="preserve"> </w:t>
      </w:r>
      <w:r>
        <w:t>Moreover,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educational</w:t>
      </w:r>
      <w:r>
        <w:rPr>
          <w:spacing w:val="-57"/>
        </w:rPr>
        <w:t xml:space="preserve"> </w:t>
      </w:r>
      <w:r>
        <w:t>service,</w:t>
      </w:r>
      <w:r>
        <w:rPr>
          <w:spacing w:val="-10"/>
        </w:rPr>
        <w:t xml:space="preserve"> </w:t>
      </w:r>
      <w:r>
        <w:t>clarifying</w:t>
      </w:r>
      <w:r>
        <w:rPr>
          <w:spacing w:val="-10"/>
        </w:rPr>
        <w:t xml:space="preserve"> </w:t>
      </w:r>
      <w:r>
        <w:t>definitions,</w:t>
      </w:r>
      <w:r>
        <w:rPr>
          <w:spacing w:val="-9"/>
        </w:rPr>
        <w:t xml:space="preserve"> </w:t>
      </w:r>
      <w:r>
        <w:t>giving</w:t>
      </w:r>
      <w:r>
        <w:rPr>
          <w:spacing w:val="-10"/>
        </w:rPr>
        <w:t xml:space="preserve"> </w:t>
      </w:r>
      <w:r>
        <w:t>definitions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acronyms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translating</w:t>
      </w:r>
      <w:r>
        <w:rPr>
          <w:spacing w:val="-10"/>
        </w:rPr>
        <w:t xml:space="preserve"> </w:t>
      </w:r>
      <w:r>
        <w:t>professional</w:t>
      </w:r>
      <w:r>
        <w:rPr>
          <w:spacing w:val="-11"/>
        </w:rPr>
        <w:t xml:space="preserve"> </w:t>
      </w:r>
      <w:r>
        <w:t>slang</w:t>
      </w:r>
      <w:r>
        <w:rPr>
          <w:spacing w:val="-5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market.</w:t>
      </w:r>
      <w:r>
        <w:rPr>
          <w:spacing w:val="15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UBS</w:t>
      </w:r>
      <w:r>
        <w:rPr>
          <w:spacing w:val="-5"/>
        </w:rPr>
        <w:t xml:space="preserve"> </w:t>
      </w:r>
      <w:r>
        <w:t>representative,</w:t>
      </w:r>
      <w:r>
        <w:rPr>
          <w:spacing w:val="-4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intends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UBS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instrument,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“secure,</w:t>
      </w:r>
      <w:r>
        <w:rPr>
          <w:spacing w:val="-2"/>
        </w:rPr>
        <w:t xml:space="preserve"> </w:t>
      </w:r>
      <w:r>
        <w:t>compliant,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trustworthy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clients.</w:t>
      </w:r>
    </w:p>
    <w:p w14:paraId="31EA289A" w14:textId="77777777" w:rsidR="00D601DD" w:rsidRDefault="000B0A12">
      <w:pPr>
        <w:pStyle w:val="BodyText"/>
        <w:spacing w:before="3" w:line="357" w:lineRule="auto"/>
        <w:ind w:left="117" w:right="114" w:firstLine="566"/>
        <w:jc w:val="both"/>
      </w:pPr>
      <w:r>
        <w:t>Correctly developed program may not just execute multiple routine functions, but have</w:t>
      </w:r>
      <w:r>
        <w:rPr>
          <w:spacing w:val="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ability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self-education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self-correction.</w:t>
      </w:r>
      <w:r>
        <w:rPr>
          <w:spacing w:val="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specialists</w:t>
      </w:r>
      <w:r>
        <w:rPr>
          <w:spacing w:val="-10"/>
        </w:rPr>
        <w:t xml:space="preserve"> </w:t>
      </w:r>
      <w:r>
        <w:t>assume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rPr>
          <w:w w:val="95"/>
        </w:rPr>
        <w:t>burdensome development, if software developers didn’t receive over-complicated requirements.</w:t>
      </w:r>
      <w:r>
        <w:rPr>
          <w:spacing w:val="1"/>
          <w:w w:val="95"/>
        </w:rPr>
        <w:t xml:space="preserve"> </w:t>
      </w:r>
      <w:r>
        <w:rPr>
          <w:spacing w:val="-1"/>
        </w:rPr>
        <w:t>However,</w:t>
      </w:r>
      <w:r>
        <w:rPr>
          <w:spacing w:val="-12"/>
        </w:rPr>
        <w:t xml:space="preserve"> </w:t>
      </w:r>
      <w:r>
        <w:rPr>
          <w:spacing w:val="-1"/>
        </w:rPr>
        <w:t>extremely</w:t>
      </w:r>
      <w:r>
        <w:rPr>
          <w:spacing w:val="-13"/>
        </w:rPr>
        <w:t xml:space="preserve"> </w:t>
      </w:r>
      <w:r>
        <w:rPr>
          <w:spacing w:val="-1"/>
        </w:rPr>
        <w:t>complicated</w:t>
      </w:r>
      <w:r>
        <w:rPr>
          <w:spacing w:val="-13"/>
        </w:rPr>
        <w:t xml:space="preserve"> </w:t>
      </w:r>
      <w:r>
        <w:rPr>
          <w:spacing w:val="-1"/>
        </w:rPr>
        <w:t>solutions</w:t>
      </w:r>
      <w:r>
        <w:rPr>
          <w:spacing w:val="-13"/>
        </w:rPr>
        <w:t xml:space="preserve"> </w:t>
      </w:r>
      <w:r>
        <w:rPr>
          <w:spacing w:val="-1"/>
        </w:rPr>
        <w:t>supporting</w:t>
      </w:r>
      <w:r>
        <w:rPr>
          <w:spacing w:val="-13"/>
        </w:rPr>
        <w:t xml:space="preserve"> </w:t>
      </w:r>
      <w:r>
        <w:t>multiple</w:t>
      </w:r>
      <w:r>
        <w:rPr>
          <w:spacing w:val="-13"/>
        </w:rPr>
        <w:t xml:space="preserve"> </w:t>
      </w:r>
      <w:r>
        <w:t>platforms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self-learning</w:t>
      </w:r>
      <w:r>
        <w:rPr>
          <w:spacing w:val="-13"/>
        </w:rPr>
        <w:t xml:space="preserve"> </w:t>
      </w:r>
      <w:r>
        <w:t>may</w:t>
      </w:r>
      <w:r>
        <w:rPr>
          <w:spacing w:val="-58"/>
        </w:rPr>
        <w:t xml:space="preserve"> </w:t>
      </w:r>
      <w:r>
        <w:t>be pretty expensive. Therefore, most banks start expl</w:t>
      </w:r>
      <w:r>
        <w:t>oring the digital world of chat solutions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agents,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mostly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scripting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scenarios.</w:t>
      </w:r>
    </w:p>
    <w:p w14:paraId="7F24661F" w14:textId="77777777" w:rsidR="00D601DD" w:rsidRDefault="000B0A12">
      <w:pPr>
        <w:pStyle w:val="BodyText"/>
        <w:spacing w:before="3" w:line="357" w:lineRule="auto"/>
        <w:ind w:left="117" w:right="112" w:firstLine="566"/>
        <w:jc w:val="both"/>
      </w:pPr>
      <w:r>
        <w:t>Another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direction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improvement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personalization</w:t>
      </w:r>
      <w:r>
        <w:rPr>
          <w:spacing w:val="-57"/>
        </w:rPr>
        <w:t xml:space="preserve"> </w:t>
      </w:r>
      <w:r>
        <w:t>of products and services.</w:t>
      </w:r>
      <w:r>
        <w:rPr>
          <w:spacing w:val="1"/>
        </w:rPr>
        <w:t xml:space="preserve"> </w:t>
      </w:r>
      <w:r>
        <w:t>Personalization is one of the main, if not the main, instruments for</w:t>
      </w:r>
      <w:r>
        <w:rPr>
          <w:spacing w:val="1"/>
        </w:rPr>
        <w:t xml:space="preserve"> </w:t>
      </w:r>
      <w:r>
        <w:t>competition in banking sector. Previous criteria of competitiveness, as price of banking prod-</w:t>
      </w:r>
      <w:r>
        <w:rPr>
          <w:spacing w:val="1"/>
        </w:rPr>
        <w:t xml:space="preserve"> </w:t>
      </w:r>
      <w:proofErr w:type="spellStart"/>
      <w:r>
        <w:t>ucts</w:t>
      </w:r>
      <w:proofErr w:type="spellEnd"/>
      <w:r>
        <w:t>, service delivery rate and accessibility, are fading out in s</w:t>
      </w:r>
      <w:r>
        <w:t>ignificant extent, especially due</w:t>
      </w:r>
      <w:r>
        <w:rPr>
          <w:spacing w:val="1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fact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equalizing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competitors</w:t>
      </w:r>
      <w:r>
        <w:rPr>
          <w:spacing w:val="-15"/>
        </w:rPr>
        <w:t xml:space="preserve"> </w:t>
      </w:r>
      <w:r>
        <w:t>due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equivalent</w:t>
      </w:r>
      <w:r>
        <w:rPr>
          <w:spacing w:val="-14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modern</w:t>
      </w:r>
      <w:r>
        <w:rPr>
          <w:spacing w:val="-15"/>
        </w:rPr>
        <w:t xml:space="preserve"> </w:t>
      </w:r>
      <w:r>
        <w:t>technologies,</w:t>
      </w:r>
      <w:r>
        <w:rPr>
          <w:spacing w:val="-11"/>
        </w:rPr>
        <w:t xml:space="preserve"> </w:t>
      </w:r>
      <w:r>
        <w:t>leaving</w:t>
      </w:r>
      <w:r>
        <w:rPr>
          <w:spacing w:val="-58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tangible</w:t>
      </w:r>
      <w:r>
        <w:rPr>
          <w:spacing w:val="-1"/>
        </w:rPr>
        <w:t xml:space="preserve"> </w:t>
      </w:r>
      <w:r>
        <w:t>superiority.</w:t>
      </w:r>
    </w:p>
    <w:p w14:paraId="326EACB9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t>Competition</w:t>
      </w:r>
      <w:r>
        <w:rPr>
          <w:spacing w:val="-10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bank</w:t>
      </w:r>
      <w:r>
        <w:rPr>
          <w:spacing w:val="-9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moves</w:t>
      </w:r>
      <w:r>
        <w:rPr>
          <w:spacing w:val="-10"/>
        </w:rPr>
        <w:t xml:space="preserve"> </w:t>
      </w:r>
      <w:r>
        <w:t>towards</w:t>
      </w:r>
      <w:r>
        <w:rPr>
          <w:spacing w:val="-9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develop</w:t>
      </w:r>
      <w:r>
        <w:rPr>
          <w:spacing w:val="-58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adapted,</w:t>
      </w:r>
      <w:r>
        <w:rPr>
          <w:spacing w:val="-10"/>
        </w:rPr>
        <w:t xml:space="preserve"> </w:t>
      </w:r>
      <w:r>
        <w:t>demand-based</w:t>
      </w:r>
      <w:r>
        <w:rPr>
          <w:spacing w:val="-11"/>
        </w:rPr>
        <w:t xml:space="preserve"> </w:t>
      </w:r>
      <w:r>
        <w:t>product,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convincing</w:t>
      </w:r>
      <w:r>
        <w:rPr>
          <w:spacing w:val="-11"/>
        </w:rPr>
        <w:t xml:space="preserve"> </w:t>
      </w:r>
      <w:r>
        <w:t>recommendations,</w:t>
      </w:r>
      <w:r>
        <w:rPr>
          <w:spacing w:val="-10"/>
        </w:rPr>
        <w:t xml:space="preserve"> </w:t>
      </w:r>
      <w:r>
        <w:t>up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ready-made</w:t>
      </w:r>
      <w:r>
        <w:rPr>
          <w:spacing w:val="-57"/>
        </w:rPr>
        <w:t xml:space="preserve"> </w:t>
      </w:r>
      <w:r>
        <w:t>solutions, based on client needs, thoughts and expectations.</w:t>
      </w:r>
      <w:r>
        <w:rPr>
          <w:spacing w:val="1"/>
        </w:rPr>
        <w:t xml:space="preserve"> </w:t>
      </w:r>
      <w:r>
        <w:t>Banks obtain possibility to in-</w:t>
      </w:r>
      <w:r>
        <w:rPr>
          <w:spacing w:val="1"/>
        </w:rPr>
        <w:t xml:space="preserve"> </w:t>
      </w:r>
      <w:r>
        <w:t>fluence actively on client behavior by using large amounts of da</w:t>
      </w:r>
      <w:r>
        <w:t>ta.</w:t>
      </w:r>
      <w:r>
        <w:rPr>
          <w:spacing w:val="1"/>
        </w:rPr>
        <w:t xml:space="preserve"> </w:t>
      </w:r>
      <w:r>
        <w:t>By processing that data,</w:t>
      </w:r>
      <w:r>
        <w:rPr>
          <w:spacing w:val="1"/>
        </w:rPr>
        <w:t xml:space="preserve"> </w:t>
      </w:r>
      <w:r>
        <w:t>artificial intelligence receive an option to offer client personified product on best suitable user</w:t>
      </w:r>
      <w:r>
        <w:rPr>
          <w:spacing w:val="1"/>
        </w:rPr>
        <w:t xml:space="preserve"> </w:t>
      </w:r>
      <w:r>
        <w:t>conditions, as it, obviously, considers client’s targets and financial possibilities. It is common</w:t>
      </w:r>
      <w:r>
        <w:rPr>
          <w:spacing w:val="1"/>
        </w:rPr>
        <w:t xml:space="preserve"> </w:t>
      </w:r>
      <w:r>
        <w:t>for such products to get ahe</w:t>
      </w:r>
      <w:r>
        <w:t>ad of client wishes, resulting in forming request by consulting and</w:t>
      </w:r>
      <w:r>
        <w:rPr>
          <w:spacing w:val="1"/>
        </w:rPr>
        <w:t xml:space="preserve"> </w:t>
      </w:r>
      <w:r>
        <w:t>clarification.</w:t>
      </w:r>
    </w:p>
    <w:p w14:paraId="5AE4F99E" w14:textId="77777777" w:rsidR="00D601DD" w:rsidRDefault="000B0A12">
      <w:pPr>
        <w:pStyle w:val="BodyText"/>
        <w:spacing w:before="4" w:line="357" w:lineRule="auto"/>
        <w:ind w:left="117" w:right="114" w:firstLine="566"/>
        <w:jc w:val="both"/>
      </w:pPr>
      <w:r>
        <w:t>Santander bank even instituted an award for developing a program, which would allow</w:t>
      </w:r>
      <w:r>
        <w:rPr>
          <w:spacing w:val="1"/>
        </w:rPr>
        <w:t xml:space="preserve"> </w:t>
      </w:r>
      <w:r>
        <w:rPr>
          <w:w w:val="95"/>
        </w:rPr>
        <w:t>joining banking products with client needs.</w:t>
      </w:r>
      <w:r>
        <w:rPr>
          <w:spacing w:val="1"/>
          <w:w w:val="95"/>
        </w:rPr>
        <w:t xml:space="preserve"> </w:t>
      </w:r>
      <w:r>
        <w:rPr>
          <w:w w:val="95"/>
        </w:rPr>
        <w:t>In this part of banking the importance of consultants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intermediaries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banks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increasing.</w:t>
      </w:r>
    </w:p>
    <w:p w14:paraId="1D48F605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t>Naturally, conditions of digital economics allow for a robot to be the consultant, which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recommendations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bet</w:t>
      </w:r>
      <w:r>
        <w:t>ter</w:t>
      </w:r>
      <w:r>
        <w:rPr>
          <w:spacing w:val="-1"/>
        </w:rPr>
        <w:t xml:space="preserve"> </w:t>
      </w:r>
      <w:r>
        <w:t>products, institutions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spe</w:t>
      </w:r>
      <w:proofErr w:type="spellEnd"/>
      <w:r>
        <w:t>-</w:t>
      </w:r>
    </w:p>
    <w:p w14:paraId="1312EC92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580A4CD8" w14:textId="77777777" w:rsidR="00D601DD" w:rsidRDefault="000B0A12">
      <w:pPr>
        <w:pStyle w:val="BodyText"/>
        <w:spacing w:before="74" w:line="357" w:lineRule="auto"/>
        <w:ind w:left="117" w:right="114"/>
        <w:jc w:val="both"/>
      </w:pPr>
      <w:proofErr w:type="spellStart"/>
      <w:r>
        <w:lastRenderedPageBreak/>
        <w:t>cific</w:t>
      </w:r>
      <w:proofErr w:type="spellEnd"/>
      <w:r>
        <w:rPr>
          <w:spacing w:val="-8"/>
        </w:rPr>
        <w:t xml:space="preserve"> </w:t>
      </w:r>
      <w:r>
        <w:t>client.</w:t>
      </w:r>
      <w:r>
        <w:rPr>
          <w:spacing w:val="14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trend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separating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independent</w:t>
      </w:r>
      <w:r>
        <w:rPr>
          <w:spacing w:val="-8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binding</w:t>
      </w:r>
      <w:r>
        <w:rPr>
          <w:spacing w:val="-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company.</w:t>
      </w:r>
    </w:p>
    <w:p w14:paraId="1E32CFF7" w14:textId="77777777" w:rsidR="00D601DD" w:rsidRDefault="000B0A12">
      <w:pPr>
        <w:pStyle w:val="BodyText"/>
        <w:spacing w:before="1" w:line="357" w:lineRule="auto"/>
        <w:ind w:left="117" w:right="113" w:firstLine="566"/>
        <w:jc w:val="both"/>
      </w:pPr>
      <w:r>
        <w:rPr>
          <w:w w:val="95"/>
        </w:rPr>
        <w:t>Possible options of activity for general purpose solutions are much wider, as such solutions</w:t>
      </w:r>
      <w:r>
        <w:rPr>
          <w:spacing w:val="1"/>
          <w:w w:val="95"/>
        </w:rPr>
        <w:t xml:space="preserve"> </w:t>
      </w:r>
      <w:r>
        <w:t xml:space="preserve">are not only based on bank products and services, but those can offer interaction with </w:t>
      </w:r>
      <w:proofErr w:type="spellStart"/>
      <w:r>
        <w:t>compa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nies</w:t>
      </w:r>
      <w:proofErr w:type="spellEnd"/>
      <w:r>
        <w:t xml:space="preserve"> with more favorable conditions. High level of personification of</w:t>
      </w:r>
      <w:r>
        <w:t xml:space="preserve"> service and demand for</w:t>
      </w:r>
      <w:r>
        <w:rPr>
          <w:spacing w:val="1"/>
        </w:rPr>
        <w:t xml:space="preserve"> </w:t>
      </w:r>
      <w:r>
        <w:t>intermediate service providers may even lead to the extinction of traditional forms of product</w:t>
      </w:r>
      <w:r>
        <w:rPr>
          <w:spacing w:val="1"/>
        </w:rPr>
        <w:t xml:space="preserve"> </w:t>
      </w:r>
      <w:r>
        <w:t>offering, which is currently based on each product separately, for example, debit cards, pay-</w:t>
      </w:r>
      <w:r>
        <w:rPr>
          <w:spacing w:val="1"/>
        </w:rPr>
        <w:t xml:space="preserve"> </w:t>
      </w:r>
      <w:proofErr w:type="spellStart"/>
      <w:r>
        <w:t>ment</w:t>
      </w:r>
      <w:proofErr w:type="spellEnd"/>
      <w:r>
        <w:t xml:space="preserve"> systems, loans and saving accounts. In</w:t>
      </w:r>
      <w:r>
        <w:t>stead of traditional offering, digitalization allows</w:t>
      </w:r>
      <w:r>
        <w:rPr>
          <w:spacing w:val="1"/>
        </w:rPr>
        <w:t xml:space="preserve"> </w:t>
      </w:r>
      <w:r>
        <w:t>for development of universal financial service, which would implement all financial client re-</w:t>
      </w:r>
      <w:r>
        <w:rPr>
          <w:spacing w:val="1"/>
        </w:rPr>
        <w:t xml:space="preserve"> </w:t>
      </w:r>
      <w:proofErr w:type="spellStart"/>
      <w:r>
        <w:t>quirements</w:t>
      </w:r>
      <w:proofErr w:type="spellEnd"/>
      <w:r>
        <w:t xml:space="preserve"> in a single integrated service, and what is more important, in way which would fit</w:t>
      </w:r>
      <w:r>
        <w:rPr>
          <w:spacing w:val="1"/>
        </w:rPr>
        <w:t xml:space="preserve"> </w:t>
      </w:r>
      <w:r>
        <w:t>client needs t</w:t>
      </w:r>
      <w:r>
        <w:t>he most. One more step towards banking automation is remote customer service</w:t>
      </w:r>
      <w:r>
        <w:rPr>
          <w:spacing w:val="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certain</w:t>
      </w:r>
      <w:r>
        <w:rPr>
          <w:spacing w:val="-14"/>
        </w:rPr>
        <w:t xml:space="preserve"> </w:t>
      </w:r>
      <w:r>
        <w:t>range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operations.</w:t>
      </w:r>
      <w:r>
        <w:rPr>
          <w:spacing w:val="12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possibility</w:t>
      </w:r>
      <w:r>
        <w:rPr>
          <w:spacing w:val="-14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offered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solution,</w:t>
      </w:r>
      <w:r>
        <w:rPr>
          <w:spacing w:val="-12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client</w:t>
      </w:r>
      <w:r>
        <w:rPr>
          <w:spacing w:val="-5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facial</w:t>
      </w:r>
      <w:r>
        <w:rPr>
          <w:spacing w:val="-2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finger</w:t>
      </w:r>
      <w:r>
        <w:rPr>
          <w:spacing w:val="-2"/>
        </w:rPr>
        <w:t xml:space="preserve"> </w:t>
      </w:r>
      <w:r>
        <w:t>capillary</w:t>
      </w:r>
      <w:r>
        <w:rPr>
          <w:spacing w:val="-2"/>
        </w:rPr>
        <w:t xml:space="preserve"> </w:t>
      </w:r>
      <w:r>
        <w:t>network.</w:t>
      </w:r>
    </w:p>
    <w:p w14:paraId="1E60F3E0" w14:textId="77777777" w:rsidR="00D601DD" w:rsidRDefault="000B0A12">
      <w:pPr>
        <w:pStyle w:val="BodyText"/>
        <w:spacing w:before="6" w:line="357" w:lineRule="auto"/>
        <w:ind w:left="117" w:right="115" w:firstLine="566"/>
        <w:jc w:val="both"/>
      </w:pPr>
      <w:r>
        <w:t>There are even more exotic options. For example, one Japanese researcher suggest using</w:t>
      </w:r>
      <w:r>
        <w:rPr>
          <w:spacing w:val="-57"/>
        </w:rPr>
        <w:t xml:space="preserve"> </w:t>
      </w:r>
      <w:r>
        <w:t>individual person’s blinking behavior. British bank Halifax conducts test of a special bracelet,</w:t>
      </w:r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heartbeat</w:t>
      </w:r>
      <w:r>
        <w:rPr>
          <w:spacing w:val="-1"/>
        </w:rPr>
        <w:t xml:space="preserve"> </w:t>
      </w:r>
      <w:r>
        <w:t>features.</w:t>
      </w:r>
    </w:p>
    <w:p w14:paraId="0878943F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rPr>
          <w:w w:val="95"/>
        </w:rPr>
        <w:t>S</w:t>
      </w:r>
      <w:r>
        <w:rPr>
          <w:w w:val="95"/>
        </w:rPr>
        <w:t>ome of those technologies have already been tested in production for financial operation.</w:t>
      </w:r>
      <w:r>
        <w:rPr>
          <w:spacing w:val="1"/>
          <w:w w:val="95"/>
        </w:rPr>
        <w:t xml:space="preserve"> </w:t>
      </w:r>
      <w:r>
        <w:t>Most known example is the Apple Pay on iPhones, which uses facial recognition not only for</w:t>
      </w:r>
      <w:r>
        <w:rPr>
          <w:spacing w:val="1"/>
        </w:rPr>
        <w:t xml:space="preserve"> </w:t>
      </w:r>
      <w:r>
        <w:t xml:space="preserve">phone unlocking, but also for executing operations via Apple Pay and other </w:t>
      </w:r>
      <w:r>
        <w:t>digital wallets.</w:t>
      </w:r>
      <w:r>
        <w:rPr>
          <w:spacing w:val="1"/>
        </w:rPr>
        <w:t xml:space="preserve"> </w:t>
      </w:r>
      <w:r>
        <w:t>Specialists claim that ways of person identification are becoming more complicated.</w:t>
      </w:r>
      <w:r>
        <w:rPr>
          <w:spacing w:val="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other hand, those technologies at the same time become much more reliable and stop being</w:t>
      </w:r>
      <w:r>
        <w:rPr>
          <w:spacing w:val="1"/>
        </w:rPr>
        <w:t xml:space="preserve"> </w:t>
      </w:r>
      <w:r>
        <w:t>exotic.</w:t>
      </w:r>
    </w:p>
    <w:p w14:paraId="14DBED63" w14:textId="77777777" w:rsidR="00D601DD" w:rsidRDefault="000B0A12">
      <w:pPr>
        <w:pStyle w:val="BodyText"/>
        <w:spacing w:before="3" w:line="357" w:lineRule="auto"/>
        <w:ind w:left="117" w:right="114" w:firstLine="566"/>
        <w:jc w:val="both"/>
      </w:pPr>
      <w:r>
        <w:t>Google</w:t>
      </w:r>
      <w:r>
        <w:rPr>
          <w:spacing w:val="-3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predicts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1.9</w:t>
      </w:r>
      <w:r>
        <w:rPr>
          <w:spacing w:val="-3"/>
        </w:rPr>
        <w:t xml:space="preserve"> </w:t>
      </w:r>
      <w:r>
        <w:t>billi</w:t>
      </w:r>
      <w:r>
        <w:t>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biometric</w:t>
      </w:r>
      <w:r>
        <w:rPr>
          <w:spacing w:val="-58"/>
        </w:rPr>
        <w:t xml:space="preserve"> </w:t>
      </w:r>
      <w:r>
        <w:t>data for remote services.</w:t>
      </w:r>
      <w:r>
        <w:rPr>
          <w:spacing w:val="1"/>
        </w:rPr>
        <w:t xml:space="preserve"> </w:t>
      </w:r>
      <w:r>
        <w:t>However, there is still no large demand by banks for such remote</w:t>
      </w:r>
      <w:r>
        <w:rPr>
          <w:spacing w:val="1"/>
        </w:rPr>
        <w:t xml:space="preserve"> </w:t>
      </w:r>
      <w:r>
        <w:t>forms of service, even though those technologies of identification have been developed long</w:t>
      </w:r>
      <w:r>
        <w:rPr>
          <w:spacing w:val="1"/>
        </w:rPr>
        <w:t xml:space="preserve"> </w:t>
      </w:r>
      <w:r>
        <w:t>time ago and even tested by bank security services. This is mainly due to lack of guarantee for</w:t>
      </w:r>
      <w:r>
        <w:rPr>
          <w:spacing w:val="-57"/>
        </w:rPr>
        <w:t xml:space="preserve"> </w:t>
      </w:r>
      <w:r>
        <w:t>operation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voluntary,</w:t>
      </w:r>
      <w:r>
        <w:rPr>
          <w:spacing w:val="-8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unlawful</w:t>
      </w:r>
      <w:r>
        <w:rPr>
          <w:spacing w:val="-9"/>
        </w:rPr>
        <w:t xml:space="preserve"> </w:t>
      </w:r>
      <w:r>
        <w:t>influence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satisfying</w:t>
      </w:r>
      <w:r>
        <w:rPr>
          <w:spacing w:val="-10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yet.</w:t>
      </w:r>
    </w:p>
    <w:p w14:paraId="542EA0CB" w14:textId="77777777" w:rsidR="00D601DD" w:rsidRDefault="00D601DD">
      <w:pPr>
        <w:pStyle w:val="BodyText"/>
        <w:rPr>
          <w:sz w:val="26"/>
        </w:rPr>
      </w:pPr>
    </w:p>
    <w:p w14:paraId="1BDB5D92" w14:textId="77777777" w:rsidR="00D601DD" w:rsidRDefault="00D601DD">
      <w:pPr>
        <w:pStyle w:val="BodyText"/>
        <w:spacing w:before="9"/>
        <w:rPr>
          <w:sz w:val="22"/>
        </w:rPr>
      </w:pPr>
    </w:p>
    <w:p w14:paraId="49A16B00" w14:textId="77777777" w:rsidR="00D601DD" w:rsidRDefault="000B0A12">
      <w:pPr>
        <w:pStyle w:val="Heading2"/>
        <w:numPr>
          <w:ilvl w:val="1"/>
          <w:numId w:val="6"/>
        </w:numPr>
        <w:tabs>
          <w:tab w:val="left" w:pos="714"/>
          <w:tab w:val="left" w:pos="716"/>
        </w:tabs>
        <w:ind w:hanging="599"/>
      </w:pPr>
      <w:bookmarkStart w:id="233" w:name="Conversational_banking"/>
      <w:bookmarkStart w:id="234" w:name="_bookmark17"/>
      <w:bookmarkEnd w:id="233"/>
      <w:bookmarkEnd w:id="234"/>
      <w:r>
        <w:rPr>
          <w:spacing w:val="-1"/>
        </w:rPr>
        <w:t>Conversational</w:t>
      </w:r>
      <w:r>
        <w:rPr>
          <w:spacing w:val="-9"/>
        </w:rPr>
        <w:t xml:space="preserve"> </w:t>
      </w:r>
      <w:r>
        <w:rPr>
          <w:spacing w:val="-1"/>
        </w:rPr>
        <w:t>banking</w:t>
      </w:r>
    </w:p>
    <w:p w14:paraId="5092CB58" w14:textId="77777777" w:rsidR="00D601DD" w:rsidRDefault="00D601DD">
      <w:pPr>
        <w:pStyle w:val="BodyText"/>
        <w:rPr>
          <w:b/>
          <w:sz w:val="26"/>
        </w:rPr>
      </w:pPr>
    </w:p>
    <w:p w14:paraId="2A8FE1D6" w14:textId="77777777" w:rsidR="00D601DD" w:rsidRDefault="000B0A12">
      <w:pPr>
        <w:pStyle w:val="BodyText"/>
        <w:spacing w:before="196" w:line="357" w:lineRule="auto"/>
        <w:ind w:left="117" w:right="113" w:firstLine="566"/>
        <w:jc w:val="both"/>
      </w:pPr>
      <w:r>
        <w:t>Conversational</w:t>
      </w:r>
      <w:r>
        <w:rPr>
          <w:spacing w:val="-8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revolution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interaction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clients.</w:t>
      </w:r>
      <w:r>
        <w:rPr>
          <w:spacing w:val="1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com-</w:t>
      </w:r>
      <w:r>
        <w:rPr>
          <w:spacing w:val="-57"/>
        </w:rPr>
        <w:t xml:space="preserve"> </w:t>
      </w:r>
      <w:proofErr w:type="spellStart"/>
      <w:r>
        <w:t>parably</w:t>
      </w:r>
      <w:proofErr w:type="spellEnd"/>
      <w:r>
        <w:t xml:space="preserve"> new and represents an approach in the bank interaction of banks with their customers</w:t>
      </w:r>
      <w:r>
        <w:rPr>
          <w:spacing w:val="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natural</w:t>
      </w:r>
      <w:r>
        <w:rPr>
          <w:spacing w:val="8"/>
        </w:rPr>
        <w:t xml:space="preserve"> </w:t>
      </w:r>
      <w:r>
        <w:t>language</w:t>
      </w:r>
      <w:r>
        <w:rPr>
          <w:spacing w:val="9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dialogue</w:t>
      </w:r>
      <w:r>
        <w:rPr>
          <w:spacing w:val="8"/>
        </w:rPr>
        <w:t xml:space="preserve"> </w:t>
      </w:r>
      <w:r>
        <w:t>interface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special</w:t>
      </w:r>
      <w:r>
        <w:rPr>
          <w:spacing w:val="9"/>
        </w:rPr>
        <w:t xml:space="preserve"> </w:t>
      </w:r>
      <w:r>
        <w:t>widgets,</w:t>
      </w:r>
      <w:r>
        <w:rPr>
          <w:spacing w:val="12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makes</w:t>
      </w:r>
      <w:r>
        <w:rPr>
          <w:spacing w:val="9"/>
        </w:rPr>
        <w:t xml:space="preserve"> </w:t>
      </w:r>
      <w:r>
        <w:t>dialog</w:t>
      </w:r>
    </w:p>
    <w:p w14:paraId="6CD793AC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254931E2" w14:textId="77777777" w:rsidR="00D601DD" w:rsidRDefault="000B0A12">
      <w:pPr>
        <w:pStyle w:val="BodyText"/>
        <w:spacing w:before="77"/>
        <w:ind w:left="117"/>
      </w:pPr>
      <w:bookmarkStart w:id="235" w:name="_bookmark18"/>
      <w:bookmarkEnd w:id="235"/>
      <w:r>
        <w:lastRenderedPageBreak/>
        <w:t>Figure</w:t>
      </w:r>
      <w:r>
        <w:rPr>
          <w:spacing w:val="-4"/>
        </w:rPr>
        <w:t xml:space="preserve"> </w:t>
      </w:r>
      <w:r>
        <w:t>1.</w:t>
      </w:r>
      <w:r>
        <w:rPr>
          <w:spacing w:val="1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bankin</w:t>
      </w:r>
      <w:r>
        <w:t>g</w:t>
      </w:r>
    </w:p>
    <w:p w14:paraId="040B8372" w14:textId="77777777" w:rsidR="00D601DD" w:rsidRDefault="00D601DD">
      <w:pPr>
        <w:pStyle w:val="BodyText"/>
        <w:rPr>
          <w:sz w:val="20"/>
        </w:rPr>
      </w:pPr>
    </w:p>
    <w:p w14:paraId="48BE65CF" w14:textId="77777777" w:rsidR="00D601DD" w:rsidRDefault="000B0A12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581440" behindDoc="0" locked="0" layoutInCell="1" allowOverlap="1" wp14:anchorId="604EC7D1" wp14:editId="4954908A">
            <wp:simplePos x="0" y="0"/>
            <wp:positionH relativeFrom="page">
              <wp:posOffset>1555015</wp:posOffset>
            </wp:positionH>
            <wp:positionV relativeFrom="paragraph">
              <wp:posOffset>133259</wp:posOffset>
            </wp:positionV>
            <wp:extent cx="4500562" cy="21602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62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49548" w14:textId="77777777" w:rsidR="00D601DD" w:rsidRDefault="00D601DD">
      <w:pPr>
        <w:pStyle w:val="BodyText"/>
        <w:spacing w:before="1"/>
        <w:rPr>
          <w:sz w:val="16"/>
        </w:rPr>
      </w:pPr>
    </w:p>
    <w:p w14:paraId="06EFD841" w14:textId="77777777" w:rsidR="00D601DD" w:rsidRDefault="000B0A12">
      <w:pPr>
        <w:spacing w:before="91"/>
        <w:ind w:left="117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4"/>
          <w:sz w:val="20"/>
        </w:rPr>
        <w:t xml:space="preserve"> </w:t>
      </w:r>
      <w:r>
        <w:rPr>
          <w:sz w:val="20"/>
        </w:rPr>
        <w:t>”Individuals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internet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internet</w:t>
      </w:r>
      <w:r>
        <w:rPr>
          <w:spacing w:val="-3"/>
          <w:sz w:val="20"/>
        </w:rPr>
        <w:t xml:space="preserve"> </w:t>
      </w:r>
      <w:r>
        <w:rPr>
          <w:sz w:val="20"/>
        </w:rPr>
        <w:t>banking”,</w:t>
      </w:r>
      <w:r>
        <w:rPr>
          <w:spacing w:val="-4"/>
          <w:sz w:val="20"/>
        </w:rPr>
        <w:t xml:space="preserve"> </w:t>
      </w:r>
      <w:r>
        <w:rPr>
          <w:sz w:val="20"/>
        </w:rPr>
        <w:t>Eurostat,</w:t>
      </w:r>
      <w:r>
        <w:rPr>
          <w:spacing w:val="-3"/>
          <w:sz w:val="20"/>
        </w:rPr>
        <w:t xml:space="preserve"> </w:t>
      </w:r>
      <w:r>
        <w:rPr>
          <w:sz w:val="20"/>
        </w:rPr>
        <w:t>2021.</w:t>
      </w:r>
    </w:p>
    <w:p w14:paraId="3A47FB13" w14:textId="77777777" w:rsidR="00D601DD" w:rsidRDefault="00D601DD">
      <w:pPr>
        <w:pStyle w:val="BodyText"/>
        <w:rPr>
          <w:sz w:val="22"/>
        </w:rPr>
      </w:pPr>
    </w:p>
    <w:p w14:paraId="7677C9FC" w14:textId="77777777" w:rsidR="00D601DD" w:rsidRDefault="00D601DD">
      <w:pPr>
        <w:pStyle w:val="BodyText"/>
        <w:rPr>
          <w:sz w:val="22"/>
        </w:rPr>
      </w:pPr>
    </w:p>
    <w:p w14:paraId="6C8CD0B0" w14:textId="77777777" w:rsidR="00D601DD" w:rsidRDefault="00D601DD">
      <w:pPr>
        <w:pStyle w:val="BodyText"/>
        <w:spacing w:before="2"/>
        <w:rPr>
          <w:sz w:val="23"/>
        </w:rPr>
      </w:pPr>
    </w:p>
    <w:p w14:paraId="712EF1C9" w14:textId="77777777" w:rsidR="00D601DD" w:rsidRDefault="000B0A12">
      <w:pPr>
        <w:pStyle w:val="BodyText"/>
        <w:ind w:left="117"/>
        <w:jc w:val="both"/>
      </w:pPr>
      <w:r>
        <w:t>more</w:t>
      </w:r>
      <w:r>
        <w:rPr>
          <w:spacing w:val="-4"/>
        </w:rPr>
        <w:t xml:space="preserve"> </w:t>
      </w:r>
      <w:r>
        <w:t>comfortable.</w:t>
      </w:r>
    </w:p>
    <w:p w14:paraId="30FEA3FB" w14:textId="77777777" w:rsidR="00D601DD" w:rsidRDefault="000B0A12">
      <w:pPr>
        <w:pStyle w:val="BodyText"/>
        <w:spacing w:before="135" w:line="357" w:lineRule="auto"/>
        <w:ind w:left="117" w:right="113" w:firstLine="566"/>
        <w:jc w:val="both"/>
      </w:pPr>
      <w:r>
        <w:t>People change their behavior and habits in favor of dialog interfaces, as they wait fast</w:t>
      </w:r>
      <w:r>
        <w:rPr>
          <w:spacing w:val="1"/>
        </w:rPr>
        <w:t xml:space="preserve"> </w:t>
      </w:r>
      <w:r>
        <w:t>and qualified answers. One specialist sometimes may not promptly respond to a client request</w:t>
      </w:r>
      <w:r>
        <w:rPr>
          <w:spacing w:val="1"/>
        </w:rPr>
        <w:t xml:space="preserve"> </w:t>
      </w:r>
      <w:r>
        <w:t xml:space="preserve">and needs a pause, in order to either find and answer or transfer request </w:t>
      </w:r>
      <w:r>
        <w:t>to a more experienced</w:t>
      </w:r>
      <w:r>
        <w:rPr>
          <w:spacing w:val="-57"/>
        </w:rPr>
        <w:t xml:space="preserve"> </w:t>
      </w:r>
      <w:r>
        <w:t>specialist. In this case client has to wait, sometimes for a long time, which can create irritation</w:t>
      </w:r>
      <w:r>
        <w:rPr>
          <w:spacing w:val="-57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respectively,</w:t>
      </w:r>
      <w:r>
        <w:rPr>
          <w:spacing w:val="-2"/>
        </w:rPr>
        <w:t xml:space="preserve"> </w:t>
      </w:r>
      <w:r>
        <w:t>decrease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satisfaction.</w:t>
      </w:r>
    </w:p>
    <w:p w14:paraId="33E5A6AE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rPr>
          <w:spacing w:val="-1"/>
        </w:rPr>
        <w:t>One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leaders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market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professional</w:t>
      </w:r>
      <w:r>
        <w:rPr>
          <w:spacing w:val="-13"/>
        </w:rPr>
        <w:t xml:space="preserve"> </w:t>
      </w:r>
      <w:r>
        <w:t>services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technologies,</w:t>
      </w:r>
      <w:r>
        <w:rPr>
          <w:spacing w:val="-11"/>
        </w:rPr>
        <w:t xml:space="preserve"> </w:t>
      </w:r>
      <w:r>
        <w:t>Accenture,</w:t>
      </w:r>
      <w:r>
        <w:rPr>
          <w:spacing w:val="-1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 xml:space="preserve">its researches found out that existing online interaction channels are gradually becoming </w:t>
      </w:r>
      <w:proofErr w:type="spellStart"/>
      <w:r>
        <w:t>obso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lete</w:t>
      </w:r>
      <w:proofErr w:type="spellEnd"/>
      <w:r>
        <w:t>.</w:t>
      </w:r>
      <w:r>
        <w:rPr>
          <w:spacing w:val="13"/>
        </w:rPr>
        <w:t xml:space="preserve"> </w:t>
      </w:r>
      <w:r>
        <w:t>Therefore,</w:t>
      </w:r>
      <w:r>
        <w:rPr>
          <w:spacing w:val="-7"/>
        </w:rPr>
        <w:t xml:space="preserve"> </w:t>
      </w:r>
      <w:r>
        <w:t>banks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brand-new</w:t>
      </w:r>
      <w:r>
        <w:rPr>
          <w:spacing w:val="-7"/>
        </w:rPr>
        <w:t xml:space="preserve"> </w:t>
      </w:r>
      <w:r>
        <w:t>way,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establishing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conversation,</w:t>
      </w:r>
      <w:r>
        <w:rPr>
          <w:spacing w:val="-5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eliminate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flaws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stage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technologies</w:t>
      </w:r>
      <w:r>
        <w:rPr>
          <w:spacing w:val="-8"/>
        </w:rPr>
        <w:t xml:space="preserve"> </w:t>
      </w:r>
      <w:proofErr w:type="spellStart"/>
      <w:r>
        <w:t>devel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opment</w:t>
      </w:r>
      <w:proofErr w:type="spellEnd"/>
      <w:r>
        <w:t>.</w:t>
      </w:r>
      <w:r>
        <w:rPr>
          <w:spacing w:val="18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platforms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banks.</w:t>
      </w:r>
    </w:p>
    <w:p w14:paraId="0C383A87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By 2017, 51% of bank customers in European Union used internet and mobile banking</w:t>
      </w:r>
      <w:r>
        <w:rPr>
          <w:spacing w:val="1"/>
        </w:rPr>
        <w:t xml:space="preserve"> </w:t>
      </w:r>
      <w:r>
        <w:t>at least once. And based on the latest trends and situations, the share of internet banking will</w:t>
      </w:r>
      <w:r>
        <w:rPr>
          <w:spacing w:val="1"/>
        </w:rPr>
        <w:t xml:space="preserve"> </w:t>
      </w:r>
      <w:r>
        <w:t>only grow. Consequently, consumer banks are interested in offering major serv</w:t>
      </w:r>
      <w:r>
        <w:t>ices via digital</w:t>
      </w:r>
      <w:r>
        <w:rPr>
          <w:spacing w:val="1"/>
        </w:rPr>
        <w:t xml:space="preserve"> </w:t>
      </w:r>
      <w:r>
        <w:t xml:space="preserve">channels, and to research and develop modern solutions. However, the main interest is in </w:t>
      </w:r>
      <w:proofErr w:type="spellStart"/>
      <w:r>
        <w:t>cre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ating</w:t>
      </w:r>
      <w:proofErr w:type="spellEnd"/>
      <w:r>
        <w:t xml:space="preserve"> modern, and at the same time, comfortable and usual channel for user interaction, and,</w:t>
      </w:r>
      <w:r>
        <w:rPr>
          <w:spacing w:val="1"/>
        </w:rPr>
        <w:t xml:space="preserve"> </w:t>
      </w:r>
      <w:r>
        <w:t>especially,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two-way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communication.</w:t>
      </w:r>
    </w:p>
    <w:p w14:paraId="642A144C" w14:textId="77777777" w:rsidR="00D601DD" w:rsidRDefault="000B0A12">
      <w:pPr>
        <w:pStyle w:val="BodyText"/>
        <w:spacing w:before="4" w:line="357" w:lineRule="auto"/>
        <w:ind w:left="117" w:right="114" w:firstLine="566"/>
        <w:jc w:val="both"/>
      </w:pPr>
      <w:r>
        <w:t>Obviously,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closest</w:t>
      </w:r>
      <w:r>
        <w:rPr>
          <w:spacing w:val="-9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interaction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questions and answers. This form of interaction became widely popular due to search engines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influence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decade.</w:t>
      </w:r>
    </w:p>
    <w:p w14:paraId="3D599DD9" w14:textId="77777777" w:rsidR="00D601DD" w:rsidRDefault="000B0A12">
      <w:pPr>
        <w:pStyle w:val="BodyText"/>
        <w:spacing w:before="1"/>
        <w:ind w:left="684"/>
        <w:jc w:val="both"/>
      </w:pPr>
      <w:r>
        <w:t>People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generat</w:t>
      </w:r>
      <w:r>
        <w:t>ions</w:t>
      </w:r>
      <w:r>
        <w:rPr>
          <w:spacing w:val="-15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asking</w:t>
      </w:r>
      <w:r>
        <w:rPr>
          <w:spacing w:val="-14"/>
        </w:rPr>
        <w:t xml:space="preserve"> </w:t>
      </w:r>
      <w:r>
        <w:t>questions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digital</w:t>
      </w:r>
      <w:r>
        <w:rPr>
          <w:spacing w:val="-15"/>
        </w:rPr>
        <w:t xml:space="preserve"> </w:t>
      </w:r>
      <w:r>
        <w:t>platforms.</w:t>
      </w:r>
      <w:r>
        <w:rPr>
          <w:spacing w:val="12"/>
        </w:rPr>
        <w:t xml:space="preserve"> </w:t>
      </w:r>
      <w:r>
        <w:t>Search</w:t>
      </w:r>
      <w:r>
        <w:rPr>
          <w:spacing w:val="-15"/>
        </w:rPr>
        <w:t xml:space="preserve"> </w:t>
      </w:r>
      <w:r>
        <w:t>engines</w:t>
      </w:r>
    </w:p>
    <w:p w14:paraId="32095970" w14:textId="77777777" w:rsidR="00D601DD" w:rsidRDefault="00D601DD">
      <w:pPr>
        <w:jc w:val="both"/>
        <w:sectPr w:rsidR="00D601DD">
          <w:pgSz w:w="11910" w:h="16840"/>
          <w:pgMar w:top="1300" w:right="1300" w:bottom="1020" w:left="1300" w:header="0" w:footer="833" w:gutter="0"/>
          <w:cols w:space="708"/>
        </w:sectPr>
      </w:pPr>
    </w:p>
    <w:p w14:paraId="2BB8DBBB" w14:textId="77777777" w:rsidR="00D601DD" w:rsidRDefault="000B0A12">
      <w:pPr>
        <w:pStyle w:val="BodyText"/>
        <w:spacing w:before="77"/>
        <w:ind w:left="117"/>
        <w:jc w:val="both"/>
      </w:pPr>
      <w:bookmarkStart w:id="236" w:name="_bookmark19"/>
      <w:bookmarkEnd w:id="236"/>
      <w:r>
        <w:lastRenderedPageBreak/>
        <w:t>Figure</w:t>
      </w:r>
      <w:r>
        <w:rPr>
          <w:spacing w:val="-9"/>
        </w:rPr>
        <w:t xml:space="preserve"> </w:t>
      </w:r>
      <w:r>
        <w:t>2.</w:t>
      </w:r>
      <w:r>
        <w:rPr>
          <w:spacing w:val="8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worldwide</w:t>
      </w:r>
      <w:r>
        <w:rPr>
          <w:spacing w:val="-9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traffic</w:t>
      </w:r>
    </w:p>
    <w:p w14:paraId="6DD257B1" w14:textId="77777777" w:rsidR="00D601DD" w:rsidRDefault="000B0A12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582464" behindDoc="0" locked="0" layoutInCell="1" allowOverlap="1" wp14:anchorId="4C39E263" wp14:editId="63AECB27">
            <wp:simplePos x="0" y="0"/>
            <wp:positionH relativeFrom="page">
              <wp:posOffset>1476044</wp:posOffset>
            </wp:positionH>
            <wp:positionV relativeFrom="paragraph">
              <wp:posOffset>186996</wp:posOffset>
            </wp:positionV>
            <wp:extent cx="4669154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15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B1B6F" w14:textId="77777777" w:rsidR="00D601DD" w:rsidRDefault="000B0A12">
      <w:pPr>
        <w:spacing w:before="165"/>
        <w:ind w:left="117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 xml:space="preserve"> </w:t>
      </w:r>
      <w:r>
        <w:rPr>
          <w:sz w:val="20"/>
        </w:rPr>
        <w:t>Jessica</w:t>
      </w:r>
      <w:r>
        <w:rPr>
          <w:spacing w:val="-6"/>
          <w:sz w:val="20"/>
        </w:rPr>
        <w:t xml:space="preserve"> </w:t>
      </w:r>
      <w:r>
        <w:rPr>
          <w:sz w:val="20"/>
        </w:rPr>
        <w:t>Clement</w:t>
      </w:r>
      <w:r>
        <w:rPr>
          <w:spacing w:val="-6"/>
          <w:sz w:val="20"/>
        </w:rPr>
        <w:t xml:space="preserve"> </w:t>
      </w:r>
      <w:r>
        <w:rPr>
          <w:sz w:val="20"/>
        </w:rPr>
        <w:t>”Global</w:t>
      </w:r>
      <w:r>
        <w:rPr>
          <w:spacing w:val="-6"/>
          <w:sz w:val="20"/>
        </w:rPr>
        <w:t xml:space="preserve"> </w:t>
      </w:r>
      <w:r>
        <w:rPr>
          <w:sz w:val="20"/>
        </w:rPr>
        <w:t>website</w:t>
      </w:r>
      <w:r>
        <w:rPr>
          <w:spacing w:val="-6"/>
          <w:sz w:val="20"/>
        </w:rPr>
        <w:t xml:space="preserve"> </w:t>
      </w:r>
      <w:r>
        <w:rPr>
          <w:sz w:val="20"/>
        </w:rPr>
        <w:t>traffic</w:t>
      </w:r>
      <w:r>
        <w:rPr>
          <w:spacing w:val="-6"/>
          <w:sz w:val="20"/>
        </w:rPr>
        <w:t xml:space="preserve"> </w:t>
      </w:r>
      <w:r>
        <w:rPr>
          <w:sz w:val="20"/>
        </w:rPr>
        <w:t>distribution”,</w:t>
      </w:r>
      <w:r>
        <w:rPr>
          <w:spacing w:val="-6"/>
          <w:sz w:val="20"/>
        </w:rPr>
        <w:t xml:space="preserve"> </w:t>
      </w:r>
      <w:r>
        <w:rPr>
          <w:sz w:val="20"/>
        </w:rPr>
        <w:t>Statista,</w:t>
      </w:r>
      <w:r>
        <w:rPr>
          <w:spacing w:val="-6"/>
          <w:sz w:val="20"/>
        </w:rPr>
        <w:t xml:space="preserve"> </w:t>
      </w:r>
      <w:r>
        <w:rPr>
          <w:sz w:val="20"/>
        </w:rPr>
        <w:t>2019.</w:t>
      </w:r>
    </w:p>
    <w:p w14:paraId="42D84E29" w14:textId="77777777" w:rsidR="00D601DD" w:rsidRDefault="00D601DD">
      <w:pPr>
        <w:pStyle w:val="BodyText"/>
        <w:rPr>
          <w:sz w:val="22"/>
        </w:rPr>
      </w:pPr>
    </w:p>
    <w:p w14:paraId="7F3B56C1" w14:textId="77777777" w:rsidR="00D601DD" w:rsidRDefault="00D601DD">
      <w:pPr>
        <w:pStyle w:val="BodyText"/>
        <w:rPr>
          <w:sz w:val="22"/>
        </w:rPr>
      </w:pPr>
    </w:p>
    <w:p w14:paraId="227C1E7B" w14:textId="77777777" w:rsidR="00D601DD" w:rsidRDefault="00D601DD">
      <w:pPr>
        <w:pStyle w:val="BodyText"/>
        <w:spacing w:before="3"/>
        <w:rPr>
          <w:sz w:val="22"/>
        </w:rPr>
      </w:pPr>
    </w:p>
    <w:p w14:paraId="0EAA0B9C" w14:textId="77777777" w:rsidR="00D601DD" w:rsidRDefault="000B0A12">
      <w:pPr>
        <w:pStyle w:val="BodyText"/>
        <w:spacing w:line="357" w:lineRule="auto"/>
        <w:ind w:left="117" w:right="114"/>
        <w:jc w:val="both"/>
      </w:pP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actively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natural</w:t>
      </w:r>
      <w:r>
        <w:rPr>
          <w:spacing w:val="-57"/>
        </w:rPr>
        <w:t xml:space="preserve"> </w:t>
      </w:r>
      <w:r>
        <w:t>languages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ten</w:t>
      </w:r>
      <w:r>
        <w:rPr>
          <w:spacing w:val="-8"/>
        </w:rPr>
        <w:t xml:space="preserve"> </w:t>
      </w:r>
      <w:r>
        <w:t>years.</w:t>
      </w:r>
      <w:r>
        <w:rPr>
          <w:spacing w:val="14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engines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studying</w:t>
      </w:r>
      <w:r>
        <w:rPr>
          <w:spacing w:val="-8"/>
        </w:rPr>
        <w:t xml:space="preserve"> </w:t>
      </w:r>
      <w:r>
        <w:t>internet</w:t>
      </w:r>
      <w:r>
        <w:rPr>
          <w:spacing w:val="-9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proper</w:t>
      </w:r>
      <w:r>
        <w:rPr>
          <w:spacing w:val="-57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queries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decades.</w:t>
      </w:r>
    </w:p>
    <w:p w14:paraId="2C8C189E" w14:textId="77777777" w:rsidR="00D601DD" w:rsidRDefault="000B0A12">
      <w:pPr>
        <w:pStyle w:val="BodyText"/>
        <w:spacing w:before="2" w:line="357" w:lineRule="auto"/>
        <w:ind w:left="117" w:right="112" w:firstLine="566"/>
        <w:jc w:val="both"/>
      </w:pPr>
      <w:r>
        <w:t>Nowadays, search engines have nearly 30% of entire internet traffic.</w:t>
      </w:r>
      <w:r>
        <w:rPr>
          <w:spacing w:val="1"/>
        </w:rPr>
        <w:t xml:space="preserve"> </w:t>
      </w:r>
      <w:r>
        <w:t>Without ten most</w:t>
      </w:r>
      <w:r>
        <w:rPr>
          <w:spacing w:val="1"/>
        </w:rPr>
        <w:t xml:space="preserve"> </w:t>
      </w:r>
      <w:r>
        <w:t>popular non-search engine websites this share would be around 90%. The influence of search</w:t>
      </w:r>
      <w:r>
        <w:rPr>
          <w:spacing w:val="1"/>
        </w:rPr>
        <w:t xml:space="preserve"> </w:t>
      </w:r>
      <w:r>
        <w:t>engines on conversation technologies is impossible to overstate. What is even m</w:t>
      </w:r>
      <w:r>
        <w:t>ore important,</w:t>
      </w:r>
      <w:r>
        <w:rPr>
          <w:spacing w:val="-57"/>
        </w:rPr>
        <w:t xml:space="preserve"> </w:t>
      </w:r>
      <w:r>
        <w:t>for the last ten years those technologies have been in active development and deployment, re-</w:t>
      </w:r>
      <w:r>
        <w:rPr>
          <w:spacing w:val="1"/>
        </w:rPr>
        <w:t xml:space="preserve"> </w:t>
      </w:r>
      <w:proofErr w:type="spellStart"/>
      <w:r>
        <w:t>sulting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existence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solutions.</w:t>
      </w:r>
    </w:p>
    <w:p w14:paraId="1599410A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rPr>
          <w:w w:val="95"/>
        </w:rPr>
        <w:t>Natural Language Processing is a cognitive branch of science,</w:t>
      </w:r>
      <w:r>
        <w:rPr>
          <w:w w:val="95"/>
        </w:rPr>
        <w:t xml:space="preserve"> that investigates the </w:t>
      </w:r>
      <w:proofErr w:type="spellStart"/>
      <w:r>
        <w:rPr>
          <w:w w:val="95"/>
        </w:rPr>
        <w:t>applica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t>tion</w:t>
      </w:r>
      <w:proofErr w:type="spellEnd"/>
      <w:r>
        <w:t xml:space="preserve"> of computational techniques to the analysis and synthesis of natural language and speech.</w:t>
      </w:r>
      <w:r>
        <w:rPr>
          <w:spacing w:val="-57"/>
        </w:rPr>
        <w:t xml:space="preserve"> </w:t>
      </w:r>
      <w:r>
        <w:t>Natural Language Processing, known as NLP, consists of Natural Language Understanding,</w:t>
      </w:r>
      <w:r>
        <w:rPr>
          <w:spacing w:val="1"/>
        </w:rPr>
        <w:t xml:space="preserve"> </w:t>
      </w:r>
      <w:r>
        <w:t>NLU, which analysis text and finds logical</w:t>
      </w:r>
      <w:r>
        <w:t xml:space="preserve"> points and meaning, and Natural Language </w:t>
      </w:r>
      <w:proofErr w:type="spellStart"/>
      <w:r>
        <w:t>Gener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ation</w:t>
      </w:r>
      <w:proofErr w:type="spellEnd"/>
      <w:r>
        <w:t>, NLG, which structures, plans and generates human-readable text. Generally, NLP, both</w:t>
      </w:r>
      <w:r>
        <w:rPr>
          <w:spacing w:val="1"/>
        </w:rPr>
        <w:t xml:space="preserve"> </w:t>
      </w:r>
      <w:r>
        <w:t>Understanding and Generation, including Voice Synthesis, became a pretty common part of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Assistants.</w:t>
      </w:r>
      <w:r>
        <w:rPr>
          <w:spacing w:val="1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important,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last</w:t>
      </w:r>
      <w:r>
        <w:rPr>
          <w:spacing w:val="-12"/>
        </w:rPr>
        <w:t xml:space="preserve"> </w:t>
      </w:r>
      <w:r>
        <w:t>ten</w:t>
      </w:r>
      <w:r>
        <w:rPr>
          <w:spacing w:val="-11"/>
        </w:rPr>
        <w:t xml:space="preserve"> </w:t>
      </w:r>
      <w:r>
        <w:t>years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cost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implementation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mentioned</w:t>
      </w:r>
      <w:r>
        <w:rPr>
          <w:spacing w:val="-12"/>
        </w:rPr>
        <w:t xml:space="preserve"> </w:t>
      </w:r>
      <w:r>
        <w:t>technologies</w:t>
      </w:r>
      <w:r>
        <w:rPr>
          <w:spacing w:val="-11"/>
        </w:rPr>
        <w:t xml:space="preserve"> </w:t>
      </w:r>
      <w:r>
        <w:t>significantly</w:t>
      </w:r>
      <w:r>
        <w:rPr>
          <w:spacing w:val="-12"/>
        </w:rPr>
        <w:t xml:space="preserve"> </w:t>
      </w:r>
      <w:r>
        <w:t>decreased.</w:t>
      </w:r>
      <w:r>
        <w:rPr>
          <w:spacing w:val="12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contrary, amounts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investments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NLP</w:t>
      </w:r>
      <w:r>
        <w:rPr>
          <w:spacing w:val="-2"/>
        </w:rPr>
        <w:t xml:space="preserve"> </w:t>
      </w:r>
      <w:r>
        <w:t>drastically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year.</w:t>
      </w:r>
      <w:r>
        <w:rPr>
          <w:spacing w:val="24"/>
        </w:rPr>
        <w:t xml:space="preserve"> </w:t>
      </w:r>
      <w:r>
        <w:t>I</w:t>
      </w:r>
      <w:r>
        <w:t>n</w:t>
      </w:r>
      <w:r>
        <w:rPr>
          <w:spacing w:val="-2"/>
        </w:rPr>
        <w:t xml:space="preserve"> </w:t>
      </w:r>
      <w:r>
        <w:t>2020</w:t>
      </w:r>
    </w:p>
    <w:p w14:paraId="3360D5BB" w14:textId="77777777" w:rsidR="00D601DD" w:rsidRDefault="00D601DD">
      <w:pPr>
        <w:spacing w:line="357" w:lineRule="auto"/>
        <w:jc w:val="both"/>
        <w:sectPr w:rsidR="00D601DD">
          <w:pgSz w:w="11910" w:h="16840"/>
          <w:pgMar w:top="1300" w:right="1300" w:bottom="1020" w:left="1300" w:header="0" w:footer="833" w:gutter="0"/>
          <w:cols w:space="708"/>
        </w:sectPr>
      </w:pPr>
    </w:p>
    <w:p w14:paraId="24F42A25" w14:textId="77777777" w:rsidR="00D601DD" w:rsidRDefault="000B0A12">
      <w:pPr>
        <w:pStyle w:val="BodyText"/>
        <w:spacing w:before="77"/>
        <w:ind w:left="117"/>
      </w:pPr>
      <w:bookmarkStart w:id="237" w:name="_bookmark20"/>
      <w:bookmarkEnd w:id="237"/>
      <w:r>
        <w:lastRenderedPageBreak/>
        <w:t>Figure</w:t>
      </w:r>
      <w:r>
        <w:rPr>
          <w:spacing w:val="-5"/>
        </w:rPr>
        <w:t xml:space="preserve"> </w:t>
      </w:r>
      <w:r>
        <w:t>3.</w:t>
      </w:r>
      <w:r>
        <w:rPr>
          <w:spacing w:val="1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NLP</w:t>
      </w:r>
      <w:r>
        <w:rPr>
          <w:spacing w:val="-5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algorithms</w:t>
      </w:r>
    </w:p>
    <w:p w14:paraId="4601A4A8" w14:textId="77777777" w:rsidR="00D601DD" w:rsidRDefault="00D601DD">
      <w:pPr>
        <w:pStyle w:val="BodyText"/>
        <w:rPr>
          <w:sz w:val="20"/>
        </w:rPr>
      </w:pPr>
    </w:p>
    <w:p w14:paraId="4816AB5B" w14:textId="77777777" w:rsidR="00D601DD" w:rsidRDefault="000B0A12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583488" behindDoc="0" locked="0" layoutInCell="1" allowOverlap="1" wp14:anchorId="43B4732E" wp14:editId="7CB387A5">
            <wp:simplePos x="0" y="0"/>
            <wp:positionH relativeFrom="page">
              <wp:posOffset>1556587</wp:posOffset>
            </wp:positionH>
            <wp:positionV relativeFrom="paragraph">
              <wp:posOffset>112054</wp:posOffset>
            </wp:positionV>
            <wp:extent cx="4448174" cy="24098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8923C" w14:textId="77777777" w:rsidR="00D601DD" w:rsidRDefault="00D601DD">
      <w:pPr>
        <w:pStyle w:val="BodyText"/>
        <w:spacing w:before="2"/>
        <w:rPr>
          <w:sz w:val="19"/>
        </w:rPr>
      </w:pPr>
    </w:p>
    <w:p w14:paraId="4BCEC8E9" w14:textId="77777777" w:rsidR="00D601DD" w:rsidRDefault="000B0A12">
      <w:pPr>
        <w:spacing w:before="91"/>
        <w:ind w:left="117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1"/>
          <w:sz w:val="20"/>
        </w:rPr>
        <w:t xml:space="preserve"> </w:t>
      </w:r>
      <w:r>
        <w:rPr>
          <w:sz w:val="20"/>
        </w:rPr>
        <w:t>Nathan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Benaich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Ian</w:t>
      </w:r>
      <w:r>
        <w:rPr>
          <w:spacing w:val="-5"/>
          <w:sz w:val="20"/>
        </w:rPr>
        <w:t xml:space="preserve"> </w:t>
      </w:r>
      <w:r>
        <w:rPr>
          <w:sz w:val="20"/>
        </w:rPr>
        <w:t>Hogarth</w:t>
      </w:r>
      <w:r>
        <w:rPr>
          <w:spacing w:val="-5"/>
          <w:sz w:val="20"/>
        </w:rPr>
        <w:t xml:space="preserve"> </w:t>
      </w:r>
      <w:r>
        <w:rPr>
          <w:sz w:val="20"/>
        </w:rPr>
        <w:t>”State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AI</w:t>
      </w:r>
      <w:r>
        <w:rPr>
          <w:spacing w:val="-5"/>
          <w:sz w:val="20"/>
        </w:rPr>
        <w:t xml:space="preserve"> </w:t>
      </w:r>
      <w:r>
        <w:rPr>
          <w:sz w:val="20"/>
        </w:rPr>
        <w:t>Report”,</w:t>
      </w:r>
      <w:r>
        <w:rPr>
          <w:spacing w:val="-5"/>
          <w:sz w:val="20"/>
        </w:rPr>
        <w:t xml:space="preserve"> </w:t>
      </w:r>
      <w:r>
        <w:rPr>
          <w:sz w:val="20"/>
        </w:rPr>
        <w:t>stateofai.com,</w:t>
      </w:r>
      <w:r>
        <w:rPr>
          <w:spacing w:val="-5"/>
          <w:sz w:val="20"/>
        </w:rPr>
        <w:t xml:space="preserve"> </w:t>
      </w:r>
      <w:r>
        <w:rPr>
          <w:sz w:val="20"/>
        </w:rPr>
        <w:t>2020,</w:t>
      </w:r>
      <w:r>
        <w:rPr>
          <w:spacing w:val="-5"/>
          <w:sz w:val="20"/>
        </w:rPr>
        <w:t xml:space="preserve"> </w:t>
      </w:r>
      <w:r>
        <w:rPr>
          <w:sz w:val="20"/>
        </w:rPr>
        <w:t>s.</w:t>
      </w:r>
      <w:r>
        <w:rPr>
          <w:spacing w:val="11"/>
          <w:sz w:val="20"/>
        </w:rPr>
        <w:t xml:space="preserve"> </w:t>
      </w:r>
      <w:r>
        <w:rPr>
          <w:sz w:val="20"/>
        </w:rPr>
        <w:t>15.</w:t>
      </w:r>
    </w:p>
    <w:p w14:paraId="56FE6690" w14:textId="77777777" w:rsidR="00D601DD" w:rsidRDefault="00D601DD">
      <w:pPr>
        <w:pStyle w:val="BodyText"/>
        <w:rPr>
          <w:sz w:val="22"/>
        </w:rPr>
      </w:pPr>
    </w:p>
    <w:p w14:paraId="78B18CEF" w14:textId="77777777" w:rsidR="00D601DD" w:rsidRDefault="00D601DD">
      <w:pPr>
        <w:pStyle w:val="BodyText"/>
        <w:rPr>
          <w:sz w:val="22"/>
        </w:rPr>
      </w:pPr>
    </w:p>
    <w:p w14:paraId="4E7898DF" w14:textId="77777777" w:rsidR="00D601DD" w:rsidRDefault="00D601DD">
      <w:pPr>
        <w:pStyle w:val="BodyText"/>
        <w:spacing w:before="1"/>
        <w:rPr>
          <w:sz w:val="23"/>
        </w:rPr>
      </w:pPr>
    </w:p>
    <w:p w14:paraId="038D7A28" w14:textId="77777777" w:rsidR="00D601DD" w:rsidRDefault="000B0A12">
      <w:pPr>
        <w:pStyle w:val="BodyText"/>
        <w:ind w:left="117"/>
        <w:jc w:val="both"/>
      </w:pPr>
      <w:r>
        <w:t>global</w:t>
      </w:r>
      <w:r>
        <w:rPr>
          <w:spacing w:val="-10"/>
        </w:rPr>
        <w:t xml:space="preserve"> </w:t>
      </w:r>
      <w:r>
        <w:t>NLP</w:t>
      </w:r>
      <w:r>
        <w:rPr>
          <w:spacing w:val="-10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$1.8</w:t>
      </w:r>
      <w:r>
        <w:rPr>
          <w:spacing w:val="-10"/>
        </w:rPr>
        <w:t xml:space="preserve"> </w:t>
      </w:r>
      <w:r>
        <w:t>billion,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expected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grow</w:t>
      </w:r>
      <w:r>
        <w:rPr>
          <w:spacing w:val="-10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$14.4</w:t>
      </w:r>
      <w:r>
        <w:rPr>
          <w:spacing w:val="-10"/>
        </w:rPr>
        <w:t xml:space="preserve"> </w:t>
      </w:r>
      <w:r>
        <w:t>billion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2026.</w:t>
      </w:r>
    </w:p>
    <w:p w14:paraId="65940D85" w14:textId="77777777" w:rsidR="00D601DD" w:rsidRDefault="000B0A12">
      <w:pPr>
        <w:pStyle w:val="BodyText"/>
        <w:spacing w:before="136" w:line="357" w:lineRule="auto"/>
        <w:ind w:left="117" w:right="113" w:firstLine="566"/>
        <w:jc w:val="both"/>
      </w:pPr>
      <w:r>
        <w:t>It is important to highlight the exponential grow and complication of those models. NLP</w:t>
      </w:r>
      <w:r>
        <w:rPr>
          <w:spacing w:val="-57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billions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coefficients,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those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analysis</w:t>
      </w:r>
      <w:r>
        <w:rPr>
          <w:spacing w:val="-5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generation,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175</w:t>
      </w:r>
      <w:r>
        <w:rPr>
          <w:spacing w:val="-2"/>
        </w:rPr>
        <w:t xml:space="preserve"> </w:t>
      </w:r>
      <w:r>
        <w:t>billion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famous</w:t>
      </w:r>
      <w:r>
        <w:rPr>
          <w:spacing w:val="-3"/>
        </w:rPr>
        <w:t xml:space="preserve"> </w:t>
      </w:r>
      <w:r>
        <w:t>GPT-3.</w:t>
      </w:r>
    </w:p>
    <w:p w14:paraId="7BD7A1F8" w14:textId="77777777" w:rsidR="00D601DD" w:rsidRDefault="000B0A12">
      <w:pPr>
        <w:pStyle w:val="BodyText"/>
        <w:spacing w:before="1" w:line="357" w:lineRule="auto"/>
        <w:ind w:left="117" w:right="113" w:firstLine="566"/>
        <w:jc w:val="both"/>
      </w:pPr>
      <w:r>
        <w:rPr>
          <w:w w:val="95"/>
        </w:rPr>
        <w:t>Main purpose of NLP with AI in this case is to replace usual contact centers and to improve</w:t>
      </w:r>
      <w:r>
        <w:rPr>
          <w:spacing w:val="1"/>
          <w:w w:val="95"/>
        </w:rPr>
        <w:t xml:space="preserve"> </w:t>
      </w:r>
      <w:r>
        <w:t>customer experience. The reason of replacement is a comparably low conversion for existing</w:t>
      </w:r>
      <w:r>
        <w:rPr>
          <w:spacing w:val="1"/>
        </w:rPr>
        <w:t xml:space="preserve"> </w:t>
      </w:r>
      <w:r>
        <w:t>solutions.</w:t>
      </w:r>
      <w:r>
        <w:rPr>
          <w:spacing w:val="13"/>
        </w:rPr>
        <w:t xml:space="preserve"> </w:t>
      </w:r>
      <w:r>
        <w:t>Contact</w:t>
      </w:r>
      <w:r>
        <w:rPr>
          <w:spacing w:val="-7"/>
        </w:rPr>
        <w:t xml:space="preserve"> </w:t>
      </w:r>
      <w:r>
        <w:t>centers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infamous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solutions.</w:t>
      </w:r>
      <w:r>
        <w:rPr>
          <w:spacing w:val="1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extremely important, as consumers have low conversion rates if brands don’t answer phone in</w:t>
      </w:r>
      <w:r>
        <w:rPr>
          <w:spacing w:val="-5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minute.</w:t>
      </w:r>
      <w:r>
        <w:rPr>
          <w:spacing w:val="1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researches,</w:t>
      </w:r>
      <w:r>
        <w:rPr>
          <w:spacing w:val="-5"/>
        </w:rPr>
        <w:t xml:space="preserve"> </w:t>
      </w:r>
      <w:r>
        <w:t>78%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respondents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brand</w:t>
      </w:r>
      <w:r>
        <w:rPr>
          <w:spacing w:val="-6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poor response t</w:t>
      </w:r>
      <w:r>
        <w:t>imes, while 73% will recommend highly responsive brands. Additionally, 59%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respondents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extremely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brands.</w:t>
      </w:r>
    </w:p>
    <w:p w14:paraId="1A6DB490" w14:textId="77777777" w:rsidR="00D601DD" w:rsidRDefault="000B0A12">
      <w:pPr>
        <w:pStyle w:val="BodyText"/>
        <w:spacing w:before="4" w:line="357" w:lineRule="auto"/>
        <w:ind w:left="117" w:right="113" w:firstLine="566"/>
        <w:jc w:val="both"/>
      </w:pP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r>
        <w:t>achieving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minute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auto-</w:t>
      </w:r>
      <w:r>
        <w:rPr>
          <w:spacing w:val="-57"/>
        </w:rPr>
        <w:t xml:space="preserve"> </w:t>
      </w:r>
      <w:r>
        <w:t>mated conversational banking. Chatbots are known for giving high conversion rates and large</w:t>
      </w:r>
      <w:r>
        <w:rPr>
          <w:spacing w:val="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considerable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investments.</w:t>
      </w:r>
    </w:p>
    <w:p w14:paraId="7DB4A963" w14:textId="77777777" w:rsidR="00D601DD" w:rsidRDefault="000B0A12">
      <w:pPr>
        <w:pStyle w:val="BodyText"/>
        <w:spacing w:before="1" w:line="357" w:lineRule="auto"/>
        <w:ind w:left="117" w:right="113" w:firstLine="566"/>
        <w:jc w:val="both"/>
      </w:pPr>
      <w:r>
        <w:t>In</w:t>
      </w:r>
      <w:r>
        <w:rPr>
          <w:spacing w:val="-12"/>
        </w:rPr>
        <w:t xml:space="preserve"> </w:t>
      </w:r>
      <w:r>
        <w:t>consequence,</w:t>
      </w:r>
      <w:r>
        <w:rPr>
          <w:spacing w:val="-11"/>
        </w:rPr>
        <w:t xml:space="preserve"> </w:t>
      </w:r>
      <w:r>
        <w:t>banks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strive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influence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dialog</w:t>
      </w:r>
      <w:r>
        <w:rPr>
          <w:spacing w:val="-11"/>
        </w:rPr>
        <w:t xml:space="preserve"> </w:t>
      </w:r>
      <w:r>
        <w:t>interfaces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client,</w:t>
      </w:r>
      <w:r>
        <w:rPr>
          <w:spacing w:val="-11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which clients can transfer fu</w:t>
      </w:r>
      <w:r>
        <w:t>nds, send it to other clients, issue card, convert currency, execute</w:t>
      </w:r>
      <w:r>
        <w:rPr>
          <w:spacing w:val="1"/>
        </w:rPr>
        <w:t xml:space="preserve"> </w:t>
      </w:r>
      <w:r>
        <w:t>payments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tasks.</w:t>
      </w:r>
    </w:p>
    <w:p w14:paraId="16D33A32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mix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Conversational</w:t>
      </w:r>
      <w:r>
        <w:rPr>
          <w:spacing w:val="-9"/>
        </w:rPr>
        <w:t xml:space="preserve"> </w:t>
      </w:r>
      <w:r>
        <w:t>banking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Internet</w:t>
      </w:r>
      <w:r>
        <w:rPr>
          <w:spacing w:val="-9"/>
        </w:rPr>
        <w:t xml:space="preserve"> </w:t>
      </w:r>
      <w:r>
        <w:t>Banking.</w:t>
      </w:r>
      <w:r>
        <w:rPr>
          <w:spacing w:val="13"/>
        </w:rPr>
        <w:t xml:space="preserve"> </w:t>
      </w:r>
      <w:r>
        <w:t>How-</w:t>
      </w:r>
      <w:r>
        <w:rPr>
          <w:spacing w:val="-58"/>
        </w:rPr>
        <w:t xml:space="preserve"> </w:t>
      </w:r>
      <w:r>
        <w:t>ever, the main difference is in user experience.</w:t>
      </w:r>
      <w:r>
        <w:rPr>
          <w:spacing w:val="1"/>
        </w:rPr>
        <w:t xml:space="preserve"> </w:t>
      </w:r>
      <w:r>
        <w:t>Mobile and Internet banking are hierarchical</w:t>
      </w:r>
      <w:r>
        <w:rPr>
          <w:spacing w:val="1"/>
        </w:rPr>
        <w:t xml:space="preserve"> </w:t>
      </w:r>
      <w:r>
        <w:t>trees,</w:t>
      </w:r>
      <w:r>
        <w:rPr>
          <w:spacing w:val="11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those</w:t>
      </w:r>
      <w:r>
        <w:rPr>
          <w:spacing w:val="9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concrete</w:t>
      </w:r>
      <w:r>
        <w:rPr>
          <w:spacing w:val="9"/>
        </w:rPr>
        <w:t xml:space="preserve"> </w:t>
      </w:r>
      <w:r>
        <w:t>form.</w:t>
      </w:r>
      <w:r>
        <w:rPr>
          <w:spacing w:val="5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always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application,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click</w:t>
      </w:r>
    </w:p>
    <w:p w14:paraId="406C5420" w14:textId="77777777" w:rsidR="00D601DD" w:rsidRDefault="00D601DD">
      <w:pPr>
        <w:spacing w:line="357" w:lineRule="auto"/>
        <w:jc w:val="both"/>
        <w:sectPr w:rsidR="00D601DD">
          <w:pgSz w:w="11910" w:h="16840"/>
          <w:pgMar w:top="1300" w:right="1300" w:bottom="1020" w:left="1300" w:header="0" w:footer="833" w:gutter="0"/>
          <w:cols w:space="708"/>
        </w:sectPr>
      </w:pPr>
    </w:p>
    <w:p w14:paraId="16E41FCD" w14:textId="77777777" w:rsidR="00D601DD" w:rsidRDefault="000B0A12">
      <w:pPr>
        <w:pStyle w:val="BodyText"/>
        <w:spacing w:before="77"/>
        <w:ind w:left="117"/>
        <w:jc w:val="both"/>
      </w:pPr>
      <w:bookmarkStart w:id="238" w:name="_bookmark21"/>
      <w:bookmarkEnd w:id="238"/>
      <w:r>
        <w:lastRenderedPageBreak/>
        <w:t>Table</w:t>
      </w:r>
      <w:r>
        <w:rPr>
          <w:spacing w:val="-7"/>
        </w:rPr>
        <w:t xml:space="preserve"> </w:t>
      </w:r>
      <w:r>
        <w:t>3.</w:t>
      </w:r>
      <w:r>
        <w:rPr>
          <w:spacing w:val="12"/>
        </w:rPr>
        <w:t xml:space="preserve"> </w:t>
      </w:r>
      <w:r>
        <w:t>Consumer</w:t>
      </w:r>
      <w:r>
        <w:rPr>
          <w:spacing w:val="-7"/>
        </w:rPr>
        <w:t xml:space="preserve"> </w:t>
      </w:r>
      <w:r>
        <w:t>preferences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iss</w:t>
      </w:r>
      <w:r>
        <w:t>ues</w:t>
      </w:r>
    </w:p>
    <w:p w14:paraId="48A4BC96" w14:textId="77777777" w:rsidR="00D601DD" w:rsidRDefault="00D601DD">
      <w:pPr>
        <w:pStyle w:val="BodyText"/>
        <w:spacing w:before="7"/>
        <w:rPr>
          <w:sz w:val="25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2959"/>
        <w:gridCol w:w="816"/>
        <w:gridCol w:w="2143"/>
        <w:gridCol w:w="1633"/>
      </w:tblGrid>
      <w:tr w:rsidR="00D601DD" w14:paraId="20A798C5" w14:textId="77777777">
        <w:trPr>
          <w:trHeight w:val="595"/>
        </w:trPr>
        <w:tc>
          <w:tcPr>
            <w:tcW w:w="8163" w:type="dxa"/>
            <w:gridSpan w:val="5"/>
            <w:tcBorders>
              <w:bottom w:val="nil"/>
            </w:tcBorders>
          </w:tcPr>
          <w:p w14:paraId="72E39A69" w14:textId="77777777" w:rsidR="00D601DD" w:rsidRDefault="00D601DD">
            <w:pPr>
              <w:pStyle w:val="TableParagraph"/>
              <w:spacing w:line="240" w:lineRule="auto"/>
              <w:jc w:val="left"/>
            </w:pPr>
          </w:p>
        </w:tc>
      </w:tr>
      <w:tr w:rsidR="00D601DD" w14:paraId="11705AD6" w14:textId="77777777">
        <w:trPr>
          <w:trHeight w:val="189"/>
        </w:trPr>
        <w:tc>
          <w:tcPr>
            <w:tcW w:w="653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B2B2FF"/>
          </w:tcPr>
          <w:p w14:paraId="589C8353" w14:textId="77777777" w:rsidR="00D601DD" w:rsidRDefault="00D601DD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FF"/>
              <w:bottom w:val="nil"/>
            </w:tcBorders>
          </w:tcPr>
          <w:p w14:paraId="0766E51E" w14:textId="77777777" w:rsidR="00D601DD" w:rsidRDefault="000B0A12">
            <w:pPr>
              <w:pStyle w:val="TableParagraph"/>
              <w:spacing w:line="169" w:lineRule="exact"/>
              <w:ind w:left="83"/>
              <w:jc w:val="left"/>
              <w:rPr>
                <w:sz w:val="24"/>
              </w:rPr>
            </w:pPr>
            <w:r>
              <w:rPr>
                <w:color w:val="0000FF"/>
                <w:sz w:val="24"/>
              </w:rPr>
              <w:t>64%</w:t>
            </w:r>
          </w:p>
        </w:tc>
      </w:tr>
      <w:tr w:rsidR="00D601DD" w14:paraId="69B54BB6" w14:textId="77777777">
        <w:trPr>
          <w:trHeight w:val="118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 w14:paraId="1E597A4B" w14:textId="77777777" w:rsidR="00D601DD" w:rsidRDefault="00D601DD"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  <w:tr w:rsidR="00D601DD" w14:paraId="3918A99F" w14:textId="77777777">
        <w:trPr>
          <w:trHeight w:val="189"/>
        </w:trPr>
        <w:tc>
          <w:tcPr>
            <w:tcW w:w="4387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B2B2"/>
          </w:tcPr>
          <w:p w14:paraId="6B26755C" w14:textId="77777777" w:rsidR="00D601DD" w:rsidRDefault="00D601DD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3776" w:type="dxa"/>
            <w:gridSpan w:val="2"/>
            <w:tcBorders>
              <w:top w:val="nil"/>
              <w:left w:val="single" w:sz="4" w:space="0" w:color="FF0000"/>
              <w:bottom w:val="nil"/>
            </w:tcBorders>
          </w:tcPr>
          <w:p w14:paraId="3D712802" w14:textId="77777777" w:rsidR="00D601DD" w:rsidRDefault="000B0A12">
            <w:pPr>
              <w:pStyle w:val="TableParagraph"/>
              <w:spacing w:line="169" w:lineRule="exact"/>
              <w:ind w:left="83"/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43%</w:t>
            </w:r>
          </w:p>
        </w:tc>
      </w:tr>
      <w:tr w:rsidR="00D601DD" w14:paraId="081E5CF1" w14:textId="77777777">
        <w:trPr>
          <w:trHeight w:val="118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 w14:paraId="02300AE3" w14:textId="77777777" w:rsidR="00D601DD" w:rsidRDefault="00D601DD"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  <w:tr w:rsidR="00D601DD" w14:paraId="2A0AE9BE" w14:textId="77777777">
        <w:trPr>
          <w:trHeight w:val="189"/>
        </w:trPr>
        <w:tc>
          <w:tcPr>
            <w:tcW w:w="3571" w:type="dxa"/>
            <w:gridSpan w:val="2"/>
            <w:tcBorders>
              <w:top w:val="single" w:sz="4" w:space="0" w:color="724C26"/>
              <w:left w:val="single" w:sz="4" w:space="0" w:color="724C26"/>
              <w:bottom w:val="single" w:sz="4" w:space="0" w:color="724C26"/>
              <w:right w:val="single" w:sz="4" w:space="0" w:color="724C26"/>
            </w:tcBorders>
            <w:shd w:val="clear" w:color="auto" w:fill="EBD8C5"/>
          </w:tcPr>
          <w:p w14:paraId="0FE03F0E" w14:textId="77777777" w:rsidR="00D601DD" w:rsidRDefault="00D601DD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4592" w:type="dxa"/>
            <w:gridSpan w:val="3"/>
            <w:tcBorders>
              <w:top w:val="nil"/>
              <w:left w:val="single" w:sz="4" w:space="0" w:color="724C26"/>
              <w:bottom w:val="nil"/>
            </w:tcBorders>
          </w:tcPr>
          <w:p w14:paraId="28DFBAB8" w14:textId="77777777" w:rsidR="00D601DD" w:rsidRDefault="000B0A12">
            <w:pPr>
              <w:pStyle w:val="TableParagraph"/>
              <w:spacing w:line="169" w:lineRule="exact"/>
              <w:ind w:left="83"/>
              <w:jc w:val="left"/>
              <w:rPr>
                <w:sz w:val="24"/>
              </w:rPr>
            </w:pPr>
            <w:r>
              <w:rPr>
                <w:color w:val="724C26"/>
                <w:sz w:val="24"/>
              </w:rPr>
              <w:t>35%</w:t>
            </w:r>
          </w:p>
        </w:tc>
      </w:tr>
      <w:tr w:rsidR="00D601DD" w14:paraId="002E1AD7" w14:textId="77777777">
        <w:trPr>
          <w:trHeight w:val="118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 w14:paraId="7FB5E564" w14:textId="77777777" w:rsidR="00D601DD" w:rsidRDefault="00D601DD"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  <w:tr w:rsidR="00D601DD" w14:paraId="120177FD" w14:textId="77777777">
        <w:trPr>
          <w:trHeight w:val="189"/>
        </w:trPr>
        <w:tc>
          <w:tcPr>
            <w:tcW w:w="3571" w:type="dxa"/>
            <w:gridSpan w:val="2"/>
            <w:shd w:val="clear" w:color="auto" w:fill="7F7F7F"/>
          </w:tcPr>
          <w:p w14:paraId="03C85C63" w14:textId="77777777" w:rsidR="00D601DD" w:rsidRDefault="00D601DD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4592" w:type="dxa"/>
            <w:gridSpan w:val="3"/>
            <w:tcBorders>
              <w:top w:val="nil"/>
              <w:bottom w:val="nil"/>
            </w:tcBorders>
          </w:tcPr>
          <w:p w14:paraId="388CF0DF" w14:textId="77777777" w:rsidR="00D601DD" w:rsidRDefault="000B0A12">
            <w:pPr>
              <w:pStyle w:val="TableParagraph"/>
              <w:spacing w:line="169" w:lineRule="exact"/>
              <w:ind w:left="83"/>
              <w:jc w:val="left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</w:tr>
      <w:tr w:rsidR="00D601DD" w14:paraId="7FC5AB88" w14:textId="77777777">
        <w:trPr>
          <w:trHeight w:val="118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 w14:paraId="5D64D17E" w14:textId="77777777" w:rsidR="00D601DD" w:rsidRDefault="00D601DD"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  <w:tr w:rsidR="00D601DD" w14:paraId="16CE4673" w14:textId="77777777">
        <w:trPr>
          <w:trHeight w:val="189"/>
        </w:trPr>
        <w:tc>
          <w:tcPr>
            <w:tcW w:w="612" w:type="dxa"/>
            <w:tcBorders>
              <w:top w:val="single" w:sz="4" w:space="0" w:color="660066"/>
              <w:left w:val="single" w:sz="4" w:space="0" w:color="660066"/>
              <w:bottom w:val="single" w:sz="4" w:space="0" w:color="660066"/>
              <w:right w:val="single" w:sz="4" w:space="0" w:color="660066"/>
            </w:tcBorders>
            <w:shd w:val="clear" w:color="auto" w:fill="7F007F"/>
          </w:tcPr>
          <w:p w14:paraId="5D527BA9" w14:textId="77777777" w:rsidR="00D601DD" w:rsidRDefault="00D601DD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7551" w:type="dxa"/>
            <w:gridSpan w:val="4"/>
            <w:tcBorders>
              <w:top w:val="nil"/>
              <w:left w:val="single" w:sz="4" w:space="0" w:color="660066"/>
              <w:bottom w:val="nil"/>
            </w:tcBorders>
          </w:tcPr>
          <w:p w14:paraId="405EFAF4" w14:textId="77777777" w:rsidR="00D601DD" w:rsidRDefault="000B0A12">
            <w:pPr>
              <w:pStyle w:val="TableParagraph"/>
              <w:spacing w:line="169" w:lineRule="exact"/>
              <w:ind w:left="82"/>
              <w:jc w:val="left"/>
              <w:rPr>
                <w:sz w:val="24"/>
              </w:rPr>
            </w:pPr>
            <w:r>
              <w:rPr>
                <w:color w:val="660066"/>
                <w:sz w:val="24"/>
              </w:rPr>
              <w:t>6%</w:t>
            </w:r>
          </w:p>
        </w:tc>
      </w:tr>
      <w:tr w:rsidR="00D601DD" w14:paraId="51C2DBE8" w14:textId="77777777">
        <w:trPr>
          <w:trHeight w:val="595"/>
        </w:trPr>
        <w:tc>
          <w:tcPr>
            <w:tcW w:w="8163" w:type="dxa"/>
            <w:gridSpan w:val="5"/>
            <w:tcBorders>
              <w:top w:val="nil"/>
            </w:tcBorders>
          </w:tcPr>
          <w:p w14:paraId="02715B29" w14:textId="77777777" w:rsidR="00D601DD" w:rsidRDefault="00D601DD">
            <w:pPr>
              <w:pStyle w:val="TableParagraph"/>
              <w:spacing w:line="240" w:lineRule="auto"/>
              <w:jc w:val="left"/>
            </w:pPr>
          </w:p>
        </w:tc>
      </w:tr>
    </w:tbl>
    <w:p w14:paraId="3B7B2CF9" w14:textId="77777777" w:rsidR="00D601DD" w:rsidRDefault="00D601DD">
      <w:pPr>
        <w:pStyle w:val="BodyText"/>
        <w:rPr>
          <w:sz w:val="20"/>
        </w:rPr>
      </w:pPr>
    </w:p>
    <w:p w14:paraId="7F792731" w14:textId="77777777" w:rsidR="00D601DD" w:rsidRDefault="00D601DD">
      <w:pPr>
        <w:pStyle w:val="BodyText"/>
        <w:rPr>
          <w:sz w:val="20"/>
        </w:rPr>
      </w:pPr>
    </w:p>
    <w:p w14:paraId="65E181BA" w14:textId="77777777" w:rsidR="00D601DD" w:rsidRDefault="000B0A12">
      <w:pPr>
        <w:pStyle w:val="BodyText"/>
        <w:spacing w:before="10"/>
        <w:rPr>
          <w:sz w:val="16"/>
        </w:rPr>
      </w:pPr>
      <w:r>
        <w:pict w14:anchorId="0E67C047">
          <v:group id="docshapegroup35" o:spid="_x0000_s2281" style="position:absolute;margin-left:210.5pt;margin-top:10.95pt;width:178.05pt;height:74.8pt;z-index:-251611136;mso-wrap-distance-left:0;mso-wrap-distance-right:0;mso-position-horizontal-relative:page" coordorigin="4210,219" coordsize="3561,1496">
            <v:shape id="docshape36" o:spid="_x0000_s2284" style="position:absolute;left:4278;top:301;width:192;height:180" coordorigin="4278,302" coordsize="192,180" o:spt="100" adj="0,,0" path="m4422,302r-144,l4278,362r144,l4422,302xm4469,421r-191,l4278,481r191,l4469,421xe" fillcolor="#b2b2ff" stroked="f">
              <v:stroke joinstyle="round"/>
              <v:formulas/>
              <v:path arrowok="t" o:connecttype="segments"/>
            </v:shape>
            <v:shape id="docshape37" o:spid="_x0000_s2283" style="position:absolute;left:4278;top:301;width:192;height:180" coordorigin="4278,302" coordsize="192,180" o:spt="100" adj="0,,0" path="m4278,481r191,l4469,421r-191,l4278,481xm4278,362r144,l4422,302r-144,l4278,362xe" filled="f" strokecolor="blue" strokeweight=".14058mm">
              <v:stroke joinstyle="round"/>
              <v:formulas/>
              <v:path arrowok="t" o:connecttype="segments"/>
            </v:shape>
            <v:shape id="docshape38" o:spid="_x0000_s2282" type="#_x0000_t202" style="position:absolute;left:4214;top:222;width:3553;height:1488" filled="f" strokeweight=".14058mm">
              <v:textbox inset="0,0,0,0">
                <w:txbxContent>
                  <w:p w14:paraId="51495822" w14:textId="77777777" w:rsidR="00D601DD" w:rsidRDefault="000B0A12">
                    <w:pPr>
                      <w:spacing w:before="17" w:line="244" w:lineRule="auto"/>
                      <w:ind w:left="294" w:right="93" w:hanging="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Calling a service representative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bank’s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live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chat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chatbot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Going in person to branch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Finding an answer on website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Reaching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out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social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media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73AB163" w14:textId="77777777" w:rsidR="00D601DD" w:rsidRDefault="000B0A12">
      <w:pPr>
        <w:spacing w:before="231" w:line="249" w:lineRule="auto"/>
        <w:ind w:left="849" w:right="114" w:hanging="732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4"/>
          <w:sz w:val="20"/>
        </w:rPr>
        <w:t xml:space="preserve"> </w:t>
      </w:r>
      <w:r>
        <w:rPr>
          <w:sz w:val="20"/>
        </w:rPr>
        <w:t>Own</w:t>
      </w:r>
      <w:r>
        <w:rPr>
          <w:spacing w:val="18"/>
          <w:sz w:val="20"/>
        </w:rPr>
        <w:t xml:space="preserve"> </w:t>
      </w:r>
      <w:r>
        <w:rPr>
          <w:sz w:val="20"/>
        </w:rPr>
        <w:t>study,</w:t>
      </w:r>
      <w:r>
        <w:rPr>
          <w:spacing w:val="24"/>
          <w:sz w:val="20"/>
        </w:rPr>
        <w:t xml:space="preserve"> </w:t>
      </w:r>
      <w:r>
        <w:rPr>
          <w:sz w:val="20"/>
        </w:rPr>
        <w:t>based</w:t>
      </w:r>
      <w:r>
        <w:rPr>
          <w:spacing w:val="19"/>
          <w:sz w:val="20"/>
        </w:rPr>
        <w:t xml:space="preserve"> </w:t>
      </w:r>
      <w:r>
        <w:rPr>
          <w:sz w:val="20"/>
        </w:rPr>
        <w:t>on</w:t>
      </w:r>
      <w:r>
        <w:rPr>
          <w:spacing w:val="19"/>
          <w:sz w:val="20"/>
        </w:rPr>
        <w:t xml:space="preserve"> </w:t>
      </w:r>
      <w:r>
        <w:rPr>
          <w:sz w:val="20"/>
        </w:rPr>
        <w:t>Bill</w:t>
      </w:r>
      <w:r>
        <w:rPr>
          <w:spacing w:val="19"/>
          <w:sz w:val="20"/>
        </w:rPr>
        <w:t xml:space="preserve"> </w:t>
      </w:r>
      <w:r>
        <w:rPr>
          <w:sz w:val="20"/>
        </w:rPr>
        <w:t>Streeter</w:t>
      </w:r>
      <w:r>
        <w:rPr>
          <w:spacing w:val="19"/>
          <w:sz w:val="20"/>
        </w:rPr>
        <w:t xml:space="preserve"> </w:t>
      </w:r>
      <w:r>
        <w:rPr>
          <w:sz w:val="20"/>
        </w:rPr>
        <w:t>”Banking</w:t>
      </w:r>
      <w:r>
        <w:rPr>
          <w:spacing w:val="19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Bot:</w:t>
      </w:r>
      <w:r>
        <w:rPr>
          <w:spacing w:val="7"/>
          <w:sz w:val="20"/>
        </w:rPr>
        <w:t xml:space="preserve"> </w:t>
      </w:r>
      <w:r>
        <w:rPr>
          <w:sz w:val="20"/>
        </w:rPr>
        <w:t>Are</w:t>
      </w:r>
      <w:r>
        <w:rPr>
          <w:spacing w:val="19"/>
          <w:sz w:val="20"/>
        </w:rPr>
        <w:t xml:space="preserve"> </w:t>
      </w:r>
      <w:r>
        <w:rPr>
          <w:sz w:val="20"/>
        </w:rPr>
        <w:t>Chatbots</w:t>
      </w:r>
      <w:r>
        <w:rPr>
          <w:spacing w:val="19"/>
          <w:sz w:val="20"/>
        </w:rPr>
        <w:t xml:space="preserve"> </w:t>
      </w:r>
      <w:r>
        <w:rPr>
          <w:sz w:val="20"/>
        </w:rPr>
        <w:t>Better</w:t>
      </w:r>
      <w:r>
        <w:rPr>
          <w:spacing w:val="19"/>
          <w:sz w:val="20"/>
        </w:rPr>
        <w:t xml:space="preserve"> </w:t>
      </w:r>
      <w:r>
        <w:rPr>
          <w:sz w:val="20"/>
        </w:rPr>
        <w:t>Than</w:t>
      </w:r>
      <w:r>
        <w:rPr>
          <w:spacing w:val="19"/>
          <w:sz w:val="20"/>
        </w:rPr>
        <w:t xml:space="preserve"> </w:t>
      </w:r>
      <w:r>
        <w:rPr>
          <w:sz w:val="20"/>
        </w:rPr>
        <w:t>Real</w:t>
      </w:r>
      <w:r>
        <w:rPr>
          <w:spacing w:val="19"/>
          <w:sz w:val="20"/>
        </w:rPr>
        <w:t xml:space="preserve"> </w:t>
      </w:r>
      <w:r>
        <w:rPr>
          <w:sz w:val="20"/>
        </w:rPr>
        <w:t>People?”,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>
        <w:rPr>
          <w:sz w:val="20"/>
        </w:rPr>
        <w:t>Brand,</w:t>
      </w:r>
      <w:r>
        <w:rPr>
          <w:spacing w:val="-1"/>
          <w:sz w:val="20"/>
        </w:rPr>
        <w:t xml:space="preserve"> </w:t>
      </w:r>
      <w:r>
        <w:rPr>
          <w:sz w:val="20"/>
        </w:rPr>
        <w:t>2018</w:t>
      </w:r>
    </w:p>
    <w:p w14:paraId="41B3DD42" w14:textId="77777777" w:rsidR="00D601DD" w:rsidRDefault="00D601DD">
      <w:pPr>
        <w:pStyle w:val="BodyText"/>
        <w:rPr>
          <w:sz w:val="22"/>
        </w:rPr>
      </w:pPr>
    </w:p>
    <w:p w14:paraId="2C3C12F5" w14:textId="77777777" w:rsidR="00D601DD" w:rsidRDefault="00D601DD">
      <w:pPr>
        <w:pStyle w:val="BodyText"/>
        <w:rPr>
          <w:sz w:val="22"/>
        </w:rPr>
      </w:pPr>
    </w:p>
    <w:p w14:paraId="17AFFCA6" w14:textId="77777777" w:rsidR="00D601DD" w:rsidRDefault="00D601DD">
      <w:pPr>
        <w:pStyle w:val="BodyText"/>
        <w:spacing w:before="6"/>
        <w:rPr>
          <w:sz w:val="21"/>
        </w:rPr>
      </w:pPr>
    </w:p>
    <w:p w14:paraId="557C3642" w14:textId="77777777" w:rsidR="00D601DD" w:rsidRDefault="000B0A12">
      <w:pPr>
        <w:pStyle w:val="BodyText"/>
        <w:spacing w:line="357" w:lineRule="auto"/>
        <w:ind w:left="117" w:right="113"/>
        <w:jc w:val="both"/>
      </w:pPr>
      <w:r>
        <w:pict w14:anchorId="3D4816AB">
          <v:group id="docshapegroup39" o:spid="_x0000_s2278" style="position:absolute;left:0;text-align:left;margin-left:213.7pt;margin-top:-129.9pt;width:10pt;height:9.4pt;z-index:-251628544;mso-position-horizontal-relative:page" coordorigin="4274,-2598" coordsize="200,188">
            <v:shape id="docshape40" o:spid="_x0000_s2280" style="position:absolute;left:4278;top:-2594;width:192;height:180" coordorigin="4278,-2594" coordsize="192,180" o:spt="100" adj="0,,0" path="m4422,-2594r-144,l4278,-2534r144,l4422,-2594xm4469,-2474r-191,l4278,-2415r191,l4469,-2474xe" fillcolor="#ffb2b2" stroked="f">
              <v:stroke joinstyle="round"/>
              <v:formulas/>
              <v:path arrowok="t" o:connecttype="segments"/>
            </v:shape>
            <v:shape id="docshape41" o:spid="_x0000_s2279" style="position:absolute;left:4278;top:-2594;width:192;height:180" coordorigin="4278,-2594" coordsize="192,180" o:spt="100" adj="0,,0" path="m4278,-2415r191,l4469,-2474r-191,l4278,-2415xm4278,-2534r144,l4422,-2594r-144,l4278,-2534xe" filled="f" strokecolor="red" strokeweight=".14058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19A84C7">
          <v:group id="docshapegroup42" o:spid="_x0000_s2275" style="position:absolute;left:0;text-align:left;margin-left:213.7pt;margin-top:-115.8pt;width:10pt;height:9.4pt;z-index:-251627520;mso-position-horizontal-relative:page" coordorigin="4274,-2316" coordsize="200,188">
            <v:shape id="docshape43" o:spid="_x0000_s2277" style="position:absolute;left:4278;top:-2313;width:192;height:180" coordorigin="4278,-2312" coordsize="192,180" o:spt="100" adj="0,,0" path="m4422,-2312r-144,l4278,-2252r144,l4422,-2312xm4469,-2193r-191,l4278,-2133r191,l4469,-2193xe" fillcolor="#ebd8c5" stroked="f">
              <v:stroke joinstyle="round"/>
              <v:formulas/>
              <v:path arrowok="t" o:connecttype="segments"/>
            </v:shape>
            <v:shape id="docshape44" o:spid="_x0000_s2276" style="position:absolute;left:4278;top:-2313;width:192;height:180" coordorigin="4278,-2312" coordsize="192,180" o:spt="100" adj="0,,0" path="m4278,-2133r191,l4469,-2193r-191,l4278,-2133xm4278,-2253r144,l4422,-2312r-144,l4278,-2253xe" filled="f" strokecolor="#724c26" strokeweight=".14058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FE473EC">
          <v:group id="docshapegroup45" o:spid="_x0000_s2272" style="position:absolute;left:0;text-align:left;margin-left:213.7pt;margin-top:-101.75pt;width:10pt;height:9.4pt;z-index:-251626496;mso-position-horizontal-relative:page" coordorigin="4274,-2035" coordsize="200,188">
            <v:shape id="docshape46" o:spid="_x0000_s2274" style="position:absolute;left:4278;top:-2031;width:192;height:180" coordorigin="4278,-2031" coordsize="192,180" o:spt="100" adj="0,,0" path="m4422,-2031r-144,l4278,-1971r144,l4422,-2031xm4469,-1911r-191,l4278,-1851r191,l4469,-1911xe" fillcolor="#7f7f7f" stroked="f">
              <v:stroke joinstyle="round"/>
              <v:formulas/>
              <v:path arrowok="t" o:connecttype="segments"/>
            </v:shape>
            <v:shape id="docshape47" o:spid="_x0000_s2273" style="position:absolute;left:4278;top:-2031;width:192;height:180" coordorigin="4278,-2031" coordsize="192,180" o:spt="100" adj="0,,0" path="m4278,-1851r191,l4469,-1911r-191,l4278,-1851xm4278,-1971r144,l4422,-2031r-144,l4278,-1971xe" filled="f" strokeweight=".14058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A401654">
          <v:group id="docshapegroup48" o:spid="_x0000_s2269" style="position:absolute;left:0;text-align:left;margin-left:213.7pt;margin-top:-87.65pt;width:10pt;height:9.4pt;z-index:-251625472;mso-position-horizontal-relative:page" coordorigin="4274,-1753" coordsize="200,188">
            <v:shape id="docshape49" o:spid="_x0000_s2271" style="position:absolute;left:4278;top:-1750;width:192;height:180" coordorigin="4278,-1749" coordsize="192,180" o:spt="100" adj="0,,0" path="m4422,-1749r-144,l4278,-1689r144,l4422,-1749xm4469,-1630r-191,l4278,-1570r191,l4469,-1630xe" fillcolor="#7f007f" stroked="f">
              <v:stroke joinstyle="round"/>
              <v:formulas/>
              <v:path arrowok="t" o:connecttype="segments"/>
            </v:shape>
            <v:shape id="docshape50" o:spid="_x0000_s2270" style="position:absolute;left:4278;top:-1750;width:192;height:180" coordorigin="4278,-1749" coordsize="192,180" o:spt="100" adj="0,,0" path="m4278,-1570r191,l4469,-1630r-191,l4278,-1570xm4278,-1689r144,l4422,-1749r-144,l4278,-1689xe" filled="f" strokecolor="#606" strokeweight=".14058mm">
              <v:stroke joinstyle="round"/>
              <v:formulas/>
              <v:path arrowok="t" o:connecttype="segments"/>
            </v:shape>
            <w10:wrap anchorx="page"/>
          </v:group>
        </w:pict>
      </w:r>
      <w:r>
        <w:t>buttons, check charts and read text in order to manipulate and make actions.</w:t>
      </w:r>
      <w:r>
        <w:rPr>
          <w:spacing w:val="1"/>
        </w:rPr>
        <w:t xml:space="preserve"> </w:t>
      </w:r>
      <w:r>
        <w:t>Conversational</w:t>
      </w:r>
      <w:r>
        <w:rPr>
          <w:spacing w:val="1"/>
        </w:rPr>
        <w:t xml:space="preserve"> </w:t>
      </w:r>
      <w:r>
        <w:t>banking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much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abstract.</w:t>
      </w:r>
      <w:r>
        <w:rPr>
          <w:spacing w:val="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dialog,</w:t>
      </w:r>
      <w:r>
        <w:rPr>
          <w:spacing w:val="-11"/>
        </w:rPr>
        <w:t xml:space="preserve"> </w:t>
      </w:r>
      <w:r>
        <w:t>client</w:t>
      </w:r>
      <w:r>
        <w:rPr>
          <w:spacing w:val="-13"/>
        </w:rPr>
        <w:t xml:space="preserve"> </w:t>
      </w:r>
      <w:r>
        <w:t>should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know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structure</w:t>
      </w:r>
      <w:r>
        <w:rPr>
          <w:spacing w:val="-5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interaction.</w:t>
      </w:r>
      <w:r>
        <w:rPr>
          <w:spacing w:val="1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achieve</w:t>
      </w:r>
      <w:r>
        <w:rPr>
          <w:spacing w:val="-8"/>
        </w:rPr>
        <w:t xml:space="preserve"> </w:t>
      </w:r>
      <w:r>
        <w:t>something</w:t>
      </w:r>
      <w:r>
        <w:rPr>
          <w:spacing w:val="-9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intent</w:t>
      </w:r>
      <w:r>
        <w:rPr>
          <w:spacing w:val="-9"/>
        </w:rPr>
        <w:t xml:space="preserve"> </w:t>
      </w:r>
      <w:r>
        <w:t>and,</w:t>
      </w:r>
      <w:r>
        <w:rPr>
          <w:spacing w:val="-7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more</w:t>
      </w:r>
      <w:r>
        <w:rPr>
          <w:spacing w:val="-58"/>
        </w:rPr>
        <w:t xml:space="preserve"> </w:t>
      </w:r>
      <w:r>
        <w:t>important,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invoke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action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intention.</w:t>
      </w:r>
      <w:r>
        <w:rPr>
          <w:spacing w:val="11"/>
        </w:rPr>
        <w:t xml:space="preserve"> </w:t>
      </w:r>
      <w:r>
        <w:t>He</w:t>
      </w:r>
      <w:r>
        <w:rPr>
          <w:spacing w:val="-15"/>
        </w:rPr>
        <w:t xml:space="preserve"> </w:t>
      </w:r>
      <w:r>
        <w:t>doesn’t</w:t>
      </w:r>
      <w:r>
        <w:rPr>
          <w:spacing w:val="-15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know</w:t>
      </w:r>
      <w:r>
        <w:rPr>
          <w:spacing w:val="-15"/>
        </w:rPr>
        <w:t xml:space="preserve"> </w:t>
      </w:r>
      <w:r>
        <w:t>how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achieve</w:t>
      </w:r>
      <w:r>
        <w:rPr>
          <w:spacing w:val="-15"/>
        </w:rPr>
        <w:t xml:space="preserve"> </w:t>
      </w:r>
      <w:r>
        <w:t>something,</w:t>
      </w:r>
      <w:r>
        <w:rPr>
          <w:spacing w:val="-58"/>
        </w:rPr>
        <w:t xml:space="preserve"> </w:t>
      </w:r>
      <w:r>
        <w:t>he can just ask. However, i</w:t>
      </w:r>
      <w:r>
        <w:t>n this case client can rely only on his knowledge, as there would be</w:t>
      </w:r>
      <w:r>
        <w:rPr>
          <w:spacing w:val="-57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buttons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menus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check.</w:t>
      </w:r>
    </w:p>
    <w:p w14:paraId="193A6688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t>Front-office for Conversational banking may have different forms. This can be a contact</w:t>
      </w:r>
      <w:r>
        <w:rPr>
          <w:spacing w:val="-57"/>
        </w:rPr>
        <w:t xml:space="preserve"> </w:t>
      </w:r>
      <w:r>
        <w:rPr>
          <w:w w:val="95"/>
        </w:rPr>
        <w:t>center, retail business unit for dialog-based conversation.</w:t>
      </w:r>
      <w:r>
        <w:rPr>
          <w:spacing w:val="1"/>
          <w:w w:val="95"/>
        </w:rPr>
        <w:t xml:space="preserve"> </w:t>
      </w:r>
      <w:r>
        <w:rPr>
          <w:w w:val="95"/>
        </w:rPr>
        <w:t>Couple of years ago, bank client on any</w:t>
      </w:r>
      <w:r>
        <w:rPr>
          <w:spacing w:val="1"/>
          <w:w w:val="95"/>
        </w:rPr>
        <w:t xml:space="preserve"> </w:t>
      </w:r>
      <w:r>
        <w:t>problem</w:t>
      </w:r>
      <w:r>
        <w:rPr>
          <w:spacing w:val="-15"/>
        </w:rPr>
        <w:t xml:space="preserve"> </w:t>
      </w:r>
      <w:r>
        <w:t>had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call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contact</w:t>
      </w:r>
      <w:r>
        <w:rPr>
          <w:spacing w:val="-14"/>
        </w:rPr>
        <w:t xml:space="preserve"> </w:t>
      </w:r>
      <w:r>
        <w:t>center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talk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serv</w:t>
      </w:r>
      <w:r>
        <w:t>ice</w:t>
      </w:r>
      <w:r>
        <w:rPr>
          <w:spacing w:val="-15"/>
        </w:rPr>
        <w:t xml:space="preserve"> </w:t>
      </w:r>
      <w:r>
        <w:t>line</w:t>
      </w:r>
      <w:r>
        <w:rPr>
          <w:spacing w:val="-13"/>
        </w:rPr>
        <w:t xml:space="preserve"> </w:t>
      </w:r>
      <w:r>
        <w:t>manager.</w:t>
      </w:r>
      <w:r>
        <w:rPr>
          <w:spacing w:val="24"/>
        </w:rPr>
        <w:t xml:space="preserve"> </w:t>
      </w:r>
      <w:r>
        <w:t>Nowadays,</w:t>
      </w:r>
      <w:r>
        <w:rPr>
          <w:spacing w:val="-58"/>
        </w:rPr>
        <w:t xml:space="preserve"> </w:t>
      </w:r>
      <w:r>
        <w:rPr>
          <w:w w:val="95"/>
        </w:rPr>
        <w:t>there are other options.</w:t>
      </w:r>
      <w:r>
        <w:rPr>
          <w:spacing w:val="1"/>
          <w:w w:val="95"/>
        </w:rPr>
        <w:t xml:space="preserve"> </w:t>
      </w:r>
      <w:r>
        <w:rPr>
          <w:w w:val="95"/>
        </w:rPr>
        <w:t>Much more interesting option is a messenger, as a front-office for textual</w:t>
      </w:r>
      <w:r>
        <w:rPr>
          <w:spacing w:val="1"/>
          <w:w w:val="95"/>
        </w:rPr>
        <w:t xml:space="preserve"> </w:t>
      </w:r>
      <w:r>
        <w:t>interactions.</w:t>
      </w:r>
      <w:r>
        <w:rPr>
          <w:spacing w:val="1"/>
        </w:rPr>
        <w:t xml:space="preserve"> </w:t>
      </w:r>
      <w:r>
        <w:t>In this case, this can be both a chatbot in a popular messenger app or a social</w:t>
      </w:r>
      <w:r>
        <w:rPr>
          <w:spacing w:val="1"/>
        </w:rPr>
        <w:t xml:space="preserve"> </w:t>
      </w:r>
      <w:r>
        <w:t>network,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app,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assistant.</w:t>
      </w:r>
    </w:p>
    <w:p w14:paraId="707C401A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t>Currently, it is a popular solution to use chatbots which can answer to the most simple</w:t>
      </w:r>
      <w:r>
        <w:rPr>
          <w:spacing w:val="1"/>
        </w:rPr>
        <w:t xml:space="preserve"> </w:t>
      </w:r>
      <w:r>
        <w:t>question, but mostly transfer a conversation to the contact center. Though, this is a not a most</w:t>
      </w:r>
      <w:r>
        <w:rPr>
          <w:spacing w:val="1"/>
        </w:rPr>
        <w:t xml:space="preserve"> </w:t>
      </w:r>
      <w:r>
        <w:t>effective model, as client firstly has to spend his time to describe his problem to a chatbot, and</w:t>
      </w:r>
      <w:r>
        <w:rPr>
          <w:spacing w:val="-57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specialist.</w:t>
      </w:r>
    </w:p>
    <w:p w14:paraId="69B41756" w14:textId="77777777" w:rsidR="00D601DD" w:rsidRDefault="000B0A12">
      <w:pPr>
        <w:pStyle w:val="BodyText"/>
        <w:spacing w:before="2"/>
        <w:ind w:left="684"/>
        <w:jc w:val="both"/>
      </w:pPr>
      <w:r>
        <w:t>However,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cu</w:t>
      </w:r>
      <w:r>
        <w:t>stomer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still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comfortable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address</w:t>
      </w:r>
      <w:r>
        <w:rPr>
          <w:spacing w:val="-12"/>
        </w:rPr>
        <w:t xml:space="preserve"> </w:t>
      </w:r>
      <w:r>
        <w:t>problems</w:t>
      </w:r>
      <w:r>
        <w:rPr>
          <w:spacing w:val="-13"/>
        </w:rPr>
        <w:t xml:space="preserve"> </w:t>
      </w:r>
      <w:r>
        <w:t>via</w:t>
      </w:r>
      <w:r>
        <w:rPr>
          <w:spacing w:val="-12"/>
        </w:rPr>
        <w:t xml:space="preserve"> </w:t>
      </w:r>
      <w:r>
        <w:t>common</w:t>
      </w:r>
      <w:r>
        <w:rPr>
          <w:spacing w:val="-13"/>
        </w:rPr>
        <w:t xml:space="preserve"> </w:t>
      </w:r>
      <w:proofErr w:type="spellStart"/>
      <w:r>
        <w:t>chan</w:t>
      </w:r>
      <w:proofErr w:type="spellEnd"/>
      <w:r>
        <w:t>-</w:t>
      </w:r>
    </w:p>
    <w:p w14:paraId="3CF01BAE" w14:textId="77777777" w:rsidR="00D601DD" w:rsidRDefault="00D601DD">
      <w:pPr>
        <w:jc w:val="both"/>
        <w:sectPr w:rsidR="00D601DD">
          <w:pgSz w:w="11910" w:h="16840"/>
          <w:pgMar w:top="1300" w:right="1300" w:bottom="1020" w:left="1300" w:header="0" w:footer="833" w:gutter="0"/>
          <w:cols w:space="708"/>
        </w:sectPr>
      </w:pPr>
    </w:p>
    <w:p w14:paraId="6262A917" w14:textId="77777777" w:rsidR="00D601DD" w:rsidRDefault="000B0A12">
      <w:pPr>
        <w:pStyle w:val="BodyText"/>
        <w:spacing w:before="74"/>
        <w:ind w:left="117"/>
        <w:jc w:val="both"/>
      </w:pPr>
      <w:proofErr w:type="spellStart"/>
      <w:r>
        <w:lastRenderedPageBreak/>
        <w:t>nels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interactions,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in-person</w:t>
      </w:r>
      <w:r>
        <w:rPr>
          <w:spacing w:val="-3"/>
        </w:rPr>
        <w:t xml:space="preserve"> </w:t>
      </w:r>
      <w:r>
        <w:t>conversation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branch.</w:t>
      </w:r>
    </w:p>
    <w:p w14:paraId="7DFDD11C" w14:textId="77777777" w:rsidR="00D601DD" w:rsidRDefault="000B0A12">
      <w:pPr>
        <w:pStyle w:val="BodyText"/>
        <w:spacing w:before="136" w:line="357" w:lineRule="auto"/>
        <w:ind w:left="117" w:right="113" w:firstLine="566"/>
        <w:jc w:val="both"/>
      </w:pPr>
      <w:r>
        <w:t>This is due too negative experience with current automated conversational so</w:t>
      </w:r>
      <w:r>
        <w:t>lutions.</w:t>
      </w:r>
      <w:r>
        <w:rPr>
          <w:spacing w:val="6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too early to talk about conversational banking in a poor form, as chatbots are on such level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purely,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yet.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satisfaction.</w:t>
      </w:r>
    </w:p>
    <w:p w14:paraId="0D4C25BF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side,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discuss</w:t>
      </w:r>
      <w:r>
        <w:rPr>
          <w:spacing w:val="-8"/>
        </w:rPr>
        <w:t xml:space="preserve"> </w:t>
      </w:r>
      <w:r>
        <w:t>approaches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system.</w:t>
      </w:r>
      <w:r>
        <w:rPr>
          <w:spacing w:val="14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client</w:t>
      </w:r>
      <w:r>
        <w:rPr>
          <w:spacing w:val="-57"/>
        </w:rPr>
        <w:t xml:space="preserve"> </w:t>
      </w:r>
      <w:r>
        <w:t xml:space="preserve">conversation it is important to transfer from screen interface of mobile or internet-bank to </w:t>
      </w:r>
      <w:proofErr w:type="spellStart"/>
      <w:r>
        <w:t>cre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ation</w:t>
      </w:r>
      <w:proofErr w:type="spellEnd"/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universal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operational</w:t>
      </w:r>
      <w:r>
        <w:rPr>
          <w:spacing w:val="-12"/>
        </w:rPr>
        <w:t xml:space="preserve"> </w:t>
      </w:r>
      <w:r>
        <w:t>assistant,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ready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interact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client</w:t>
      </w:r>
      <w:r>
        <w:rPr>
          <w:spacing w:val="-58"/>
        </w:rPr>
        <w:t xml:space="preserve"> </w:t>
      </w:r>
      <w:r>
        <w:t>at any time. This form of client interaction is based on an understanding of a global trend, as</w:t>
      </w:r>
      <w:r>
        <w:rPr>
          <w:spacing w:val="1"/>
        </w:rPr>
        <w:t xml:space="preserve"> </w:t>
      </w:r>
      <w:r>
        <w:t>more and more people are used to talk with sellers via messengers.</w:t>
      </w:r>
      <w:r>
        <w:rPr>
          <w:spacing w:val="1"/>
        </w:rPr>
        <w:t xml:space="preserve"> </w:t>
      </w:r>
      <w:r>
        <w:t>Even though automated</w:t>
      </w:r>
      <w:r>
        <w:rPr>
          <w:spacing w:val="1"/>
        </w:rPr>
        <w:t xml:space="preserve"> </w:t>
      </w:r>
      <w:r>
        <w:t>solutions are not common, those, nearly 44% of customers would prefer t</w:t>
      </w:r>
      <w:r>
        <w:t>o speak to chatbot, if</w:t>
      </w:r>
      <w:r>
        <w:rPr>
          <w:spacing w:val="-57"/>
        </w:rPr>
        <w:t xml:space="preserve"> </w:t>
      </w:r>
      <w:r>
        <w:t>they are sure, that a chatbot knows an answer.</w:t>
      </w:r>
      <w:r>
        <w:rPr>
          <w:spacing w:val="1"/>
        </w:rPr>
        <w:t xml:space="preserve"> </w:t>
      </w:r>
      <w:r>
        <w:t>Therefore, implementing any automatized con-</w:t>
      </w:r>
      <w:r>
        <w:rPr>
          <w:spacing w:val="-57"/>
        </w:rPr>
        <w:t xml:space="preserve"> </w:t>
      </w:r>
      <w:proofErr w:type="spellStart"/>
      <w:r>
        <w:t>versational</w:t>
      </w:r>
      <w:proofErr w:type="spellEnd"/>
      <w:r>
        <w:rPr>
          <w:spacing w:val="-10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bank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impossible</w:t>
      </w:r>
      <w:r>
        <w:rPr>
          <w:spacing w:val="-9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influencing</w:t>
      </w:r>
      <w:r>
        <w:rPr>
          <w:spacing w:val="-9"/>
        </w:rPr>
        <w:t xml:space="preserve"> </w:t>
      </w:r>
      <w:r>
        <w:t>expectations.</w:t>
      </w:r>
      <w:r>
        <w:rPr>
          <w:spacing w:val="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transforms</w:t>
      </w:r>
      <w:r>
        <w:rPr>
          <w:spacing w:val="-58"/>
        </w:rPr>
        <w:t xml:space="preserve"> </w:t>
      </w:r>
      <w:r>
        <w:rPr>
          <w:spacing w:val="-1"/>
        </w:rPr>
        <w:t>entire</w:t>
      </w:r>
      <w:r>
        <w:rPr>
          <w:spacing w:val="-14"/>
        </w:rPr>
        <w:t xml:space="preserve"> </w:t>
      </w:r>
      <w:r>
        <w:rPr>
          <w:spacing w:val="-1"/>
        </w:rPr>
        <w:t>service</w:t>
      </w:r>
      <w:r>
        <w:rPr>
          <w:spacing w:val="-13"/>
        </w:rPr>
        <w:t xml:space="preserve"> </w:t>
      </w:r>
      <w:r>
        <w:rPr>
          <w:spacing w:val="-1"/>
        </w:rPr>
        <w:t>consumption</w:t>
      </w:r>
      <w:r>
        <w:rPr>
          <w:spacing w:val="-14"/>
        </w:rPr>
        <w:t xml:space="preserve"> </w:t>
      </w:r>
      <w:r>
        <w:t>process,</w:t>
      </w:r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comfortable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via</w:t>
      </w:r>
      <w:r>
        <w:rPr>
          <w:spacing w:val="-13"/>
        </w:rPr>
        <w:t xml:space="preserve"> </w:t>
      </w:r>
      <w:r>
        <w:t>suitable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familiar</w:t>
      </w:r>
      <w:r>
        <w:rPr>
          <w:spacing w:val="-58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messengers.</w:t>
      </w:r>
    </w:p>
    <w:p w14:paraId="3D50CC8E" w14:textId="77777777" w:rsidR="00D601DD" w:rsidRDefault="000B0A12">
      <w:pPr>
        <w:pStyle w:val="BodyText"/>
        <w:spacing w:before="5" w:line="357" w:lineRule="auto"/>
        <w:ind w:left="117" w:right="113" w:firstLine="566"/>
        <w:jc w:val="both"/>
      </w:pPr>
      <w:r>
        <w:t>Conversational banking has some significant advantages in comparison to existing sys-</w:t>
      </w:r>
      <w:r>
        <w:rPr>
          <w:spacing w:val="1"/>
        </w:rPr>
        <w:t xml:space="preserve"> </w:t>
      </w:r>
      <w:proofErr w:type="spellStart"/>
      <w:r>
        <w:t>tems</w:t>
      </w:r>
      <w:proofErr w:type="spellEnd"/>
      <w:r>
        <w:t>.</w:t>
      </w:r>
      <w:r>
        <w:rPr>
          <w:spacing w:val="1"/>
        </w:rPr>
        <w:t xml:space="preserve"> </w:t>
      </w:r>
      <w:r>
        <w:t>Firstly, improvement of client experience.</w:t>
      </w:r>
      <w:r>
        <w:rPr>
          <w:spacing w:val="1"/>
        </w:rPr>
        <w:t xml:space="preserve"> </w:t>
      </w:r>
      <w:r>
        <w:t>We can make it more comfortable, fast and</w:t>
      </w:r>
      <w:r>
        <w:rPr>
          <w:spacing w:val="1"/>
        </w:rPr>
        <w:t xml:space="preserve"> </w:t>
      </w:r>
      <w:r>
        <w:t>qualified.</w:t>
      </w:r>
      <w:r>
        <w:rPr>
          <w:spacing w:val="1"/>
        </w:rPr>
        <w:t xml:space="preserve"> </w:t>
      </w:r>
      <w:r>
        <w:t>Secondly, conversational banking decreases client waiting time.</w:t>
      </w:r>
      <w:r>
        <w:rPr>
          <w:spacing w:val="1"/>
        </w:rPr>
        <w:t xml:space="preserve"> </w:t>
      </w:r>
      <w:r>
        <w:t>If chatbot is not</w:t>
      </w:r>
      <w:r>
        <w:rPr>
          <w:spacing w:val="1"/>
        </w:rPr>
        <w:t xml:space="preserve"> </w:t>
      </w:r>
      <w:r>
        <w:t>sure about the question or the answer, dialog can be transferred to a human op</w:t>
      </w:r>
      <w:r>
        <w:t>erator. In case if</w:t>
      </w:r>
      <w:r>
        <w:rPr>
          <w:spacing w:val="-57"/>
        </w:rPr>
        <w:t xml:space="preserve"> </w:t>
      </w:r>
      <w:r>
        <w:t>system achieves certain level of assurance — it will reply automatically. Researches of client</w:t>
      </w:r>
      <w:r>
        <w:rPr>
          <w:spacing w:val="1"/>
        </w:rPr>
        <w:t xml:space="preserve"> </w:t>
      </w:r>
      <w:r>
        <w:t>experience had shown that verbal interaction is psychologically more comfortable and brings</w:t>
      </w:r>
      <w:r>
        <w:rPr>
          <w:spacing w:val="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cognitive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interface.</w:t>
      </w:r>
    </w:p>
    <w:p w14:paraId="5FC437F4" w14:textId="77777777" w:rsidR="00D601DD" w:rsidRDefault="000B0A12">
      <w:pPr>
        <w:pStyle w:val="BodyText"/>
        <w:spacing w:before="4" w:line="357" w:lineRule="auto"/>
        <w:ind w:left="117" w:right="113" w:firstLine="566"/>
        <w:jc w:val="both"/>
      </w:pP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perspective,</w:t>
      </w:r>
      <w:r>
        <w:rPr>
          <w:spacing w:val="-6"/>
        </w:rPr>
        <w:t xml:space="preserve"> </w:t>
      </w:r>
      <w:r>
        <w:t>conversational</w:t>
      </w:r>
      <w:r>
        <w:rPr>
          <w:spacing w:val="-6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pure</w:t>
      </w:r>
      <w:r>
        <w:rPr>
          <w:spacing w:val="-6"/>
        </w:rPr>
        <w:t xml:space="preserve"> </w:t>
      </w:r>
      <w:r>
        <w:t>forms.</w:t>
      </w:r>
      <w:r>
        <w:rPr>
          <w:spacing w:val="1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form</w:t>
      </w:r>
      <w:r>
        <w:rPr>
          <w:spacing w:val="-5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chatbot,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automatic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textual</w:t>
      </w:r>
      <w:r>
        <w:rPr>
          <w:spacing w:val="-6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dialog</w:t>
      </w:r>
      <w:r>
        <w:rPr>
          <w:spacing w:val="-57"/>
        </w:rPr>
        <w:t xml:space="preserve"> </w:t>
      </w:r>
      <w:r>
        <w:t>window. The input in this case is a text provided by a user, and the output is a text returned by</w:t>
      </w:r>
      <w:r>
        <w:rPr>
          <w:spacing w:val="-57"/>
        </w:rPr>
        <w:t xml:space="preserve"> </w:t>
      </w:r>
      <w:r>
        <w:t>an analytical system, which consumes request and generates response. Second form is a voice</w:t>
      </w:r>
      <w:r>
        <w:rPr>
          <w:spacing w:val="1"/>
        </w:rPr>
        <w:t xml:space="preserve"> </w:t>
      </w:r>
      <w:r>
        <w:t>assistant. Internal work is analogical to a chatbot, but it differ</w:t>
      </w:r>
      <w:r>
        <w:t>s in a form of interaction. Voice</w:t>
      </w:r>
      <w:r>
        <w:rPr>
          <w:spacing w:val="1"/>
        </w:rPr>
        <w:t xml:space="preserve"> </w:t>
      </w:r>
      <w:r>
        <w:t>assistant</w:t>
      </w:r>
      <w:r>
        <w:rPr>
          <w:spacing w:val="-11"/>
        </w:rPr>
        <w:t xml:space="preserve"> </w:t>
      </w:r>
      <w:r>
        <w:t>receives</w:t>
      </w:r>
      <w:r>
        <w:rPr>
          <w:spacing w:val="-10"/>
        </w:rPr>
        <w:t xml:space="preserve"> </w:t>
      </w:r>
      <w:r>
        <w:t>spoken</w:t>
      </w:r>
      <w:r>
        <w:rPr>
          <w:spacing w:val="-11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messages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answers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synthesized</w:t>
      </w:r>
      <w:r>
        <w:rPr>
          <w:spacing w:val="-11"/>
        </w:rPr>
        <w:t xml:space="preserve"> </w:t>
      </w:r>
      <w:r>
        <w:t>voice</w:t>
      </w:r>
      <w:r>
        <w:rPr>
          <w:spacing w:val="-9"/>
        </w:rPr>
        <w:t xml:space="preserve"> </w:t>
      </w:r>
      <w:r>
        <w:t>responses.</w:t>
      </w:r>
      <w:r>
        <w:rPr>
          <w:spacing w:val="11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forms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known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users.</w:t>
      </w:r>
      <w:r>
        <w:rPr>
          <w:spacing w:val="11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cases</w:t>
      </w:r>
      <w:r>
        <w:rPr>
          <w:spacing w:val="-13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usually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support</w:t>
      </w:r>
      <w:r>
        <w:rPr>
          <w:spacing w:val="-5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sufficient</w:t>
      </w:r>
      <w:r>
        <w:rPr>
          <w:spacing w:val="-10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autonomy.</w:t>
      </w:r>
      <w:r>
        <w:rPr>
          <w:spacing w:val="1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AI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those</w:t>
      </w:r>
      <w:r>
        <w:rPr>
          <w:spacing w:val="-9"/>
        </w:rPr>
        <w:t xml:space="preserve"> </w:t>
      </w:r>
      <w:proofErr w:type="spellStart"/>
      <w:r>
        <w:t>well</w:t>
      </w:r>
      <w:r>
        <w:rPr>
          <w:spacing w:val="-10"/>
        </w:rPr>
        <w:t xml:space="preserve"> </w:t>
      </w:r>
      <w:r>
        <w:t>known</w:t>
      </w:r>
      <w:proofErr w:type="spellEnd"/>
      <w:r>
        <w:rPr>
          <w:spacing w:val="-9"/>
        </w:rPr>
        <w:t xml:space="preserve"> </w:t>
      </w:r>
      <w:r>
        <w:t>forms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Conversational</w:t>
      </w:r>
      <w:r>
        <w:rPr>
          <w:spacing w:val="-1"/>
        </w:rPr>
        <w:t xml:space="preserve"> </w:t>
      </w:r>
      <w:r>
        <w:t>Banking.</w:t>
      </w:r>
    </w:p>
    <w:p w14:paraId="05A379B7" w14:textId="77777777" w:rsidR="00D601DD" w:rsidRDefault="000B0A12">
      <w:pPr>
        <w:pStyle w:val="BodyText"/>
        <w:spacing w:before="4" w:line="357" w:lineRule="auto"/>
        <w:ind w:left="117" w:right="113" w:firstLine="566"/>
        <w:jc w:val="both"/>
      </w:pPr>
      <w:r>
        <w:t>Consumers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them,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rPr>
          <w:w w:val="95"/>
        </w:rPr>
        <w:t>interface of website or mobile app.</w:t>
      </w:r>
      <w:r>
        <w:rPr>
          <w:spacing w:val="1"/>
          <w:w w:val="95"/>
        </w:rPr>
        <w:t xml:space="preserve"> </w:t>
      </w:r>
      <w:r>
        <w:rPr>
          <w:w w:val="95"/>
        </w:rPr>
        <w:t>The process of automation in banks is gradually growing and</w:t>
      </w:r>
      <w:r>
        <w:rPr>
          <w:spacing w:val="1"/>
          <w:w w:val="95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reduction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specialists.</w:t>
      </w:r>
      <w:r>
        <w:rPr>
          <w:spacing w:val="16"/>
        </w:rPr>
        <w:t xml:space="preserve"> </w:t>
      </w:r>
      <w:r>
        <w:t>On</w:t>
      </w:r>
    </w:p>
    <w:p w14:paraId="6B810E6F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5113B7ED" w14:textId="77777777" w:rsidR="00D601DD" w:rsidRDefault="000B0A12">
      <w:pPr>
        <w:pStyle w:val="BodyText"/>
        <w:spacing w:before="74" w:line="357" w:lineRule="auto"/>
        <w:ind w:left="117" w:right="114"/>
        <w:jc w:val="both"/>
      </w:pPr>
      <w:r>
        <w:rPr>
          <w:spacing w:val="-1"/>
        </w:rPr>
        <w:lastRenderedPageBreak/>
        <w:t>the</w:t>
      </w:r>
      <w:r>
        <w:rPr>
          <w:spacing w:val="-14"/>
        </w:rPr>
        <w:t xml:space="preserve"> </w:t>
      </w:r>
      <w:r>
        <w:rPr>
          <w:spacing w:val="-1"/>
        </w:rPr>
        <w:t>other</w:t>
      </w:r>
      <w:r>
        <w:rPr>
          <w:spacing w:val="-14"/>
        </w:rPr>
        <w:t xml:space="preserve"> </w:t>
      </w:r>
      <w:r>
        <w:rPr>
          <w:spacing w:val="-1"/>
        </w:rPr>
        <w:t>side,</w:t>
      </w:r>
      <w:r>
        <w:rPr>
          <w:spacing w:val="-11"/>
        </w:rPr>
        <w:t xml:space="preserve"> </w:t>
      </w:r>
      <w:r>
        <w:rPr>
          <w:spacing w:val="-1"/>
        </w:rPr>
        <w:t>increasing</w:t>
      </w:r>
      <w:r>
        <w:rPr>
          <w:spacing w:val="-14"/>
        </w:rPr>
        <w:t xml:space="preserve"> </w:t>
      </w:r>
      <w:r>
        <w:rPr>
          <w:spacing w:val="-1"/>
        </w:rP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custome</w:t>
      </w:r>
      <w:r>
        <w:t>rs</w:t>
      </w:r>
      <w:r>
        <w:rPr>
          <w:spacing w:val="-14"/>
        </w:rPr>
        <w:t xml:space="preserve"> </w:t>
      </w:r>
      <w:r>
        <w:t>consequently</w:t>
      </w:r>
      <w:r>
        <w:rPr>
          <w:spacing w:val="-13"/>
        </w:rPr>
        <w:t xml:space="preserve"> </w:t>
      </w:r>
      <w:r>
        <w:t>increases</w:t>
      </w:r>
      <w:r>
        <w:rPr>
          <w:spacing w:val="-14"/>
        </w:rPr>
        <w:t xml:space="preserve"> </w:t>
      </w:r>
      <w:r>
        <w:t>chat</w:t>
      </w:r>
      <w:r>
        <w:rPr>
          <w:spacing w:val="-14"/>
        </w:rPr>
        <w:t xml:space="preserve"> </w:t>
      </w:r>
      <w:r>
        <w:t>loads.</w:t>
      </w:r>
      <w:r>
        <w:rPr>
          <w:spacing w:val="14"/>
        </w:rPr>
        <w:t xml:space="preserve"> </w:t>
      </w:r>
      <w:r>
        <w:t>Nevertheless,</w:t>
      </w:r>
      <w:r>
        <w:rPr>
          <w:spacing w:val="-58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involvement.</w:t>
      </w:r>
    </w:p>
    <w:p w14:paraId="7C83E5D2" w14:textId="77777777" w:rsidR="00D601DD" w:rsidRDefault="000B0A12">
      <w:pPr>
        <w:pStyle w:val="BodyText"/>
        <w:spacing w:before="1" w:line="357" w:lineRule="auto"/>
        <w:ind w:left="117" w:right="113" w:firstLine="566"/>
        <w:jc w:val="both"/>
      </w:pPr>
      <w:r>
        <w:rPr>
          <w:w w:val="95"/>
        </w:rPr>
        <w:t>Nonetheless, current state of AI application in Front-office has certain problems.</w:t>
      </w:r>
      <w:r>
        <w:rPr>
          <w:spacing w:val="1"/>
          <w:w w:val="95"/>
        </w:rPr>
        <w:t xml:space="preserve"> </w:t>
      </w:r>
      <w:r>
        <w:rPr>
          <w:w w:val="95"/>
        </w:rPr>
        <w:t>As it was</w:t>
      </w:r>
      <w:r>
        <w:rPr>
          <w:spacing w:val="1"/>
          <w:w w:val="95"/>
        </w:rPr>
        <w:t xml:space="preserve"> </w:t>
      </w:r>
      <w:r>
        <w:t xml:space="preserve">mentioned before in </w:t>
      </w:r>
      <w:hyperlink w:anchor="_bookmark16" w:history="1">
        <w:r>
          <w:t>2.1.5.</w:t>
        </w:r>
      </w:hyperlink>
      <w:r>
        <w:t>, conversational banking is not considered as available by middle-</w:t>
      </w:r>
      <w:r>
        <w:rPr>
          <w:spacing w:val="1"/>
        </w:rPr>
        <w:t xml:space="preserve"> </w:t>
      </w:r>
      <w:r>
        <w:t>sized and small banks.</w:t>
      </w:r>
      <w:r>
        <w:rPr>
          <w:spacing w:val="1"/>
        </w:rPr>
        <w:t xml:space="preserve"> </w:t>
      </w:r>
      <w:r>
        <w:t>Mostly it is used either by the largest commercial banks, which have</w:t>
      </w:r>
      <w:r>
        <w:rPr>
          <w:spacing w:val="1"/>
        </w:rPr>
        <w:t xml:space="preserve"> </w:t>
      </w:r>
      <w:r>
        <w:t>large amounts of resources available for investments, or by start-ups and new digital finan</w:t>
      </w:r>
      <w:r>
        <w:t>cial</w:t>
      </w:r>
      <w:r>
        <w:rPr>
          <w:spacing w:val="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targeting</w:t>
      </w:r>
      <w:r>
        <w:rPr>
          <w:spacing w:val="-1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innovations.</w:t>
      </w:r>
    </w:p>
    <w:p w14:paraId="6B14AA9D" w14:textId="77777777" w:rsidR="00D601DD" w:rsidRDefault="000B0A12">
      <w:pPr>
        <w:pStyle w:val="BodyText"/>
        <w:spacing w:before="3" w:line="357" w:lineRule="auto"/>
        <w:ind w:left="117" w:right="114" w:firstLine="566"/>
        <w:jc w:val="both"/>
      </w:pPr>
      <w:r>
        <w:t>As a result, banks face a choice — use existing solutions or to create their own product,</w:t>
      </w:r>
      <w:r>
        <w:rPr>
          <w:spacing w:val="1"/>
        </w:rPr>
        <w:t xml:space="preserve"> </w:t>
      </w:r>
      <w:r>
        <w:t>which is not available to small-sized and medium banks. However, it is not entirely correct, as</w:t>
      </w:r>
      <w:r>
        <w:rPr>
          <w:spacing w:val="-57"/>
        </w:rPr>
        <w:t xml:space="preserve"> </w:t>
      </w:r>
      <w:r>
        <w:rPr>
          <w:w w:val="95"/>
        </w:rPr>
        <w:t>medium-sized</w:t>
      </w:r>
      <w:r>
        <w:rPr>
          <w:w w:val="95"/>
        </w:rPr>
        <w:t xml:space="preserve"> and small banks can and have to use third-party solutions for implementation.</w:t>
      </w:r>
      <w:r>
        <w:rPr>
          <w:spacing w:val="54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t>the other hand, integration of external technologies uses very large volume of bank resources,</w:t>
      </w:r>
      <w:r>
        <w:rPr>
          <w:spacing w:val="1"/>
        </w:rPr>
        <w:t xml:space="preserve"> </w:t>
      </w:r>
      <w:r>
        <w:t>as well as cost of product usage.</w:t>
      </w:r>
      <w:r>
        <w:rPr>
          <w:spacing w:val="1"/>
        </w:rPr>
        <w:t xml:space="preserve"> </w:t>
      </w:r>
      <w:r>
        <w:t>As a result, final cost may be higher than co</w:t>
      </w:r>
      <w:r>
        <w:t>st of internal</w:t>
      </w:r>
      <w:r>
        <w:rPr>
          <w:spacing w:val="1"/>
        </w:rPr>
        <w:t xml:space="preserve"> </w:t>
      </w:r>
      <w:r>
        <w:t>development.</w:t>
      </w:r>
    </w:p>
    <w:p w14:paraId="12E236A9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rPr>
          <w:w w:val="95"/>
        </w:rPr>
        <w:t xml:space="preserve">Another major problem is obvious and connected to existing employees in customer </w:t>
      </w:r>
      <w:proofErr w:type="spellStart"/>
      <w:r>
        <w:rPr>
          <w:w w:val="95"/>
        </w:rPr>
        <w:t>expe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t>rience</w:t>
      </w:r>
      <w:proofErr w:type="spellEnd"/>
      <w:r>
        <w:rPr>
          <w:spacing w:val="-13"/>
        </w:rPr>
        <w:t xml:space="preserve"> </w:t>
      </w:r>
      <w:r>
        <w:t>offices.</w:t>
      </w:r>
      <w:r>
        <w:rPr>
          <w:spacing w:val="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cost</w:t>
      </w:r>
      <w:r>
        <w:rPr>
          <w:spacing w:val="-13"/>
        </w:rPr>
        <w:t xml:space="preserve"> </w:t>
      </w:r>
      <w:r>
        <w:t>decrease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valid</w:t>
      </w:r>
      <w:r>
        <w:rPr>
          <w:spacing w:val="-13"/>
        </w:rPr>
        <w:t xml:space="preserve"> </w:t>
      </w:r>
      <w:r>
        <w:t>reason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banks,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doesn’t</w:t>
      </w:r>
      <w:r>
        <w:rPr>
          <w:spacing w:val="-58"/>
        </w:rPr>
        <w:t xml:space="preserve"> </w:t>
      </w:r>
      <w:r>
        <w:t>mean that banks will decrease amount of sup</w:t>
      </w:r>
      <w:r>
        <w:t>port agents. In contrast, those may be moved to</w:t>
      </w:r>
      <w:r>
        <w:rPr>
          <w:spacing w:val="1"/>
        </w:rPr>
        <w:t xml:space="preserve"> </w:t>
      </w:r>
      <w:r>
        <w:t>other branches or to other banking products. Additionally, support agents may require training</w:t>
      </w:r>
      <w:r>
        <w:rPr>
          <w:spacing w:val="-57"/>
        </w:rPr>
        <w:t xml:space="preserve"> </w:t>
      </w:r>
      <w:r>
        <w:t>for changing their profile. The point of this action is not to decrease a number of employees,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professionals</w:t>
      </w:r>
      <w:r>
        <w:rPr>
          <w:spacing w:val="-2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specialists.</w:t>
      </w:r>
    </w:p>
    <w:p w14:paraId="0B579AFC" w14:textId="77777777" w:rsidR="00D601DD" w:rsidRDefault="00D601DD">
      <w:pPr>
        <w:pStyle w:val="BodyText"/>
        <w:rPr>
          <w:sz w:val="26"/>
        </w:rPr>
      </w:pPr>
    </w:p>
    <w:p w14:paraId="3AE161C1" w14:textId="77777777" w:rsidR="00D601DD" w:rsidRDefault="00D601DD">
      <w:pPr>
        <w:pStyle w:val="BodyText"/>
        <w:spacing w:before="9"/>
        <w:rPr>
          <w:sz w:val="22"/>
        </w:rPr>
      </w:pPr>
    </w:p>
    <w:p w14:paraId="73700965" w14:textId="77777777" w:rsidR="00D601DD" w:rsidRDefault="000B0A12">
      <w:pPr>
        <w:pStyle w:val="Heading2"/>
        <w:numPr>
          <w:ilvl w:val="2"/>
          <w:numId w:val="6"/>
        </w:numPr>
        <w:tabs>
          <w:tab w:val="left" w:pos="894"/>
          <w:tab w:val="left" w:pos="895"/>
        </w:tabs>
      </w:pPr>
      <w:bookmarkStart w:id="239" w:name="Hybrid_approach"/>
      <w:bookmarkStart w:id="240" w:name="_bookmark22"/>
      <w:bookmarkEnd w:id="239"/>
      <w:bookmarkEnd w:id="240"/>
      <w:r>
        <w:t>Hybrid</w:t>
      </w:r>
      <w:r>
        <w:rPr>
          <w:spacing w:val="-13"/>
        </w:rPr>
        <w:t xml:space="preserve"> </w:t>
      </w:r>
      <w:r>
        <w:t>approach</w:t>
      </w:r>
    </w:p>
    <w:p w14:paraId="2C255131" w14:textId="77777777" w:rsidR="00D601DD" w:rsidRDefault="00D601DD">
      <w:pPr>
        <w:pStyle w:val="BodyText"/>
        <w:rPr>
          <w:b/>
          <w:sz w:val="26"/>
        </w:rPr>
      </w:pPr>
    </w:p>
    <w:p w14:paraId="2EA8950D" w14:textId="77777777" w:rsidR="00D601DD" w:rsidRDefault="000B0A12">
      <w:pPr>
        <w:pStyle w:val="BodyText"/>
        <w:spacing w:before="195" w:line="357" w:lineRule="auto"/>
        <w:ind w:left="117" w:right="113" w:firstLine="566"/>
        <w:jc w:val="both"/>
      </w:pPr>
      <w:r>
        <w:rPr>
          <w:spacing w:val="-1"/>
        </w:rPr>
        <w:t>Nevertheless,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largest</w:t>
      </w:r>
      <w:r>
        <w:rPr>
          <w:spacing w:val="-14"/>
        </w:rPr>
        <w:t xml:space="preserve"> </w:t>
      </w:r>
      <w:r>
        <w:t>banks</w:t>
      </w:r>
      <w:r>
        <w:rPr>
          <w:spacing w:val="-14"/>
        </w:rPr>
        <w:t xml:space="preserve"> </w:t>
      </w:r>
      <w:r>
        <w:t>already</w:t>
      </w:r>
      <w:r>
        <w:rPr>
          <w:spacing w:val="-13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solutions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dialog</w:t>
      </w:r>
      <w:r>
        <w:rPr>
          <w:spacing w:val="-14"/>
        </w:rPr>
        <w:t xml:space="preserve"> </w:t>
      </w:r>
      <w:r>
        <w:t>interfaces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messengers.</w:t>
      </w:r>
      <w:r>
        <w:rPr>
          <w:spacing w:val="-5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case,</w:t>
      </w:r>
      <w:r>
        <w:rPr>
          <w:spacing w:val="-8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developing</w:t>
      </w:r>
      <w:r>
        <w:rPr>
          <w:spacing w:val="-10"/>
        </w:rPr>
        <w:t xml:space="preserve"> </w:t>
      </w:r>
      <w:r>
        <w:t>solutions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artificially</w:t>
      </w:r>
      <w:r>
        <w:rPr>
          <w:spacing w:val="-10"/>
        </w:rPr>
        <w:t xml:space="preserve"> </w:t>
      </w:r>
      <w:r>
        <w:t>augmented</w:t>
      </w:r>
      <w:r>
        <w:rPr>
          <w:spacing w:val="-11"/>
        </w:rPr>
        <w:t xml:space="preserve"> </w:t>
      </w:r>
      <w:r>
        <w:t>intelligence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sup-</w:t>
      </w:r>
      <w:r>
        <w:rPr>
          <w:spacing w:val="-58"/>
        </w:rPr>
        <w:t xml:space="preserve"> </w:t>
      </w:r>
      <w:r>
        <w:t>port. It is a common misconception, that those chatbots are for customers only. Indeed, those</w:t>
      </w:r>
      <w:r>
        <w:rPr>
          <w:spacing w:val="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much</w:t>
      </w:r>
      <w:r>
        <w:rPr>
          <w:spacing w:val="-11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useful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bank</w:t>
      </w:r>
      <w:r>
        <w:rPr>
          <w:spacing w:val="-11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significantly</w:t>
      </w:r>
      <w:r>
        <w:rPr>
          <w:spacing w:val="-58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experience.</w:t>
      </w:r>
      <w:r>
        <w:rPr>
          <w:spacing w:val="1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conversational</w:t>
      </w:r>
      <w:r>
        <w:rPr>
          <w:spacing w:val="-2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poor</w:t>
      </w:r>
      <w:r>
        <w:rPr>
          <w:spacing w:val="-3"/>
        </w:rPr>
        <w:t xml:space="preserve"> </w:t>
      </w:r>
      <w:r>
        <w:t>form.</w:t>
      </w:r>
    </w:p>
    <w:p w14:paraId="146ADBCF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rPr>
          <w:w w:val="95"/>
        </w:rPr>
        <w:t>On other side, it is important to discuss approaches to build this system. During client con-</w:t>
      </w:r>
      <w:r>
        <w:rPr>
          <w:spacing w:val="1"/>
          <w:w w:val="95"/>
        </w:rPr>
        <w:t xml:space="preserve"> </w:t>
      </w:r>
      <w:r>
        <w:t>versation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internet-bank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creation</w:t>
      </w:r>
      <w:r>
        <w:rPr>
          <w:spacing w:val="-58"/>
        </w:rPr>
        <w:t xml:space="preserve"> </w:t>
      </w:r>
      <w:r>
        <w:t>of universal and operational assistant, which would be ready to interact and to help a client at</w:t>
      </w:r>
      <w:r>
        <w:rPr>
          <w:spacing w:val="1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time.</w:t>
      </w:r>
      <w:r>
        <w:rPr>
          <w:spacing w:val="1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interaction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trend,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rPr>
          <w:w w:val="95"/>
        </w:rPr>
        <w:t>and more people are used to talk wi</w:t>
      </w:r>
      <w:r>
        <w:rPr>
          <w:w w:val="95"/>
        </w:rPr>
        <w:t>th sellers via messengers.</w:t>
      </w:r>
      <w:r>
        <w:rPr>
          <w:spacing w:val="1"/>
          <w:w w:val="95"/>
        </w:rPr>
        <w:t xml:space="preserve"> </w:t>
      </w:r>
      <w:r>
        <w:rPr>
          <w:w w:val="95"/>
        </w:rPr>
        <w:t>This transforms entire service con-</w:t>
      </w:r>
      <w:r>
        <w:rPr>
          <w:spacing w:val="1"/>
          <w:w w:val="95"/>
        </w:rPr>
        <w:t xml:space="preserve"> </w:t>
      </w:r>
      <w:proofErr w:type="spellStart"/>
      <w:r>
        <w:t>sumption</w:t>
      </w:r>
      <w:proofErr w:type="spellEnd"/>
      <w:r>
        <w:t xml:space="preserve"> process, as it is more comfortable to contact via suitable and familiar solutions and</w:t>
      </w:r>
      <w:r>
        <w:rPr>
          <w:spacing w:val="1"/>
        </w:rPr>
        <w:t xml:space="preserve"> </w:t>
      </w:r>
      <w:r>
        <w:t>messengers.</w:t>
      </w:r>
      <w:r>
        <w:rPr>
          <w:spacing w:val="10"/>
        </w:rPr>
        <w:t xml:space="preserve"> </w:t>
      </w:r>
      <w:r>
        <w:t>Conversational</w:t>
      </w:r>
      <w:r>
        <w:rPr>
          <w:spacing w:val="-12"/>
        </w:rPr>
        <w:t xml:space="preserve"> </w:t>
      </w:r>
      <w:r>
        <w:t>banking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significant</w:t>
      </w:r>
      <w:r>
        <w:rPr>
          <w:spacing w:val="-12"/>
        </w:rPr>
        <w:t xml:space="preserve"> </w:t>
      </w:r>
      <w:r>
        <w:t>advantages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comparison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existing</w:t>
      </w:r>
    </w:p>
    <w:p w14:paraId="627F3DA2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466C5AD9" w14:textId="77777777" w:rsidR="00D601DD" w:rsidRDefault="000B0A12">
      <w:pPr>
        <w:pStyle w:val="BodyText"/>
        <w:spacing w:before="77"/>
        <w:ind w:left="117"/>
      </w:pPr>
      <w:bookmarkStart w:id="241" w:name="_bookmark23"/>
      <w:bookmarkEnd w:id="241"/>
      <w:r>
        <w:lastRenderedPageBreak/>
        <w:t>Table</w:t>
      </w:r>
      <w:r>
        <w:rPr>
          <w:spacing w:val="-6"/>
        </w:rPr>
        <w:t xml:space="preserve"> </w:t>
      </w:r>
      <w:r>
        <w:t>4.</w:t>
      </w:r>
      <w:r>
        <w:rPr>
          <w:spacing w:val="12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Satisfaction</w:t>
      </w:r>
      <w:r>
        <w:rPr>
          <w:spacing w:val="-6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Chat</w:t>
      </w:r>
    </w:p>
    <w:p w14:paraId="45E61F5B" w14:textId="77777777" w:rsidR="00D601DD" w:rsidRDefault="00D601DD">
      <w:pPr>
        <w:pStyle w:val="BodyText"/>
        <w:spacing w:before="8"/>
        <w:rPr>
          <w:sz w:val="19"/>
        </w:rPr>
      </w:pPr>
    </w:p>
    <w:p w14:paraId="284DCECF" w14:textId="77777777" w:rsidR="00D601DD" w:rsidRDefault="000B0A12">
      <w:pPr>
        <w:pStyle w:val="BodyText"/>
        <w:spacing w:before="89"/>
        <w:ind w:left="614" w:right="1090"/>
        <w:jc w:val="center"/>
      </w:pPr>
      <w:r>
        <w:t>Customer</w:t>
      </w:r>
      <w:r>
        <w:rPr>
          <w:spacing w:val="-11"/>
        </w:rPr>
        <w:t xml:space="preserve"> </w:t>
      </w:r>
      <w:r>
        <w:t>satisfaction</w:t>
      </w:r>
      <w:r>
        <w:rPr>
          <w:spacing w:val="-11"/>
        </w:rPr>
        <w:t xml:space="preserve"> </w:t>
      </w:r>
      <w:r>
        <w:t>rate</w:t>
      </w:r>
    </w:p>
    <w:p w14:paraId="4C03B27E" w14:textId="77777777" w:rsidR="00D601DD" w:rsidRDefault="00D601DD">
      <w:pPr>
        <w:pStyle w:val="BodyText"/>
        <w:rPr>
          <w:sz w:val="20"/>
        </w:rPr>
      </w:pPr>
    </w:p>
    <w:p w14:paraId="44E356B4" w14:textId="77777777" w:rsidR="00D601DD" w:rsidRDefault="00D601DD">
      <w:pPr>
        <w:pStyle w:val="BodyText"/>
        <w:rPr>
          <w:sz w:val="20"/>
        </w:rPr>
      </w:pPr>
    </w:p>
    <w:p w14:paraId="60820371" w14:textId="77777777" w:rsidR="00D601DD" w:rsidRDefault="00D601DD">
      <w:pPr>
        <w:pStyle w:val="BodyText"/>
        <w:rPr>
          <w:sz w:val="20"/>
        </w:rPr>
      </w:pPr>
    </w:p>
    <w:p w14:paraId="76CAEDE6" w14:textId="77777777" w:rsidR="00D601DD" w:rsidRDefault="00D601DD">
      <w:pPr>
        <w:pStyle w:val="BodyText"/>
        <w:rPr>
          <w:sz w:val="20"/>
        </w:rPr>
      </w:pPr>
    </w:p>
    <w:p w14:paraId="62158750" w14:textId="77777777" w:rsidR="00D601DD" w:rsidRDefault="00D601DD">
      <w:pPr>
        <w:pStyle w:val="BodyText"/>
        <w:rPr>
          <w:sz w:val="20"/>
        </w:rPr>
      </w:pPr>
    </w:p>
    <w:p w14:paraId="6EF50484" w14:textId="77777777" w:rsidR="00D601DD" w:rsidRDefault="00D601DD">
      <w:pPr>
        <w:pStyle w:val="BodyText"/>
        <w:rPr>
          <w:sz w:val="20"/>
        </w:rPr>
      </w:pPr>
    </w:p>
    <w:p w14:paraId="48BB30D7" w14:textId="77777777" w:rsidR="00D601DD" w:rsidRDefault="00D601DD">
      <w:pPr>
        <w:pStyle w:val="BodyText"/>
        <w:rPr>
          <w:sz w:val="20"/>
        </w:rPr>
      </w:pPr>
    </w:p>
    <w:p w14:paraId="504D8FBB" w14:textId="77777777" w:rsidR="00D601DD" w:rsidRDefault="00D601DD">
      <w:pPr>
        <w:pStyle w:val="BodyText"/>
        <w:rPr>
          <w:sz w:val="20"/>
        </w:rPr>
      </w:pPr>
    </w:p>
    <w:p w14:paraId="4A8FDACA" w14:textId="77777777" w:rsidR="00D601DD" w:rsidRDefault="00D601DD">
      <w:pPr>
        <w:pStyle w:val="BodyText"/>
        <w:rPr>
          <w:sz w:val="20"/>
        </w:rPr>
      </w:pPr>
    </w:p>
    <w:p w14:paraId="0BC959C4" w14:textId="77777777" w:rsidR="00D601DD" w:rsidRDefault="00D601DD">
      <w:pPr>
        <w:pStyle w:val="BodyText"/>
        <w:rPr>
          <w:sz w:val="20"/>
        </w:rPr>
      </w:pPr>
    </w:p>
    <w:p w14:paraId="46857AA3" w14:textId="77777777" w:rsidR="00D601DD" w:rsidRDefault="00D601DD">
      <w:pPr>
        <w:rPr>
          <w:sz w:val="20"/>
        </w:rPr>
        <w:sectPr w:rsidR="00D601DD">
          <w:pgSz w:w="11910" w:h="16840"/>
          <w:pgMar w:top="1300" w:right="1300" w:bottom="1020" w:left="1300" w:header="0" w:footer="833" w:gutter="0"/>
          <w:cols w:space="708"/>
        </w:sectPr>
      </w:pPr>
    </w:p>
    <w:p w14:paraId="09BE8F2B" w14:textId="77777777" w:rsidR="00D601DD" w:rsidRDefault="00D601DD">
      <w:pPr>
        <w:pStyle w:val="BodyText"/>
        <w:rPr>
          <w:sz w:val="26"/>
        </w:rPr>
      </w:pPr>
    </w:p>
    <w:p w14:paraId="6E8710D4" w14:textId="77777777" w:rsidR="00D601DD" w:rsidRDefault="00D601DD">
      <w:pPr>
        <w:pStyle w:val="BodyText"/>
        <w:spacing w:before="8"/>
        <w:rPr>
          <w:sz w:val="30"/>
        </w:rPr>
      </w:pPr>
    </w:p>
    <w:p w14:paraId="4E9D754C" w14:textId="77777777" w:rsidR="00D601DD" w:rsidRDefault="000B0A12">
      <w:pPr>
        <w:pStyle w:val="BodyText"/>
        <w:spacing w:before="1" w:line="252" w:lineRule="auto"/>
        <w:ind w:left="1072" w:right="3758" w:hanging="273"/>
      </w:pPr>
      <w:r>
        <w:rPr>
          <w:spacing w:val="-1"/>
        </w:rPr>
        <w:t xml:space="preserve">Conversion </w:t>
      </w:r>
      <w:r>
        <w:t>with</w:t>
      </w:r>
      <w:r>
        <w:rPr>
          <w:spacing w:val="-57"/>
        </w:rPr>
        <w:t xml:space="preserve"> </w:t>
      </w:r>
      <w:r>
        <w:t>alive</w:t>
      </w:r>
      <w:r>
        <w:rPr>
          <w:spacing w:val="-2"/>
        </w:rPr>
        <w:t xml:space="preserve"> </w:t>
      </w:r>
      <w:r>
        <w:t>agent</w:t>
      </w:r>
    </w:p>
    <w:p w14:paraId="09A9CE30" w14:textId="77777777" w:rsidR="00D601DD" w:rsidRDefault="00D601DD">
      <w:pPr>
        <w:pStyle w:val="BodyText"/>
        <w:spacing w:before="8"/>
        <w:rPr>
          <w:sz w:val="25"/>
        </w:rPr>
      </w:pPr>
    </w:p>
    <w:p w14:paraId="5257B84A" w14:textId="77777777" w:rsidR="00D601DD" w:rsidRDefault="000B0A12">
      <w:pPr>
        <w:spacing w:before="1"/>
        <w:ind w:left="117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study,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”Chatbots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here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stay”,</w:t>
      </w:r>
      <w:r>
        <w:rPr>
          <w:spacing w:val="-5"/>
          <w:sz w:val="20"/>
        </w:rPr>
        <w:t xml:space="preserve"> </w:t>
      </w:r>
      <w:r>
        <w:rPr>
          <w:sz w:val="20"/>
        </w:rPr>
        <w:t>Accenture,</w:t>
      </w:r>
      <w:r>
        <w:rPr>
          <w:spacing w:val="-6"/>
          <w:sz w:val="20"/>
        </w:rPr>
        <w:t xml:space="preserve"> </w:t>
      </w:r>
      <w:r>
        <w:rPr>
          <w:sz w:val="20"/>
        </w:rPr>
        <w:t>2018</w:t>
      </w:r>
    </w:p>
    <w:p w14:paraId="0A45D936" w14:textId="77777777" w:rsidR="00D601DD" w:rsidRDefault="000B0A12">
      <w:pPr>
        <w:spacing w:before="213"/>
        <w:ind w:left="117"/>
        <w:rPr>
          <w:sz w:val="24"/>
        </w:rPr>
      </w:pPr>
      <w:r>
        <w:br w:type="column"/>
      </w:r>
      <w:r>
        <w:rPr>
          <w:color w:val="0000FF"/>
          <w:sz w:val="24"/>
        </w:rPr>
        <w:t>60%</w:t>
      </w:r>
    </w:p>
    <w:p w14:paraId="34AA966E" w14:textId="77777777" w:rsidR="00D601DD" w:rsidRDefault="000B0A12">
      <w:pPr>
        <w:pStyle w:val="BodyText"/>
        <w:spacing w:before="164" w:line="252" w:lineRule="auto"/>
        <w:ind w:left="117" w:right="791" w:firstLine="238"/>
      </w:pPr>
      <w:r>
        <w:pict w14:anchorId="77A55613">
          <v:group id="docshapegroup51" o:spid="_x0000_s2257" style="position:absolute;left:0;text-align:left;margin-left:188.35pt;margin-top:-137.65pt;width:194.7pt;height:163.15pt;z-index:251603968;mso-position-horizontal-relative:page" coordorigin="3767,-2753" coordsize="3894,3263">
            <v:line id="_x0000_s2268" style="position:absolute" from="3781,475" to="7648,475" strokeweight=".14058mm"/>
            <v:shape id="docshape52" o:spid="_x0000_s2267" style="position:absolute;left:3774;top:443;width:30;height:64" coordorigin="3775,443" coordsize="30,64" path="m3805,507r-5,-10l3791,488r-9,-9l3775,475r7,-4l3791,463r9,-10l3805,443e" filled="f" strokeweight=".1125mm">
              <v:path arrowok="t"/>
            </v:shape>
            <v:shape id="docshape53" o:spid="_x0000_s2266" style="position:absolute;left:7623;top:443;width:30;height:64" coordorigin="7624,443" coordsize="30,64" path="m7624,443r4,10l7637,463r10,8l7654,475r-7,4l7637,488r-9,9l7624,507e" filled="f" strokeweight=".1125mm">
              <v:path arrowok="t"/>
            </v:shape>
            <v:line id="_x0000_s2265" style="position:absolute" from="5714,475" to="5714,-2713" strokeweight=".14058mm"/>
            <v:shape id="docshape54" o:spid="_x0000_s2264" style="position:absolute;left:5682;top:-2753;width:64;height:64" coordorigin="5682,-2753" coordsize="64,64" path="m5682,-2689r32,-24l5746,-2689r-32,-64l5682,-2689xe" fillcolor="black" stroked="f">
              <v:path arrowok="t"/>
            </v:shape>
            <v:shape id="docshape55" o:spid="_x0000_s2263" style="position:absolute;left:3771;top:-2415;width:3886;height:2454" coordorigin="3771,-2414" coordsize="3886,2454" path="m3771,-659r189,-20l4396,-743r488,-108l5228,-1008r60,-77l5337,-1195r21,-65l5377,-1330r17,-75l5410,-1483r15,-80l5439,-1646r14,-82l5466,-1810r14,-81l5494,-1970r15,-75l5525,-2116r17,-65l5561,-2241r43,-96l5658,-2398r66,-16l5763,-2404r438,443l6836,-1128r572,806l7657,39e" filled="f" strokecolor="blue" strokeweight=".14058mm">
              <v:path arrowok="t"/>
            </v:shape>
            <v:shape id="docshape56" o:spid="_x0000_s2262" style="position:absolute;left:3771;top:-2404;width:3886;height:2443" coordorigin="3771,-2404" coordsize="3886,2443" o:spt="100" adj="0,,0" path="m3771,-659r3886,l7657,-659m3771,-2404r3886,l7657,-2404m3771,39r3886,l7657,39e" filled="f" strokeweight=".14058mm">
              <v:stroke dashstyle="dash" joinstyle="round"/>
              <v:formulas/>
              <v:path arrowok="t" o:connecttype="segments"/>
            </v:shape>
            <v:line id="_x0000_s2261" style="position:absolute" from="3771,475" to="7617,475" strokeweight=".14058mm"/>
            <v:shape id="docshape57" o:spid="_x0000_s2260" style="position:absolute;left:7593;top:443;width:64;height:64" coordorigin="7593,443" coordsize="64,64" path="m7593,443r24,32l7593,507r64,-32l7593,443xe" fillcolor="black" stroked="f">
              <v:path arrowok="t"/>
            </v:shape>
            <v:shape id="docshape58" o:spid="_x0000_s2259" type="#_x0000_t202" style="position:absolute;left:5846;top:-2707;width:459;height:265" filled="f" stroked="f">
              <v:textbox inset="0,0,0,0">
                <w:txbxContent>
                  <w:p w14:paraId="3DFE89D9" w14:textId="77777777" w:rsidR="00D601DD" w:rsidRDefault="000B0A12">
                    <w:pPr>
                      <w:spacing w:line="265" w:lineRule="exac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88%</w:t>
                    </w:r>
                  </w:p>
                </w:txbxContent>
              </v:textbox>
            </v:shape>
            <v:shape id="docshape59" o:spid="_x0000_s2258" type="#_x0000_t202" style="position:absolute;left:3855;top:-963;width:459;height:265" filled="f" stroked="f">
              <v:textbox inset="0,0,0,0">
                <w:txbxContent>
                  <w:p w14:paraId="05EA8B48" w14:textId="77777777" w:rsidR="00D601DD" w:rsidRDefault="000B0A12">
                    <w:pPr>
                      <w:spacing w:line="265" w:lineRule="exac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68%</w:t>
                    </w:r>
                  </w:p>
                </w:txbxContent>
              </v:textbox>
            </v:shape>
            <w10:wrap anchorx="page"/>
          </v:group>
        </w:pict>
      </w:r>
      <w:r>
        <w:t>Conversion with</w:t>
      </w:r>
      <w:r>
        <w:rPr>
          <w:spacing w:val="1"/>
        </w:rPr>
        <w:t xml:space="preserve"> </w:t>
      </w:r>
      <w:r>
        <w:t>Artificial</w:t>
      </w:r>
      <w:r>
        <w:rPr>
          <w:spacing w:val="-14"/>
        </w:rPr>
        <w:t xml:space="preserve"> </w:t>
      </w:r>
      <w:r>
        <w:t>Intelligence</w:t>
      </w:r>
    </w:p>
    <w:p w14:paraId="0F59BB14" w14:textId="77777777" w:rsidR="00D601DD" w:rsidRDefault="00D601DD">
      <w:pPr>
        <w:spacing w:line="252" w:lineRule="auto"/>
        <w:sectPr w:rsidR="00D601DD">
          <w:type w:val="continuous"/>
          <w:pgSz w:w="11910" w:h="16840"/>
          <w:pgMar w:top="1240" w:right="1300" w:bottom="1020" w:left="1300" w:header="0" w:footer="833" w:gutter="0"/>
          <w:cols w:num="2" w:space="708" w:equalWidth="0">
            <w:col w:w="6160" w:space="163"/>
            <w:col w:w="2987"/>
          </w:cols>
        </w:sectPr>
      </w:pPr>
    </w:p>
    <w:p w14:paraId="006A9BD4" w14:textId="77777777" w:rsidR="00D601DD" w:rsidRDefault="00D601DD">
      <w:pPr>
        <w:pStyle w:val="BodyText"/>
        <w:rPr>
          <w:sz w:val="20"/>
        </w:rPr>
      </w:pPr>
    </w:p>
    <w:p w14:paraId="14E8B1EA" w14:textId="77777777" w:rsidR="00D601DD" w:rsidRDefault="00D601DD">
      <w:pPr>
        <w:pStyle w:val="BodyText"/>
        <w:rPr>
          <w:sz w:val="20"/>
        </w:rPr>
      </w:pPr>
    </w:p>
    <w:p w14:paraId="3DFE23B1" w14:textId="77777777" w:rsidR="00D601DD" w:rsidRDefault="00D601DD">
      <w:pPr>
        <w:pStyle w:val="BodyText"/>
        <w:spacing w:before="4"/>
        <w:rPr>
          <w:sz w:val="19"/>
        </w:rPr>
      </w:pPr>
    </w:p>
    <w:p w14:paraId="59AC1FCB" w14:textId="77777777" w:rsidR="00D601DD" w:rsidRDefault="000B0A12">
      <w:pPr>
        <w:pStyle w:val="BodyText"/>
        <w:spacing w:before="89"/>
        <w:ind w:left="117"/>
      </w:pPr>
      <w:r>
        <w:t>systems.</w:t>
      </w:r>
    </w:p>
    <w:p w14:paraId="3B4C92DA" w14:textId="77777777" w:rsidR="00D601DD" w:rsidRDefault="000B0A12">
      <w:pPr>
        <w:pStyle w:val="BodyText"/>
        <w:spacing w:before="136" w:line="357" w:lineRule="auto"/>
        <w:ind w:left="117" w:right="113" w:firstLine="566"/>
        <w:jc w:val="both"/>
      </w:pPr>
      <w:r>
        <w:t>Firstly, improvement of client experience.</w:t>
      </w:r>
      <w:r>
        <w:rPr>
          <w:spacing w:val="1"/>
        </w:rPr>
        <w:t xml:space="preserve"> </w:t>
      </w:r>
      <w:r>
        <w:t>We can make it more comfortable, fast and</w:t>
      </w:r>
      <w:r>
        <w:rPr>
          <w:spacing w:val="1"/>
        </w:rPr>
        <w:t xml:space="preserve"> </w:t>
      </w:r>
      <w:r>
        <w:t>qualified.</w:t>
      </w:r>
      <w:r>
        <w:rPr>
          <w:spacing w:val="1"/>
        </w:rPr>
        <w:t xml:space="preserve"> </w:t>
      </w:r>
      <w:r>
        <w:t>Secondly, conversational banking decreases client waiting time.</w:t>
      </w:r>
      <w:r>
        <w:rPr>
          <w:spacing w:val="1"/>
        </w:rPr>
        <w:t xml:space="preserve"> </w:t>
      </w:r>
      <w:r>
        <w:t>If chatbot is not</w:t>
      </w:r>
      <w:r>
        <w:rPr>
          <w:spacing w:val="1"/>
        </w:rPr>
        <w:t xml:space="preserve"> </w:t>
      </w:r>
      <w:r>
        <w:t>sure about the question or the answer, dialog can be transferred to a human operator. In case if</w:t>
      </w:r>
      <w:r>
        <w:rPr>
          <w:spacing w:val="-57"/>
        </w:rPr>
        <w:t xml:space="preserve"> </w:t>
      </w:r>
      <w:r>
        <w:t>system achieves certain level of assurance — it will reply automatically. Res</w:t>
      </w:r>
      <w:r>
        <w:t>earches of client</w:t>
      </w:r>
      <w:r>
        <w:rPr>
          <w:spacing w:val="1"/>
        </w:rPr>
        <w:t xml:space="preserve"> </w:t>
      </w:r>
      <w:r>
        <w:t>experience had shown that verbal interaction is psychologically more comfortable and brings</w:t>
      </w:r>
      <w:r>
        <w:rPr>
          <w:spacing w:val="1"/>
        </w:rPr>
        <w:t xml:space="preserve"> </w:t>
      </w:r>
      <w:r>
        <w:t>less cognitive load than visual interface. Even the best market players warn — system should</w:t>
      </w:r>
      <w:r>
        <w:rPr>
          <w:spacing w:val="1"/>
        </w:rPr>
        <w:t xml:space="preserve"> </w:t>
      </w:r>
      <w:r>
        <w:t>provide connection with a human, as there is no techn</w:t>
      </w:r>
      <w:r>
        <w:t xml:space="preserve">ology, that would allow delegating </w:t>
      </w:r>
      <w:proofErr w:type="spellStart"/>
      <w:r>
        <w:t>func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tions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entirely.</w:t>
      </w:r>
    </w:p>
    <w:p w14:paraId="03AA8273" w14:textId="77777777" w:rsidR="00D601DD" w:rsidRDefault="000B0A12">
      <w:pPr>
        <w:pStyle w:val="BodyText"/>
        <w:spacing w:before="4" w:line="357" w:lineRule="auto"/>
        <w:ind w:left="117" w:right="113" w:firstLine="566"/>
        <w:jc w:val="both"/>
      </w:pPr>
      <w:r>
        <w:rPr>
          <w:w w:val="95"/>
        </w:rPr>
        <w:t>As well, chatbot can answer by itself directly.</w:t>
      </w:r>
      <w:r>
        <w:rPr>
          <w:spacing w:val="1"/>
          <w:w w:val="95"/>
        </w:rPr>
        <w:t xml:space="preserve"> </w:t>
      </w:r>
      <w:r>
        <w:rPr>
          <w:w w:val="95"/>
        </w:rPr>
        <w:t>Unfortunately, currently it concerns only the</w:t>
      </w:r>
      <w:r>
        <w:rPr>
          <w:spacing w:val="1"/>
          <w:w w:val="95"/>
        </w:rPr>
        <w:t xml:space="preserve"> </w:t>
      </w:r>
      <w:r>
        <w:t>most simple actions — customer welcoming, customer invitation, various forms of apologize,</w:t>
      </w:r>
      <w:r>
        <w:rPr>
          <w:spacing w:val="1"/>
        </w:rPr>
        <w:t xml:space="preserve"> </w:t>
      </w:r>
      <w:r>
        <w:t>o</w:t>
      </w:r>
      <w:r>
        <w:t>r</w:t>
      </w:r>
      <w:r>
        <w:rPr>
          <w:spacing w:val="-5"/>
        </w:rPr>
        <w:t xml:space="preserve"> </w:t>
      </w:r>
      <w:r>
        <w:t>informing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nearest</w:t>
      </w:r>
      <w:r>
        <w:rPr>
          <w:spacing w:val="-4"/>
        </w:rPr>
        <w:t xml:space="preserve"> </w:t>
      </w:r>
      <w:r>
        <w:t>ATM.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stream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clients,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lower</w:t>
      </w:r>
      <w:r>
        <w:rPr>
          <w:spacing w:val="-58"/>
        </w:rPr>
        <w:t xml:space="preserve"> </w:t>
      </w:r>
      <w:r>
        <w:t>the system confidence threshold, in order to transfer clients to chatbot, which could decrease</w:t>
      </w:r>
      <w:r>
        <w:rPr>
          <w:spacing w:val="1"/>
        </w:rPr>
        <w:t xml:space="preserve"> </w:t>
      </w:r>
      <w:r>
        <w:t>waiting time and, as a result, increase client’s service satisfaction. Moreover, it is possible to</w:t>
      </w:r>
      <w:r>
        <w:rPr>
          <w:spacing w:val="1"/>
        </w:rPr>
        <w:t xml:space="preserve"> </w:t>
      </w:r>
      <w:r>
        <w:t>involve one robot into dialogue with another robot. For exampl</w:t>
      </w:r>
      <w:r>
        <w:t>e, general support chatbot can</w:t>
      </w:r>
      <w:r>
        <w:rPr>
          <w:spacing w:val="1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chatbot.</w:t>
      </w:r>
    </w:p>
    <w:p w14:paraId="3F5B33AB" w14:textId="77777777" w:rsidR="00D601DD" w:rsidRDefault="000B0A12">
      <w:pPr>
        <w:pStyle w:val="BodyText"/>
        <w:spacing w:before="3" w:line="357" w:lineRule="auto"/>
        <w:ind w:left="117" w:right="114" w:firstLine="566"/>
        <w:jc w:val="both"/>
      </w:pPr>
      <w:r>
        <w:t>Conversational, dialog, bank is a hybrid between classic contact center and automated</w:t>
      </w:r>
      <w:r>
        <w:rPr>
          <w:spacing w:val="1"/>
        </w:rPr>
        <w:t xml:space="preserve"> </w:t>
      </w:r>
      <w:r>
        <w:t>chatbot service.</w:t>
      </w:r>
      <w:r>
        <w:rPr>
          <w:spacing w:val="1"/>
        </w:rPr>
        <w:t xml:space="preserve"> </w:t>
      </w:r>
      <w:r>
        <w:t>However, it is possible to use hybrid approach, in which robot recommends</w:t>
      </w:r>
      <w:r>
        <w:rPr>
          <w:spacing w:val="1"/>
        </w:rPr>
        <w:t xml:space="preserve"> </w:t>
      </w:r>
      <w:r>
        <w:t>answer to an operato</w:t>
      </w:r>
      <w:r>
        <w:t>r based on existing knowledge base. Of course, the best possible answers</w:t>
      </w:r>
      <w:r>
        <w:rPr>
          <w:spacing w:val="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top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list,</w:t>
      </w:r>
      <w:r>
        <w:rPr>
          <w:spacing w:val="12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would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comfortable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operator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find.</w:t>
      </w:r>
      <w:r>
        <w:rPr>
          <w:spacing w:val="5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possible</w:t>
      </w:r>
    </w:p>
    <w:p w14:paraId="28DA0250" w14:textId="77777777" w:rsidR="00D601DD" w:rsidRDefault="00D601DD">
      <w:pPr>
        <w:spacing w:line="357" w:lineRule="auto"/>
        <w:jc w:val="both"/>
        <w:sectPr w:rsidR="00D601DD">
          <w:type w:val="continuous"/>
          <w:pgSz w:w="11910" w:h="16840"/>
          <w:pgMar w:top="1240" w:right="1300" w:bottom="1020" w:left="1300" w:header="0" w:footer="833" w:gutter="0"/>
          <w:cols w:space="708"/>
        </w:sectPr>
      </w:pPr>
    </w:p>
    <w:p w14:paraId="4E976CB6" w14:textId="77777777" w:rsidR="00D601DD" w:rsidRDefault="000B0A12">
      <w:pPr>
        <w:pStyle w:val="BodyText"/>
        <w:spacing w:before="77"/>
        <w:ind w:left="117"/>
      </w:pPr>
      <w:bookmarkStart w:id="242" w:name="_bookmark24"/>
      <w:bookmarkEnd w:id="242"/>
      <w:r>
        <w:lastRenderedPageBreak/>
        <w:t>Table</w:t>
      </w:r>
      <w:r>
        <w:rPr>
          <w:spacing w:val="-15"/>
        </w:rPr>
        <w:t xml:space="preserve"> </w:t>
      </w:r>
      <w:r>
        <w:t>5.</w:t>
      </w:r>
      <w:r>
        <w:rPr>
          <w:spacing w:val="2"/>
        </w:rPr>
        <w:t xml:space="preserve"> </w:t>
      </w:r>
      <w:r>
        <w:t>FinTech</w:t>
      </w:r>
      <w:r>
        <w:rPr>
          <w:spacing w:val="-14"/>
        </w:rPr>
        <w:t xml:space="preserve"> </w:t>
      </w:r>
      <w:r>
        <w:t>AI</w:t>
      </w:r>
      <w:r>
        <w:rPr>
          <w:spacing w:val="-15"/>
        </w:rPr>
        <w:t xml:space="preserve"> </w:t>
      </w:r>
      <w:r>
        <w:t>Use-cases</w:t>
      </w:r>
    </w:p>
    <w:p w14:paraId="22325E0E" w14:textId="77777777" w:rsidR="00D601DD" w:rsidRDefault="00D601DD">
      <w:pPr>
        <w:pStyle w:val="BodyText"/>
        <w:spacing w:before="7"/>
        <w:rPr>
          <w:sz w:val="25"/>
        </w:rPr>
      </w:pP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1"/>
        <w:gridCol w:w="2516"/>
        <w:gridCol w:w="2523"/>
        <w:gridCol w:w="2131"/>
      </w:tblGrid>
      <w:tr w:rsidR="00D601DD" w14:paraId="23F0206B" w14:textId="77777777">
        <w:trPr>
          <w:trHeight w:val="286"/>
        </w:trPr>
        <w:tc>
          <w:tcPr>
            <w:tcW w:w="1591" w:type="dxa"/>
          </w:tcPr>
          <w:p w14:paraId="014F140F" w14:textId="77777777" w:rsidR="00D601DD" w:rsidRDefault="000B0A12">
            <w:pPr>
              <w:pStyle w:val="TableParagraph"/>
              <w:ind w:left="3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Divisions</w:t>
            </w:r>
          </w:p>
        </w:tc>
        <w:tc>
          <w:tcPr>
            <w:tcW w:w="2516" w:type="dxa"/>
          </w:tcPr>
          <w:p w14:paraId="51C1362D" w14:textId="77777777" w:rsidR="00D601DD" w:rsidRDefault="000B0A12"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</w:tc>
        <w:tc>
          <w:tcPr>
            <w:tcW w:w="2523" w:type="dxa"/>
          </w:tcPr>
          <w:p w14:paraId="7C483510" w14:textId="77777777" w:rsidR="00D601DD" w:rsidRDefault="000B0A12">
            <w:pPr>
              <w:pStyle w:val="TableParagraph"/>
              <w:ind w:left="103" w:right="93"/>
              <w:rPr>
                <w:sz w:val="24"/>
              </w:rPr>
            </w:pPr>
            <w:r>
              <w:rPr>
                <w:sz w:val="24"/>
              </w:rPr>
              <w:t>Middle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</w:tc>
        <w:tc>
          <w:tcPr>
            <w:tcW w:w="2131" w:type="dxa"/>
          </w:tcPr>
          <w:p w14:paraId="79288E83" w14:textId="77777777" w:rsidR="00D601DD" w:rsidRDefault="000B0A12">
            <w:pPr>
              <w:pStyle w:val="TableParagraph"/>
              <w:ind w:left="98" w:right="87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</w:p>
        </w:tc>
      </w:tr>
      <w:tr w:rsidR="00D601DD" w14:paraId="4CB1FC7F" w14:textId="77777777">
        <w:trPr>
          <w:trHeight w:val="286"/>
        </w:trPr>
        <w:tc>
          <w:tcPr>
            <w:tcW w:w="1591" w:type="dxa"/>
          </w:tcPr>
          <w:p w14:paraId="4E1860D8" w14:textId="77777777" w:rsidR="00D601DD" w:rsidRDefault="000B0A12">
            <w:pPr>
              <w:pStyle w:val="TableParagraph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More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mature</w:t>
            </w:r>
          </w:p>
        </w:tc>
        <w:tc>
          <w:tcPr>
            <w:tcW w:w="2516" w:type="dxa"/>
          </w:tcPr>
          <w:p w14:paraId="18480C3F" w14:textId="77777777" w:rsidR="00D601DD" w:rsidRDefault="000B0A12"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Conversational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banking</w:t>
            </w:r>
          </w:p>
        </w:tc>
        <w:tc>
          <w:tcPr>
            <w:tcW w:w="2523" w:type="dxa"/>
          </w:tcPr>
          <w:p w14:paraId="1F0A9532" w14:textId="77777777" w:rsidR="00D601DD" w:rsidRDefault="000B0A12">
            <w:pPr>
              <w:pStyle w:val="TableParagraph"/>
              <w:ind w:left="103" w:right="94"/>
              <w:rPr>
                <w:sz w:val="24"/>
              </w:rPr>
            </w:pPr>
            <w:r>
              <w:rPr>
                <w:sz w:val="24"/>
              </w:rPr>
              <w:t>Anti-fraud,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KYC,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AML</w:t>
            </w:r>
          </w:p>
        </w:tc>
        <w:tc>
          <w:tcPr>
            <w:tcW w:w="2131" w:type="dxa"/>
          </w:tcPr>
          <w:p w14:paraId="740A5D80" w14:textId="77777777" w:rsidR="00D601DD" w:rsidRDefault="000B0A12">
            <w:pPr>
              <w:pStyle w:val="TableParagraph"/>
              <w:ind w:left="98" w:right="87"/>
              <w:rPr>
                <w:sz w:val="24"/>
              </w:rPr>
            </w:pPr>
            <w:r>
              <w:rPr>
                <w:sz w:val="24"/>
              </w:rPr>
              <w:t>Credit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underwriting</w:t>
            </w:r>
          </w:p>
        </w:tc>
      </w:tr>
      <w:tr w:rsidR="00D601DD" w14:paraId="40900807" w14:textId="77777777">
        <w:trPr>
          <w:trHeight w:val="286"/>
        </w:trPr>
        <w:tc>
          <w:tcPr>
            <w:tcW w:w="1591" w:type="dxa"/>
          </w:tcPr>
          <w:p w14:paraId="63307DDC" w14:textId="77777777" w:rsidR="00D601DD" w:rsidRDefault="000B0A12">
            <w:pPr>
              <w:pStyle w:val="TableParagraph"/>
              <w:ind w:left="16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Less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mature</w:t>
            </w:r>
          </w:p>
        </w:tc>
        <w:tc>
          <w:tcPr>
            <w:tcW w:w="2516" w:type="dxa"/>
          </w:tcPr>
          <w:p w14:paraId="56594613" w14:textId="77777777" w:rsidR="00D601DD" w:rsidRDefault="000B0A12"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Biometrics</w:t>
            </w:r>
          </w:p>
        </w:tc>
        <w:tc>
          <w:tcPr>
            <w:tcW w:w="2523" w:type="dxa"/>
          </w:tcPr>
          <w:p w14:paraId="39E228FC" w14:textId="77777777" w:rsidR="00D601DD" w:rsidRDefault="000B0A12">
            <w:pPr>
              <w:pStyle w:val="TableParagraph"/>
              <w:ind w:left="103" w:right="93"/>
              <w:rPr>
                <w:sz w:val="24"/>
              </w:rPr>
            </w:pPr>
            <w:r>
              <w:rPr>
                <w:sz w:val="24"/>
              </w:rPr>
              <w:t>Legal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Compliance</w:t>
            </w:r>
          </w:p>
        </w:tc>
        <w:tc>
          <w:tcPr>
            <w:tcW w:w="2131" w:type="dxa"/>
          </w:tcPr>
          <w:p w14:paraId="344B1C78" w14:textId="77777777" w:rsidR="00D601DD" w:rsidRDefault="000B0A12">
            <w:pPr>
              <w:pStyle w:val="TableParagraph"/>
              <w:ind w:left="98" w:right="87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contracts</w:t>
            </w:r>
          </w:p>
        </w:tc>
      </w:tr>
      <w:tr w:rsidR="00D601DD" w14:paraId="5D9D164B" w14:textId="77777777">
        <w:trPr>
          <w:trHeight w:val="286"/>
        </w:trPr>
        <w:tc>
          <w:tcPr>
            <w:tcW w:w="1591" w:type="dxa"/>
          </w:tcPr>
          <w:p w14:paraId="7090C59D" w14:textId="77777777" w:rsidR="00D601DD" w:rsidRDefault="000B0A12">
            <w:pPr>
              <w:pStyle w:val="TableParagraph"/>
              <w:ind w:left="4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Savings</w:t>
            </w:r>
          </w:p>
        </w:tc>
        <w:tc>
          <w:tcPr>
            <w:tcW w:w="2516" w:type="dxa"/>
          </w:tcPr>
          <w:p w14:paraId="7CFA0667" w14:textId="77777777" w:rsidR="00D601DD" w:rsidRDefault="000B0A12"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$199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billion</w:t>
            </w:r>
          </w:p>
        </w:tc>
        <w:tc>
          <w:tcPr>
            <w:tcW w:w="2523" w:type="dxa"/>
          </w:tcPr>
          <w:p w14:paraId="1ED48CB0" w14:textId="77777777" w:rsidR="00D601DD" w:rsidRDefault="000B0A12">
            <w:pPr>
              <w:pStyle w:val="TableParagraph"/>
              <w:ind w:left="103" w:right="93"/>
              <w:rPr>
                <w:sz w:val="24"/>
              </w:rPr>
            </w:pPr>
            <w:r>
              <w:rPr>
                <w:sz w:val="24"/>
              </w:rPr>
              <w:t>$217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billion</w:t>
            </w:r>
          </w:p>
        </w:tc>
        <w:tc>
          <w:tcPr>
            <w:tcW w:w="2131" w:type="dxa"/>
          </w:tcPr>
          <w:p w14:paraId="5B260BBC" w14:textId="77777777" w:rsidR="00D601DD" w:rsidRDefault="000B0A12">
            <w:pPr>
              <w:pStyle w:val="TableParagraph"/>
              <w:ind w:left="98" w:right="87"/>
              <w:rPr>
                <w:sz w:val="24"/>
              </w:rPr>
            </w:pPr>
            <w:r>
              <w:rPr>
                <w:sz w:val="24"/>
              </w:rPr>
              <w:t>$32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billion</w:t>
            </w:r>
          </w:p>
        </w:tc>
      </w:tr>
    </w:tbl>
    <w:p w14:paraId="6E6D23C5" w14:textId="77777777" w:rsidR="00D601DD" w:rsidRDefault="000B0A12">
      <w:pPr>
        <w:spacing w:before="152" w:line="249" w:lineRule="auto"/>
        <w:ind w:left="849" w:right="114" w:hanging="732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2"/>
          <w:sz w:val="20"/>
        </w:rPr>
        <w:t xml:space="preserve"> </w:t>
      </w:r>
      <w:r>
        <w:rPr>
          <w:sz w:val="20"/>
        </w:rPr>
        <w:t>Own</w:t>
      </w:r>
      <w:r>
        <w:rPr>
          <w:spacing w:val="37"/>
          <w:sz w:val="20"/>
        </w:rPr>
        <w:t xml:space="preserve"> </w:t>
      </w:r>
      <w:r>
        <w:rPr>
          <w:sz w:val="20"/>
        </w:rPr>
        <w:t>study,</w:t>
      </w:r>
      <w:r>
        <w:rPr>
          <w:spacing w:val="48"/>
          <w:sz w:val="20"/>
        </w:rPr>
        <w:t xml:space="preserve"> </w:t>
      </w:r>
      <w:r>
        <w:rPr>
          <w:sz w:val="20"/>
        </w:rPr>
        <w:t>based</w:t>
      </w:r>
      <w:r>
        <w:rPr>
          <w:spacing w:val="37"/>
          <w:sz w:val="20"/>
        </w:rPr>
        <w:t xml:space="preserve"> </w:t>
      </w:r>
      <w:r>
        <w:rPr>
          <w:sz w:val="20"/>
        </w:rPr>
        <w:t>on:</w:t>
      </w:r>
      <w:r>
        <w:rPr>
          <w:spacing w:val="46"/>
          <w:sz w:val="20"/>
        </w:rPr>
        <w:t xml:space="preserve"> </w:t>
      </w:r>
      <w:r>
        <w:rPr>
          <w:sz w:val="20"/>
        </w:rPr>
        <w:t>Lex</w:t>
      </w:r>
      <w:r>
        <w:rPr>
          <w:spacing w:val="38"/>
          <w:sz w:val="20"/>
        </w:rPr>
        <w:t xml:space="preserve"> </w:t>
      </w:r>
      <w:proofErr w:type="spellStart"/>
      <w:r>
        <w:rPr>
          <w:sz w:val="20"/>
        </w:rPr>
        <w:t>Sokolin</w:t>
      </w:r>
      <w:proofErr w:type="spellEnd"/>
      <w:r>
        <w:rPr>
          <w:sz w:val="20"/>
        </w:rPr>
        <w:t>,</w:t>
      </w:r>
      <w:r>
        <w:rPr>
          <w:spacing w:val="48"/>
          <w:sz w:val="20"/>
        </w:rPr>
        <w:t xml:space="preserve"> </w:t>
      </w:r>
      <w:r>
        <w:rPr>
          <w:sz w:val="20"/>
        </w:rPr>
        <w:t>Matt</w:t>
      </w:r>
      <w:r>
        <w:rPr>
          <w:spacing w:val="37"/>
          <w:sz w:val="20"/>
        </w:rPr>
        <w:t xml:space="preserve"> </w:t>
      </w:r>
      <w:r>
        <w:rPr>
          <w:sz w:val="20"/>
        </w:rPr>
        <w:t>Low,</w:t>
      </w:r>
      <w:r>
        <w:rPr>
          <w:spacing w:val="48"/>
          <w:sz w:val="20"/>
        </w:rPr>
        <w:t xml:space="preserve"> </w:t>
      </w:r>
      <w:r>
        <w:rPr>
          <w:sz w:val="20"/>
        </w:rPr>
        <w:t>”#Machine</w:t>
      </w:r>
      <w:r>
        <w:rPr>
          <w:spacing w:val="37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38"/>
          <w:sz w:val="20"/>
        </w:rPr>
        <w:t xml:space="preserve"> </w:t>
      </w:r>
      <w:r>
        <w:rPr>
          <w:sz w:val="20"/>
        </w:rPr>
        <w:t>&amp;</w:t>
      </w:r>
      <w:r>
        <w:rPr>
          <w:spacing w:val="38"/>
          <w:sz w:val="20"/>
        </w:rPr>
        <w:t xml:space="preserve"> </w:t>
      </w:r>
      <w:r>
        <w:rPr>
          <w:sz w:val="20"/>
        </w:rPr>
        <w:t>Augmented</w:t>
      </w:r>
      <w:r>
        <w:rPr>
          <w:spacing w:val="37"/>
          <w:sz w:val="20"/>
        </w:rPr>
        <w:t xml:space="preserve"> </w:t>
      </w:r>
      <w:r>
        <w:rPr>
          <w:sz w:val="20"/>
        </w:rPr>
        <w:t>Finance”,</w:t>
      </w:r>
      <w:r>
        <w:rPr>
          <w:spacing w:val="-47"/>
          <w:sz w:val="20"/>
        </w:rPr>
        <w:t xml:space="preserve"> </w:t>
      </w:r>
      <w:r>
        <w:rPr>
          <w:sz w:val="20"/>
        </w:rPr>
        <w:t>Autonomous</w:t>
      </w:r>
      <w:r>
        <w:rPr>
          <w:spacing w:val="-2"/>
          <w:sz w:val="20"/>
        </w:rPr>
        <w:t xml:space="preserve"> </w:t>
      </w:r>
      <w:r>
        <w:rPr>
          <w:sz w:val="20"/>
        </w:rPr>
        <w:t>Research,</w:t>
      </w:r>
      <w:r>
        <w:rPr>
          <w:spacing w:val="-1"/>
          <w:sz w:val="20"/>
        </w:rPr>
        <w:t xml:space="preserve"> </w:t>
      </w:r>
      <w:r>
        <w:rPr>
          <w:sz w:val="20"/>
        </w:rPr>
        <w:t>p.</w:t>
      </w:r>
      <w:r>
        <w:rPr>
          <w:spacing w:val="16"/>
          <w:sz w:val="20"/>
        </w:rPr>
        <w:t xml:space="preserve"> </w:t>
      </w:r>
      <w:r>
        <w:rPr>
          <w:sz w:val="20"/>
        </w:rPr>
        <w:t>29.</w:t>
      </w:r>
    </w:p>
    <w:p w14:paraId="6C022550" w14:textId="77777777" w:rsidR="00D601DD" w:rsidRDefault="00D601DD">
      <w:pPr>
        <w:pStyle w:val="BodyText"/>
        <w:rPr>
          <w:sz w:val="22"/>
        </w:rPr>
      </w:pPr>
    </w:p>
    <w:p w14:paraId="295E6BDE" w14:textId="77777777" w:rsidR="00D601DD" w:rsidRDefault="00D601DD">
      <w:pPr>
        <w:pStyle w:val="BodyText"/>
        <w:rPr>
          <w:sz w:val="22"/>
        </w:rPr>
      </w:pPr>
    </w:p>
    <w:p w14:paraId="265CFC97" w14:textId="77777777" w:rsidR="00D601DD" w:rsidRDefault="00D601DD">
      <w:pPr>
        <w:pStyle w:val="BodyText"/>
        <w:spacing w:before="3"/>
        <w:rPr>
          <w:sz w:val="22"/>
        </w:rPr>
      </w:pPr>
    </w:p>
    <w:p w14:paraId="5852F7A2" w14:textId="77777777" w:rsidR="00D601DD" w:rsidRDefault="000B0A12">
      <w:pPr>
        <w:pStyle w:val="BodyText"/>
        <w:spacing w:line="357" w:lineRule="auto"/>
        <w:ind w:left="79" w:right="113"/>
        <w:jc w:val="right"/>
      </w:pPr>
      <w:r>
        <w:t>answer, in this case, would be an answer of the most competent expert, which would allow for</w:t>
      </w:r>
      <w:r>
        <w:rPr>
          <w:spacing w:val="-57"/>
        </w:rPr>
        <w:t xml:space="preserve"> </w:t>
      </w:r>
      <w:r>
        <w:t>an intern to answer on professional level.</w:t>
      </w:r>
      <w:r>
        <w:rPr>
          <w:spacing w:val="1"/>
        </w:rPr>
        <w:t xml:space="preserve"> </w:t>
      </w:r>
      <w:r>
        <w:t>Every client question and every operato</w:t>
      </w:r>
      <w:r>
        <w:t>r answer are</w:t>
      </w:r>
      <w:r>
        <w:rPr>
          <w:spacing w:val="-57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answers.</w:t>
      </w:r>
      <w:r>
        <w:rPr>
          <w:spacing w:val="15"/>
        </w:rPr>
        <w:t xml:space="preserve"> </w:t>
      </w:r>
      <w:r>
        <w:t>Operators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teachers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rPr>
          <w:spacing w:val="-1"/>
        </w:rPr>
        <w:t>student,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way</w:t>
      </w:r>
      <w:r>
        <w:rPr>
          <w:spacing w:val="-15"/>
        </w:rPr>
        <w:t xml:space="preserve"> </w:t>
      </w:r>
      <w:r>
        <w:t>AI</w:t>
      </w:r>
      <w:r>
        <w:rPr>
          <w:spacing w:val="-15"/>
        </w:rPr>
        <w:t xml:space="preserve"> </w:t>
      </w:r>
      <w:r>
        <w:t>learns.</w:t>
      </w:r>
      <w:r>
        <w:rPr>
          <w:spacing w:val="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course,</w:t>
      </w:r>
      <w:r>
        <w:rPr>
          <w:spacing w:val="-12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requires</w:t>
      </w:r>
      <w:r>
        <w:rPr>
          <w:spacing w:val="-14"/>
        </w:rPr>
        <w:t xml:space="preserve"> </w:t>
      </w:r>
      <w:r>
        <w:t>specialists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develop</w:t>
      </w:r>
      <w:r>
        <w:rPr>
          <w:spacing w:val="-15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system.</w:t>
      </w:r>
    </w:p>
    <w:p w14:paraId="01F2E656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Similar</w:t>
      </w:r>
      <w:r>
        <w:rPr>
          <w:spacing w:val="-6"/>
        </w:rPr>
        <w:t xml:space="preserve"> </w:t>
      </w:r>
      <w:r>
        <w:t>augmentative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broker,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hints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pick</w:t>
      </w:r>
      <w:r>
        <w:rPr>
          <w:spacing w:val="-10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way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client.</w:t>
      </w:r>
      <w:r>
        <w:rPr>
          <w:spacing w:val="13"/>
        </w:rPr>
        <w:t xml:space="preserve"> </w:t>
      </w:r>
      <w:r>
        <w:t>Nonetheless,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personal-manager</w:t>
      </w:r>
      <w:r>
        <w:rPr>
          <w:spacing w:val="-9"/>
        </w:rPr>
        <w:t xml:space="preserve"> </w:t>
      </w:r>
      <w:r>
        <w:t>service,</w:t>
      </w:r>
      <w:r>
        <w:rPr>
          <w:spacing w:val="-58"/>
        </w:rPr>
        <w:t xml:space="preserve"> </w:t>
      </w:r>
      <w:r>
        <w:t>which communicates in chat and can execute large number of operations. This may decrease</w:t>
      </w:r>
      <w:r>
        <w:rPr>
          <w:spacing w:val="1"/>
        </w:rPr>
        <w:t xml:space="preserve"> </w:t>
      </w:r>
      <w:r>
        <w:t>loads,</w:t>
      </w:r>
      <w:r>
        <w:rPr>
          <w:spacing w:val="-8"/>
        </w:rPr>
        <w:t xml:space="preserve"> </w:t>
      </w:r>
      <w:r>
        <w:t>manual</w:t>
      </w:r>
      <w:r>
        <w:rPr>
          <w:spacing w:val="-8"/>
        </w:rPr>
        <w:t xml:space="preserve"> </w:t>
      </w:r>
      <w:r>
        <w:t>work,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payments</w:t>
      </w:r>
      <w:r>
        <w:rPr>
          <w:spacing w:val="-7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manager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AI.</w:t>
      </w:r>
      <w:r>
        <w:rPr>
          <w:spacing w:val="-8"/>
        </w:rPr>
        <w:t xml:space="preserve"> </w:t>
      </w:r>
      <w:r>
        <w:t>Human-in-the-loop</w:t>
      </w:r>
      <w:r>
        <w:rPr>
          <w:spacing w:val="-7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HITL — a system, in which there should be a person for a proper functioning</w:t>
      </w:r>
      <w:r>
        <w:t>. Specialist can</w:t>
      </w:r>
      <w:r>
        <w:rPr>
          <w:spacing w:val="1"/>
        </w:rPr>
        <w:t xml:space="preserve"> </w:t>
      </w:r>
      <w:r>
        <w:t>choose various relevant actions. Manager answers with text messages, as well as with special</w:t>
      </w:r>
      <w:r>
        <w:rPr>
          <w:spacing w:val="1"/>
        </w:rPr>
        <w:t xml:space="preserve"> </w:t>
      </w:r>
      <w:r>
        <w:t>widgets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portfolio</w:t>
      </w:r>
      <w:r>
        <w:rPr>
          <w:spacing w:val="-1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confirmation.</w:t>
      </w:r>
    </w:p>
    <w:p w14:paraId="5E7B149B" w14:textId="77777777" w:rsidR="00D601DD" w:rsidRDefault="000B0A12">
      <w:pPr>
        <w:pStyle w:val="BodyText"/>
        <w:spacing w:before="4" w:line="357" w:lineRule="auto"/>
        <w:ind w:left="117" w:right="114" w:firstLine="566"/>
        <w:jc w:val="both"/>
      </w:pPr>
      <w:r>
        <w:t>Artificial</w:t>
      </w:r>
      <w:r>
        <w:rPr>
          <w:spacing w:val="25"/>
        </w:rPr>
        <w:t xml:space="preserve"> </w:t>
      </w:r>
      <w:r>
        <w:t>Intelligence</w:t>
      </w:r>
      <w:r>
        <w:rPr>
          <w:spacing w:val="25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already</w:t>
      </w:r>
      <w:r>
        <w:rPr>
          <w:spacing w:val="25"/>
        </w:rPr>
        <w:t xml:space="preserve"> </w:t>
      </w:r>
      <w:r>
        <w:t>become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leading</w:t>
      </w:r>
      <w:r>
        <w:rPr>
          <w:spacing w:val="25"/>
        </w:rPr>
        <w:t xml:space="preserve"> </w:t>
      </w:r>
      <w:r>
        <w:t>driver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technology</w:t>
      </w:r>
      <w:r>
        <w:rPr>
          <w:spacing w:val="25"/>
        </w:rPr>
        <w:t xml:space="preserve"> </w:t>
      </w:r>
      <w:r>
        <w:t>innovations</w:t>
      </w:r>
      <w:r>
        <w:rPr>
          <w:spacing w:val="-58"/>
        </w:rPr>
        <w:t xml:space="preserve"> </w:t>
      </w:r>
      <w:r>
        <w:t>in banking sector. It has already been developed enough and definitely reliable in everything</w:t>
      </w:r>
      <w:r>
        <w:rPr>
          <w:spacing w:val="1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risks,</w:t>
      </w:r>
      <w:r>
        <w:rPr>
          <w:spacing w:val="-2"/>
        </w:rPr>
        <w:t xml:space="preserve"> </w:t>
      </w:r>
      <w:r>
        <w:t>confidentiality,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strategies.</w:t>
      </w:r>
    </w:p>
    <w:p w14:paraId="32D27453" w14:textId="77777777" w:rsidR="00D601DD" w:rsidRDefault="000B0A12">
      <w:pPr>
        <w:pStyle w:val="BodyText"/>
        <w:spacing w:before="1" w:line="357" w:lineRule="auto"/>
        <w:ind w:left="117" w:right="113" w:firstLine="566"/>
        <w:jc w:val="both"/>
      </w:pPr>
      <w:r>
        <w:t>Nevertheless, AI has already changed financial business and will c</w:t>
      </w:r>
      <w:r>
        <w:t>hange it even more in</w:t>
      </w:r>
      <w:r>
        <w:rPr>
          <w:spacing w:val="-57"/>
        </w:rPr>
        <w:t xml:space="preserve"> </w:t>
      </w:r>
      <w:r>
        <w:t>near</w:t>
      </w:r>
      <w:r>
        <w:rPr>
          <w:spacing w:val="-6"/>
        </w:rPr>
        <w:t xml:space="preserve"> </w:t>
      </w:r>
      <w:r>
        <w:t>future.</w:t>
      </w:r>
      <w:r>
        <w:rPr>
          <w:spacing w:val="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vast</w:t>
      </w:r>
      <w:r>
        <w:rPr>
          <w:spacing w:val="-6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actions,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back-office,</w:t>
      </w:r>
      <w:r>
        <w:rPr>
          <w:spacing w:val="-5"/>
        </w:rPr>
        <w:t xml:space="preserve"> </w:t>
      </w:r>
      <w:r>
        <w:t>middle-office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front-office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algorithmized.</w:t>
      </w:r>
    </w:p>
    <w:p w14:paraId="4EC561DA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The main interest for banks is in application of AI in front-office an</w:t>
      </w:r>
      <w:r>
        <w:t>d middle-office, as it</w:t>
      </w:r>
      <w:r>
        <w:rPr>
          <w:spacing w:val="-57"/>
        </w:rPr>
        <w:t xml:space="preserve"> </w:t>
      </w:r>
      <w:r>
        <w:t>will lead to significant cost reduction, up to $400 billion in 2025. Banks use AI in front-office</w:t>
      </w:r>
      <w:r>
        <w:rPr>
          <w:spacing w:val="1"/>
        </w:rPr>
        <w:t xml:space="preserve"> </w:t>
      </w:r>
      <w:r>
        <w:t>for identification and authentication of clients, in order to imitate alive workers with chatbots</w:t>
      </w:r>
      <w:r>
        <w:rPr>
          <w:spacing w:val="1"/>
        </w:rPr>
        <w:t xml:space="preserve"> </w:t>
      </w:r>
      <w:r>
        <w:t>and voice assistants, to deepen relat</w:t>
      </w:r>
      <w:r>
        <w:t>ionships with customer, increase engagement, and to offer</w:t>
      </w:r>
      <w:r>
        <w:rPr>
          <w:spacing w:val="1"/>
        </w:rPr>
        <w:t xml:space="preserve"> </w:t>
      </w:r>
      <w:r>
        <w:t>personalized ideas and recommendations.</w:t>
      </w:r>
      <w:r>
        <w:rPr>
          <w:spacing w:val="1"/>
        </w:rPr>
        <w:t xml:space="preserve"> </w:t>
      </w:r>
      <w:r>
        <w:t>Additionally, AI is being used in middle-office.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 detecting and preventing frauds with payments, upgrading processes connected to anti-</w:t>
      </w:r>
      <w:r>
        <w:rPr>
          <w:spacing w:val="-57"/>
        </w:rPr>
        <w:t xml:space="preserve"> </w:t>
      </w:r>
      <w:r>
        <w:t>money laundering processes and detection for know your customer control systems.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income,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transformed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AI,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rPr>
          <w:spacing w:val="-1"/>
        </w:rPr>
        <w:t>possibility.</w:t>
      </w:r>
      <w:r>
        <w:rPr>
          <w:spacing w:val="11"/>
        </w:rPr>
        <w:t xml:space="preserve"> </w:t>
      </w:r>
      <w:r>
        <w:rPr>
          <w:spacing w:val="-1"/>
        </w:rPr>
        <w:t>Nevertheless,</w:t>
      </w:r>
      <w:r>
        <w:rPr>
          <w:spacing w:val="-12"/>
        </w:rPr>
        <w:t xml:space="preserve"> </w:t>
      </w:r>
      <w:r>
        <w:rPr>
          <w:spacing w:val="-1"/>
        </w:rPr>
        <w:t>those</w:t>
      </w:r>
      <w:r>
        <w:rPr>
          <w:spacing w:val="-14"/>
        </w:rPr>
        <w:t xml:space="preserve"> </w:t>
      </w:r>
      <w:r>
        <w:rPr>
          <w:spacing w:val="-1"/>
        </w:rPr>
        <w:t>strategies</w:t>
      </w:r>
      <w:r>
        <w:rPr>
          <w:spacing w:val="-14"/>
        </w:rPr>
        <w:t xml:space="preserve"> </w:t>
      </w:r>
      <w:r>
        <w:rPr>
          <w:spacing w:val="-1"/>
        </w:rPr>
        <w:t>show</w:t>
      </w:r>
      <w:r>
        <w:rPr>
          <w:spacing w:val="-13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banks</w:t>
      </w:r>
      <w:r>
        <w:rPr>
          <w:spacing w:val="-14"/>
        </w:rPr>
        <w:t xml:space="preserve"> </w:t>
      </w:r>
      <w:r>
        <w:rPr>
          <w:spacing w:val="-1"/>
        </w:rPr>
        <w:t>have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create</w:t>
      </w:r>
      <w:r>
        <w:rPr>
          <w:spacing w:val="-14"/>
        </w:rPr>
        <w:t xml:space="preserve"> </w:t>
      </w:r>
      <w:r>
        <w:rPr>
          <w:spacing w:val="-1"/>
        </w:rPr>
        <w:t>holistic</w:t>
      </w:r>
      <w:r>
        <w:rPr>
          <w:spacing w:val="-14"/>
        </w:rPr>
        <w:t xml:space="preserve"> </w:t>
      </w:r>
      <w:r>
        <w:t>strategy,</w:t>
      </w:r>
      <w:r>
        <w:rPr>
          <w:spacing w:val="-12"/>
        </w:rPr>
        <w:t xml:space="preserve"> </w:t>
      </w:r>
      <w:r>
        <w:t>which</w:t>
      </w:r>
    </w:p>
    <w:p w14:paraId="0547CFE6" w14:textId="77777777" w:rsidR="00D601DD" w:rsidRDefault="00D601DD">
      <w:pPr>
        <w:spacing w:line="357" w:lineRule="auto"/>
        <w:jc w:val="both"/>
        <w:sectPr w:rsidR="00D601DD">
          <w:pgSz w:w="11910" w:h="16840"/>
          <w:pgMar w:top="1300" w:right="1300" w:bottom="1020" w:left="1300" w:header="0" w:footer="833" w:gutter="0"/>
          <w:cols w:space="708"/>
        </w:sectPr>
      </w:pPr>
    </w:p>
    <w:p w14:paraId="2EFF6D04" w14:textId="77777777" w:rsidR="00D601DD" w:rsidRDefault="000B0A12">
      <w:pPr>
        <w:pStyle w:val="BodyText"/>
        <w:spacing w:before="74" w:line="357" w:lineRule="auto"/>
        <w:ind w:left="117" w:right="114"/>
        <w:jc w:val="both"/>
      </w:pPr>
      <w:r>
        <w:lastRenderedPageBreak/>
        <w:t>would connect and cover multiple scopes of banking, sources of useful data, third-parties and</w:t>
      </w:r>
      <w:r>
        <w:rPr>
          <w:spacing w:val="1"/>
        </w:rPr>
        <w:t xml:space="preserve"> </w:t>
      </w:r>
      <w:r>
        <w:t>employees.</w:t>
      </w:r>
    </w:p>
    <w:p w14:paraId="180610B7" w14:textId="77777777" w:rsidR="00D601DD" w:rsidRDefault="000B0A12">
      <w:pPr>
        <w:pStyle w:val="BodyText"/>
        <w:spacing w:before="1" w:line="357" w:lineRule="auto"/>
        <w:ind w:left="117" w:right="115" w:firstLine="566"/>
        <w:jc w:val="both"/>
      </w:pPr>
      <w:r>
        <w:t>However,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software,</w:t>
      </w:r>
      <w:r>
        <w:rPr>
          <w:spacing w:val="-6"/>
        </w:rPr>
        <w:t xml:space="preserve"> </w:t>
      </w:r>
      <w:r>
        <w:t>forecasts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robotization</w:t>
      </w:r>
      <w:r>
        <w:rPr>
          <w:spacing w:val="-7"/>
        </w:rPr>
        <w:t xml:space="preserve"> </w:t>
      </w:r>
      <w:r>
        <w:t>prob-</w:t>
      </w:r>
      <w:r>
        <w:rPr>
          <w:spacing w:val="-58"/>
        </w:rPr>
        <w:t xml:space="preserve"> </w:t>
      </w:r>
      <w:r>
        <w:t>ably</w:t>
      </w:r>
      <w:r>
        <w:rPr>
          <w:spacing w:val="-3"/>
        </w:rPr>
        <w:t xml:space="preserve"> </w:t>
      </w:r>
      <w:r>
        <w:t>won’t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realized,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near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unlikely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person.</w:t>
      </w:r>
    </w:p>
    <w:p w14:paraId="3BBC034A" w14:textId="77777777" w:rsidR="00D601DD" w:rsidRDefault="000B0A12">
      <w:pPr>
        <w:pStyle w:val="BodyText"/>
        <w:spacing w:before="1" w:line="357" w:lineRule="auto"/>
        <w:ind w:left="117" w:right="113" w:firstLine="566"/>
        <w:jc w:val="both"/>
      </w:pPr>
      <w: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integrate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foregoing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banking</w:t>
      </w:r>
      <w:r>
        <w:rPr>
          <w:spacing w:val="-12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necessary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banking</w:t>
      </w:r>
      <w:r>
        <w:rPr>
          <w:spacing w:val="-58"/>
        </w:rPr>
        <w:t xml:space="preserve"> </w:t>
      </w:r>
      <w:r>
        <w:t>platform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support</w:t>
      </w:r>
      <w:r>
        <w:rPr>
          <w:spacing w:val="-14"/>
        </w:rPr>
        <w:t xml:space="preserve"> </w:t>
      </w:r>
      <w:r>
        <w:t>it.</w:t>
      </w:r>
      <w:r>
        <w:rPr>
          <w:spacing w:val="10"/>
        </w:rPr>
        <w:t xml:space="preserve"> </w:t>
      </w:r>
      <w:r>
        <w:t>Obviously,</w:t>
      </w:r>
      <w:r>
        <w:rPr>
          <w:spacing w:val="-13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platforms,</w:t>
      </w:r>
      <w:r>
        <w:rPr>
          <w:spacing w:val="-12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banking</w:t>
      </w:r>
      <w:r>
        <w:rPr>
          <w:spacing w:val="-14"/>
        </w:rPr>
        <w:t xml:space="preserve"> </w:t>
      </w:r>
      <w:r>
        <w:t>stands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were</w:t>
      </w:r>
      <w:r>
        <w:rPr>
          <w:spacing w:val="-14"/>
        </w:rPr>
        <w:t xml:space="preserve"> </w:t>
      </w:r>
      <w:proofErr w:type="spellStart"/>
      <w:r>
        <w:t>devel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oped</w:t>
      </w:r>
      <w:proofErr w:type="spellEnd"/>
      <w:r>
        <w:t xml:space="preserve"> around 15-30 years ago, or even more, and this makes integration of modern algorithms</w:t>
      </w:r>
      <w:r>
        <w:rPr>
          <w:spacing w:val="1"/>
        </w:rPr>
        <w:t xml:space="preserve"> </w:t>
      </w:r>
      <w:r>
        <w:t>almost impossible. This is why modern banks are now puzzled if it is possible to re-engineer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possibility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embed</w:t>
      </w:r>
      <w:r>
        <w:rPr>
          <w:spacing w:val="-3"/>
        </w:rPr>
        <w:t xml:space="preserve"> </w:t>
      </w:r>
      <w:r>
        <w:t>Artifi</w:t>
      </w:r>
      <w:r>
        <w:t>cial</w:t>
      </w:r>
      <w:r>
        <w:rPr>
          <w:spacing w:val="-3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Ma-</w:t>
      </w:r>
      <w:r>
        <w:rPr>
          <w:spacing w:val="-58"/>
        </w:rPr>
        <w:t xml:space="preserve"> </w:t>
      </w:r>
      <w:r>
        <w:t>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platform.</w:t>
      </w:r>
    </w:p>
    <w:p w14:paraId="36D6FA50" w14:textId="77777777" w:rsidR="00D601DD" w:rsidRDefault="000B0A12">
      <w:pPr>
        <w:pStyle w:val="BodyText"/>
        <w:spacing w:before="3" w:line="357" w:lineRule="auto"/>
        <w:ind w:left="117" w:right="114" w:firstLine="566"/>
        <w:jc w:val="both"/>
      </w:pPr>
      <w:r>
        <w:t>Nevertheless,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extremely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remember,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automating</w:t>
      </w:r>
      <w:r>
        <w:rPr>
          <w:spacing w:val="-6"/>
        </w:rPr>
        <w:t xml:space="preserve"> </w:t>
      </w:r>
      <w:r>
        <w:t>workplaces</w:t>
      </w:r>
      <w:r>
        <w:rPr>
          <w:spacing w:val="-7"/>
        </w:rPr>
        <w:t xml:space="preserve"> </w:t>
      </w:r>
      <w:r>
        <w:t>doesn’t</w:t>
      </w:r>
      <w:r>
        <w:rPr>
          <w:spacing w:val="-57"/>
        </w:rPr>
        <w:t xml:space="preserve"> </w:t>
      </w:r>
      <w:r>
        <w:t>always lead to dismissal of workers. It is important to create retraining programs, that would</w:t>
      </w:r>
      <w:r>
        <w:rPr>
          <w:spacing w:val="1"/>
        </w:rPr>
        <w:t xml:space="preserve"> </w:t>
      </w:r>
      <w:r>
        <w:t>allow existing employees to obtain new skills in fields, that are out of risk of automation, in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decrease</w:t>
      </w:r>
      <w:r>
        <w:rPr>
          <w:spacing w:val="-2"/>
        </w:rPr>
        <w:t xml:space="preserve"> </w:t>
      </w:r>
      <w:r>
        <w:t>automation’s</w:t>
      </w:r>
      <w:r>
        <w:rPr>
          <w:spacing w:val="-1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labor</w:t>
      </w:r>
      <w:r>
        <w:rPr>
          <w:spacing w:val="-2"/>
        </w:rPr>
        <w:t xml:space="preserve"> </w:t>
      </w:r>
      <w:r>
        <w:t>market.</w:t>
      </w:r>
    </w:p>
    <w:p w14:paraId="704D8D07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Increas</w:t>
      </w:r>
      <w:r>
        <w:t>ing number of internet users, availability of smartphones and other handheld de-</w:t>
      </w:r>
      <w:r>
        <w:rPr>
          <w:spacing w:val="1"/>
        </w:rPr>
        <w:t xml:space="preserve"> </w:t>
      </w:r>
      <w:r>
        <w:t>vices, and rapid development of mobile internet forms new users’ habits and behaviors. Social</w:t>
      </w:r>
      <w:r>
        <w:rPr>
          <w:spacing w:val="-57"/>
        </w:rPr>
        <w:t xml:space="preserve"> </w:t>
      </w:r>
      <w:r>
        <w:t>network users and mobile app users are more and more focused on getting instant r</w:t>
      </w:r>
      <w:r>
        <w:t>esults and</w:t>
      </w:r>
      <w:r>
        <w:rPr>
          <w:spacing w:val="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clicks</w:t>
      </w:r>
      <w:r>
        <w:rPr>
          <w:spacing w:val="-2"/>
        </w:rPr>
        <w:t xml:space="preserve"> </w:t>
      </w:r>
      <w:r>
        <w:t>possible.</w:t>
      </w:r>
    </w:p>
    <w:p w14:paraId="6A2827B2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However,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receiving</w:t>
      </w:r>
      <w:r>
        <w:rPr>
          <w:spacing w:val="-10"/>
        </w:rPr>
        <w:t xml:space="preserve"> </w:t>
      </w:r>
      <w:r>
        <w:t>high-quality</w:t>
      </w:r>
      <w:r>
        <w:rPr>
          <w:spacing w:val="-10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consultations</w:t>
      </w:r>
      <w:r>
        <w:rPr>
          <w:spacing w:val="-58"/>
        </w:rPr>
        <w:t xml:space="preserve"> </w:t>
      </w:r>
      <w:r>
        <w:t>hasn’t</w:t>
      </w:r>
      <w:r>
        <w:rPr>
          <w:spacing w:val="-7"/>
        </w:rPr>
        <w:t xml:space="preserve"> </w:t>
      </w:r>
      <w:r>
        <w:t>disappeared:</w:t>
      </w:r>
      <w:r>
        <w:rPr>
          <w:spacing w:val="13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calling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call-centers.</w:t>
      </w:r>
      <w:r>
        <w:rPr>
          <w:spacing w:val="13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though</w:t>
      </w:r>
      <w:r>
        <w:rPr>
          <w:spacing w:val="-7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service</w:t>
      </w:r>
      <w:r>
        <w:rPr>
          <w:spacing w:val="-58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rapidly</w:t>
      </w:r>
      <w:r>
        <w:rPr>
          <w:spacing w:val="-3"/>
        </w:rPr>
        <w:t xml:space="preserve"> </w:t>
      </w:r>
      <w:r>
        <w:t>developing,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recently</w:t>
      </w:r>
      <w:r>
        <w:rPr>
          <w:spacing w:val="-3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increased.</w:t>
      </w:r>
    </w:p>
    <w:p w14:paraId="2187D612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Nevertheless,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embark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journey.</w:t>
      </w:r>
      <w:r>
        <w:rPr>
          <w:spacing w:val="-58"/>
        </w:rPr>
        <w:t xml:space="preserve"> </w:t>
      </w:r>
      <w:r>
        <w:t>Making</w:t>
      </w:r>
      <w:r>
        <w:rPr>
          <w:spacing w:val="-15"/>
        </w:rPr>
        <w:t xml:space="preserve"> </w:t>
      </w:r>
      <w:r>
        <w:t>progress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AI</w:t>
      </w:r>
      <w:r>
        <w:rPr>
          <w:spacing w:val="-14"/>
        </w:rPr>
        <w:t xml:space="preserve"> </w:t>
      </w:r>
      <w:r>
        <w:t>does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require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unbearable</w:t>
      </w:r>
      <w:r>
        <w:rPr>
          <w:spacing w:val="-14"/>
        </w:rPr>
        <w:t xml:space="preserve"> </w:t>
      </w:r>
      <w:r>
        <w:t>effort.</w:t>
      </w:r>
      <w:r>
        <w:rPr>
          <w:spacing w:val="12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typically</w:t>
      </w:r>
      <w:r>
        <w:rPr>
          <w:spacing w:val="-14"/>
        </w:rPr>
        <w:t xml:space="preserve"> </w:t>
      </w:r>
      <w:r>
        <w:t>begins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identifying</w:t>
      </w:r>
      <w:r>
        <w:rPr>
          <w:spacing w:val="-58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organizational</w:t>
      </w:r>
      <w:r>
        <w:rPr>
          <w:spacing w:val="-5"/>
        </w:rPr>
        <w:t xml:space="preserve"> </w:t>
      </w:r>
      <w:r>
        <w:t>goals,</w:t>
      </w:r>
      <w:r>
        <w:rPr>
          <w:spacing w:val="-4"/>
        </w:rPr>
        <w:t xml:space="preserve"> </w:t>
      </w:r>
      <w:r>
        <w:t>readying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partners.</w:t>
      </w:r>
      <w:r>
        <w:rPr>
          <w:spacing w:val="15"/>
        </w:rPr>
        <w:t xml:space="preserve"> </w:t>
      </w:r>
      <w:r>
        <w:t>Nonetheless,</w:t>
      </w:r>
      <w:r>
        <w:rPr>
          <w:spacing w:val="-3"/>
        </w:rPr>
        <w:t xml:space="preserve"> </w:t>
      </w:r>
      <w:r>
        <w:t>even</w:t>
      </w:r>
      <w:r>
        <w:rPr>
          <w:spacing w:val="-58"/>
        </w:rPr>
        <w:t xml:space="preserve"> </w:t>
      </w:r>
      <w:r>
        <w:t>medium-sized and small banks have to investigate this topic by now, as in future, gap between</w:t>
      </w:r>
      <w:r>
        <w:rPr>
          <w:spacing w:val="-57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nonuser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widen.</w:t>
      </w:r>
    </w:p>
    <w:p w14:paraId="732C346C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01E402CF" w14:textId="77777777" w:rsidR="00D601DD" w:rsidRDefault="000B0A12">
      <w:pPr>
        <w:pStyle w:val="Heading1"/>
        <w:spacing w:before="74"/>
        <w:ind w:left="1090" w:right="1090"/>
        <w:jc w:val="center"/>
      </w:pPr>
      <w:bookmarkStart w:id="243" w:name="Research_survey:_Chatbots_as_a_new_appro"/>
      <w:bookmarkStart w:id="244" w:name="_bookmark25"/>
      <w:bookmarkEnd w:id="243"/>
      <w:bookmarkEnd w:id="244"/>
      <w:r>
        <w:rPr>
          <w:spacing w:val="-1"/>
        </w:rPr>
        <w:lastRenderedPageBreak/>
        <w:t>CHAPTER</w:t>
      </w:r>
      <w:r>
        <w:rPr>
          <w:spacing w:val="-9"/>
        </w:rPr>
        <w:t xml:space="preserve"> </w:t>
      </w:r>
      <w:r>
        <w:t>III</w:t>
      </w:r>
    </w:p>
    <w:p w14:paraId="234C5E26" w14:textId="77777777" w:rsidR="00D601DD" w:rsidRDefault="00D601DD">
      <w:pPr>
        <w:pStyle w:val="BodyText"/>
        <w:rPr>
          <w:b/>
          <w:sz w:val="26"/>
        </w:rPr>
      </w:pPr>
    </w:p>
    <w:p w14:paraId="43C48BF5" w14:textId="77777777" w:rsidR="00D601DD" w:rsidRDefault="000B0A12">
      <w:pPr>
        <w:pStyle w:val="Heading2"/>
        <w:spacing w:before="159"/>
        <w:ind w:left="1090" w:right="1090" w:firstLine="0"/>
        <w:jc w:val="center"/>
      </w:pPr>
      <w:r>
        <w:t>Research</w:t>
      </w:r>
      <w:r>
        <w:rPr>
          <w:spacing w:val="-8"/>
        </w:rPr>
        <w:t xml:space="preserve"> </w:t>
      </w:r>
      <w:r>
        <w:t>survey:</w:t>
      </w:r>
      <w:r>
        <w:rPr>
          <w:spacing w:val="11"/>
        </w:rPr>
        <w:t xml:space="preserve"> </w:t>
      </w:r>
      <w:r>
        <w:t>Chatbots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approach</w:t>
      </w:r>
    </w:p>
    <w:p w14:paraId="663A10AA" w14:textId="77777777" w:rsidR="00D601DD" w:rsidRDefault="00D601DD">
      <w:pPr>
        <w:pStyle w:val="BodyText"/>
        <w:rPr>
          <w:b/>
          <w:sz w:val="26"/>
        </w:rPr>
      </w:pPr>
    </w:p>
    <w:p w14:paraId="5C9E41B7" w14:textId="77777777" w:rsidR="00D601DD" w:rsidRDefault="00D601DD">
      <w:pPr>
        <w:pStyle w:val="BodyText"/>
        <w:spacing w:before="5"/>
        <w:rPr>
          <w:b/>
          <w:sz w:val="38"/>
        </w:rPr>
      </w:pPr>
    </w:p>
    <w:p w14:paraId="3E4C0244" w14:textId="77777777" w:rsidR="00D601DD" w:rsidRDefault="000B0A12">
      <w:pPr>
        <w:pStyle w:val="Heading2"/>
        <w:numPr>
          <w:ilvl w:val="1"/>
          <w:numId w:val="5"/>
        </w:numPr>
        <w:tabs>
          <w:tab w:val="left" w:pos="714"/>
          <w:tab w:val="left" w:pos="716"/>
        </w:tabs>
        <w:ind w:hanging="599"/>
      </w:pPr>
      <w:bookmarkStart w:id="245" w:name="Chatbots._Overview_and_theoretical_aspec"/>
      <w:bookmarkStart w:id="246" w:name="_bookmark26"/>
      <w:bookmarkEnd w:id="245"/>
      <w:bookmarkEnd w:id="246"/>
      <w:r>
        <w:t>Chatbots.</w:t>
      </w:r>
      <w:r>
        <w:rPr>
          <w:spacing w:val="10"/>
        </w:rPr>
        <w:t xml:space="preserve"> </w:t>
      </w:r>
      <w:r>
        <w:t>Overview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theoretical</w:t>
      </w:r>
      <w:r>
        <w:rPr>
          <w:spacing w:val="-8"/>
        </w:rPr>
        <w:t xml:space="preserve"> </w:t>
      </w:r>
      <w:r>
        <w:t>aspect</w:t>
      </w:r>
    </w:p>
    <w:p w14:paraId="04FFBD0E" w14:textId="77777777" w:rsidR="00D601DD" w:rsidRDefault="00D601DD">
      <w:pPr>
        <w:pStyle w:val="BodyText"/>
        <w:rPr>
          <w:b/>
          <w:sz w:val="26"/>
        </w:rPr>
      </w:pPr>
    </w:p>
    <w:p w14:paraId="62046719" w14:textId="77777777" w:rsidR="00D601DD" w:rsidRDefault="000B0A12">
      <w:pPr>
        <w:pStyle w:val="BodyText"/>
        <w:spacing w:before="195" w:line="357" w:lineRule="auto"/>
        <w:ind w:left="117" w:right="113" w:firstLine="566"/>
        <w:jc w:val="both"/>
      </w:pPr>
      <w:r>
        <w:t>Chatbot</w:t>
      </w:r>
      <w:r>
        <w:rPr>
          <w:spacing w:val="20"/>
        </w:rPr>
        <w:t xml:space="preserve"> </w:t>
      </w:r>
      <w:r>
        <w:t>—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complex</w:t>
      </w:r>
      <w:r>
        <w:rPr>
          <w:spacing w:val="20"/>
        </w:rPr>
        <w:t xml:space="preserve"> </w:t>
      </w:r>
      <w:r>
        <w:t>multivariate</w:t>
      </w:r>
      <w:r>
        <w:rPr>
          <w:spacing w:val="21"/>
        </w:rPr>
        <w:t xml:space="preserve"> </w:t>
      </w:r>
      <w:r>
        <w:t>algorithm,</w:t>
      </w:r>
      <w:r>
        <w:rPr>
          <w:spacing w:val="26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able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perceive</w:t>
      </w:r>
      <w:r>
        <w:rPr>
          <w:spacing w:val="20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in the simplest and most understandable for the people form — dialogue.</w:t>
      </w:r>
      <w:r>
        <w:rPr>
          <w:spacing w:val="1"/>
        </w:rPr>
        <w:t xml:space="preserve"> </w:t>
      </w:r>
      <w:r>
        <w:t>In the process of</w:t>
      </w:r>
      <w:r>
        <w:rPr>
          <w:spacing w:val="1"/>
        </w:rPr>
        <w:t xml:space="preserve"> </w:t>
      </w:r>
      <w:r>
        <w:rPr>
          <w:w w:val="95"/>
        </w:rPr>
        <w:t>communication with a person,</w:t>
      </w:r>
      <w:r>
        <w:rPr>
          <w:spacing w:val="54"/>
        </w:rPr>
        <w:t xml:space="preserve"> </w:t>
      </w:r>
      <w:r>
        <w:rPr>
          <w:w w:val="95"/>
        </w:rPr>
        <w:t>chatbot analyzes lexical data and forms logically co</w:t>
      </w:r>
      <w:r>
        <w:rPr>
          <w:w w:val="95"/>
        </w:rPr>
        <w:t>rrect answers.</w:t>
      </w:r>
      <w:r>
        <w:rPr>
          <w:spacing w:val="1"/>
          <w:w w:val="95"/>
        </w:rPr>
        <w:t xml:space="preserve"> </w:t>
      </w:r>
      <w:r>
        <w:t>As a most common example, with the help of chatbot, now it is possible to order pizza, find</w:t>
      </w:r>
      <w:r>
        <w:rPr>
          <w:spacing w:val="1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hotel,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parameters,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alarm</w:t>
      </w:r>
      <w:r>
        <w:rPr>
          <w:spacing w:val="-3"/>
        </w:rPr>
        <w:t xml:space="preserve"> </w:t>
      </w:r>
      <w:r>
        <w:t>clock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up-to-date</w:t>
      </w:r>
      <w:r>
        <w:rPr>
          <w:spacing w:val="-57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sport</w:t>
      </w:r>
      <w:r>
        <w:rPr>
          <w:spacing w:val="-1"/>
        </w:rPr>
        <w:t xml:space="preserve"> </w:t>
      </w:r>
      <w:r>
        <w:t>information.</w:t>
      </w:r>
    </w:p>
    <w:p w14:paraId="5DF41FF1" w14:textId="77777777" w:rsidR="00D601DD" w:rsidRDefault="000B0A12">
      <w:pPr>
        <w:pStyle w:val="BodyText"/>
        <w:spacing w:before="3" w:line="357" w:lineRule="auto"/>
        <w:ind w:left="117" w:right="114" w:firstLine="566"/>
        <w:jc w:val="both"/>
      </w:pPr>
      <w:r>
        <w:t>Chatbots from a highly specialized, most often non-profit, entertainment turn into a tool.</w:t>
      </w:r>
      <w:r>
        <w:rPr>
          <w:spacing w:val="-57"/>
        </w:rPr>
        <w:t xml:space="preserve"> </w:t>
      </w:r>
      <w:r>
        <w:t>Previously, chatbots were considered as a highly specialized solution, as an entertainment and</w:t>
      </w:r>
      <w:r>
        <w:rPr>
          <w:spacing w:val="-57"/>
        </w:rPr>
        <w:t xml:space="preserve"> </w:t>
      </w:r>
      <w:r>
        <w:t>as a proof-of-concept.</w:t>
      </w:r>
      <w:r>
        <w:rPr>
          <w:spacing w:val="1"/>
        </w:rPr>
        <w:t xml:space="preserve"> </w:t>
      </w:r>
      <w:r>
        <w:t>Nowadays, it is being understood as a necessary</w:t>
      </w:r>
      <w:r>
        <w:t xml:space="preserve"> tool for all kinds of</w:t>
      </w:r>
      <w:r>
        <w:rPr>
          <w:spacing w:val="1"/>
        </w:rPr>
        <w:t xml:space="preserve"> </w:t>
      </w:r>
      <w:r>
        <w:t>messengers,</w:t>
      </w:r>
      <w:r>
        <w:rPr>
          <w:spacing w:val="-2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applications.</w:t>
      </w:r>
    </w:p>
    <w:p w14:paraId="797A5609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Chatbots are recreating whole IT ecosystem landscape.</w:t>
      </w:r>
      <w:r>
        <w:rPr>
          <w:spacing w:val="60"/>
        </w:rPr>
        <w:t xml:space="preserve"> </w:t>
      </w:r>
      <w:r>
        <w:t>Even though for the user it is</w:t>
      </w:r>
      <w:r>
        <w:rPr>
          <w:spacing w:val="1"/>
        </w:rPr>
        <w:t xml:space="preserve"> </w:t>
      </w:r>
      <w:r>
        <w:t>just a companion program that is designed to help, on the other side there is always a complex</w:t>
      </w:r>
      <w:r>
        <w:rPr>
          <w:spacing w:val="-57"/>
        </w:rPr>
        <w:t xml:space="preserve"> </w:t>
      </w:r>
      <w:r>
        <w:t>system,</w:t>
      </w:r>
      <w:r>
        <w:t xml:space="preserve"> based on a couple of AI technologies. Obviously, it is entirely new industry of service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assisting.</w:t>
      </w:r>
    </w:p>
    <w:p w14:paraId="65439047" w14:textId="77777777" w:rsidR="00D601DD" w:rsidRDefault="000B0A12">
      <w:pPr>
        <w:pStyle w:val="BodyText"/>
        <w:spacing w:before="2"/>
        <w:ind w:left="684"/>
        <w:jc w:val="both"/>
      </w:pPr>
      <w:r>
        <w:t>Generally,</w:t>
      </w:r>
      <w:r>
        <w:rPr>
          <w:spacing w:val="-7"/>
        </w:rPr>
        <w:t xml:space="preserve"> </w:t>
      </w:r>
      <w:r>
        <w:t>chatbots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tasks:</w:t>
      </w:r>
    </w:p>
    <w:p w14:paraId="6C02DB1E" w14:textId="77777777" w:rsidR="00D601DD" w:rsidRDefault="000B0A12">
      <w:pPr>
        <w:pStyle w:val="ListParagraph"/>
        <w:numPr>
          <w:ilvl w:val="2"/>
          <w:numId w:val="5"/>
        </w:numPr>
        <w:tabs>
          <w:tab w:val="left" w:pos="716"/>
        </w:tabs>
        <w:ind w:hanging="300"/>
        <w:jc w:val="both"/>
        <w:rPr>
          <w:sz w:val="24"/>
        </w:rPr>
      </w:pPr>
      <w:r>
        <w:rPr>
          <w:sz w:val="24"/>
        </w:rPr>
        <w:t>Executing</w:t>
      </w:r>
      <w:r>
        <w:rPr>
          <w:spacing w:val="-4"/>
          <w:sz w:val="24"/>
        </w:rPr>
        <w:t xml:space="preserve"> </w:t>
      </w:r>
      <w:r>
        <w:rPr>
          <w:sz w:val="24"/>
        </w:rPr>
        <w:t>routine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translated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</w:p>
    <w:p w14:paraId="449CFA3F" w14:textId="77777777" w:rsidR="00D601DD" w:rsidRDefault="000B0A12">
      <w:pPr>
        <w:pStyle w:val="ListParagraph"/>
        <w:numPr>
          <w:ilvl w:val="2"/>
          <w:numId w:val="5"/>
        </w:numPr>
        <w:tabs>
          <w:tab w:val="left" w:pos="716"/>
        </w:tabs>
        <w:spacing w:line="357" w:lineRule="auto"/>
        <w:ind w:right="113"/>
        <w:jc w:val="both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aggregation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chatbots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z w:val="24"/>
        </w:rPr>
        <w:t>material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topic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way</w:t>
      </w:r>
    </w:p>
    <w:p w14:paraId="55390F8A" w14:textId="77777777" w:rsidR="00D601DD" w:rsidRDefault="000B0A12">
      <w:pPr>
        <w:pStyle w:val="ListParagraph"/>
        <w:numPr>
          <w:ilvl w:val="2"/>
          <w:numId w:val="5"/>
        </w:numPr>
        <w:tabs>
          <w:tab w:val="left" w:pos="716"/>
        </w:tabs>
        <w:spacing w:before="1" w:line="357" w:lineRule="auto"/>
        <w:ind w:right="113"/>
        <w:jc w:val="both"/>
        <w:rPr>
          <w:sz w:val="24"/>
        </w:rPr>
      </w:pPr>
      <w:r>
        <w:rPr>
          <w:sz w:val="24"/>
        </w:rPr>
        <w:t>First line of customer service — in addition to providing advice on goods and services,</w:t>
      </w:r>
      <w:r>
        <w:rPr>
          <w:spacing w:val="1"/>
          <w:sz w:val="24"/>
        </w:rPr>
        <w:t xml:space="preserve"> </w:t>
      </w:r>
      <w:r>
        <w:rPr>
          <w:sz w:val="24"/>
        </w:rPr>
        <w:t>chatbots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focus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attention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entertain</w:t>
      </w:r>
      <w:r>
        <w:rPr>
          <w:spacing w:val="-7"/>
          <w:sz w:val="24"/>
        </w:rPr>
        <w:t xml:space="preserve"> </w:t>
      </w:r>
      <w:r>
        <w:rPr>
          <w:sz w:val="24"/>
        </w:rPr>
        <w:t>him,</w:t>
      </w:r>
      <w:r>
        <w:rPr>
          <w:spacing w:val="-6"/>
          <w:sz w:val="24"/>
        </w:rPr>
        <w:t xml:space="preserve"> </w:t>
      </w:r>
      <w:r>
        <w:rPr>
          <w:sz w:val="24"/>
        </w:rPr>
        <w:t>although</w:t>
      </w:r>
      <w:r>
        <w:rPr>
          <w:spacing w:val="-7"/>
          <w:sz w:val="24"/>
        </w:rPr>
        <w:t xml:space="preserve"> </w:t>
      </w:r>
      <w:r>
        <w:rPr>
          <w:sz w:val="24"/>
        </w:rPr>
        <w:t>most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chatbots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only</w:t>
      </w:r>
      <w:r>
        <w:rPr>
          <w:spacing w:val="-57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questions.</w:t>
      </w:r>
    </w:p>
    <w:p w14:paraId="0915F402" w14:textId="77777777" w:rsidR="00D601DD" w:rsidRDefault="00D601DD">
      <w:pPr>
        <w:pStyle w:val="BodyText"/>
        <w:spacing w:before="3"/>
        <w:rPr>
          <w:sz w:val="31"/>
        </w:rPr>
      </w:pPr>
    </w:p>
    <w:p w14:paraId="2A3EA028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t xml:space="preserve">Rule-based chatbots with </w:t>
      </w:r>
      <w:proofErr w:type="spellStart"/>
      <w:r>
        <w:t>pregenerated</w:t>
      </w:r>
      <w:proofErr w:type="spellEnd"/>
      <w:r>
        <w:t xml:space="preserve"> and specified workflow exist from the very be-</w:t>
      </w:r>
      <w:r>
        <w:rPr>
          <w:spacing w:val="1"/>
        </w:rPr>
        <w:t xml:space="preserve"> </w:t>
      </w:r>
      <w:r>
        <w:t>ginning of IT. However, AI-powered solutions are comparably new. The biggest impact in the</w:t>
      </w:r>
      <w:r>
        <w:rPr>
          <w:spacing w:val="-57"/>
        </w:rPr>
        <w:t xml:space="preserve"> </w:t>
      </w:r>
      <w:r>
        <w:t>last decade was done by Apple and its voice assistant Siri in 2010. It would be impossible to</w:t>
      </w:r>
      <w:r>
        <w:rPr>
          <w:spacing w:val="1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Natural</w:t>
      </w:r>
      <w:r>
        <w:rPr>
          <w:spacing w:val="-11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technologies.</w:t>
      </w:r>
      <w:r>
        <w:rPr>
          <w:spacing w:val="-58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operational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market.</w:t>
      </w:r>
    </w:p>
    <w:p w14:paraId="3F92F78C" w14:textId="77777777" w:rsidR="00D601DD" w:rsidRDefault="00D601DD">
      <w:pPr>
        <w:spacing w:line="357" w:lineRule="auto"/>
        <w:jc w:val="both"/>
        <w:sectPr w:rsidR="00D601DD">
          <w:pgSz w:w="11910" w:h="16840"/>
          <w:pgMar w:top="1520" w:right="1300" w:bottom="1020" w:left="1300" w:header="0" w:footer="833" w:gutter="0"/>
          <w:cols w:space="708"/>
        </w:sectPr>
      </w:pPr>
    </w:p>
    <w:p w14:paraId="042F879C" w14:textId="77777777" w:rsidR="00D601DD" w:rsidRDefault="000B0A12">
      <w:pPr>
        <w:pStyle w:val="BodyText"/>
        <w:spacing w:before="74" w:line="357" w:lineRule="auto"/>
        <w:ind w:left="117" w:right="113" w:firstLine="566"/>
        <w:jc w:val="both"/>
      </w:pPr>
      <w:r>
        <w:lastRenderedPageBreak/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wave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AI</w:t>
      </w:r>
      <w:r>
        <w:rPr>
          <w:spacing w:val="-8"/>
        </w:rPr>
        <w:t xml:space="preserve"> </w:t>
      </w:r>
      <w:r>
        <w:t>popularity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2016,</w:t>
      </w:r>
      <w:r>
        <w:rPr>
          <w:spacing w:val="-7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Facebook</w:t>
      </w:r>
      <w:r>
        <w:rPr>
          <w:spacing w:val="-8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bot</w:t>
      </w:r>
      <w:r>
        <w:rPr>
          <w:spacing w:val="-8"/>
        </w:rPr>
        <w:t xml:space="preserve"> </w:t>
      </w:r>
      <w:r>
        <w:t>platform,</w:t>
      </w:r>
      <w:r>
        <w:rPr>
          <w:spacing w:val="-58"/>
        </w:rPr>
        <w:t xml:space="preserve"> </w:t>
      </w:r>
      <w:r>
        <w:t xml:space="preserve">which allowed to create AI-powered bots inside social network. This showed practical </w:t>
      </w:r>
      <w:proofErr w:type="spellStart"/>
      <w:r>
        <w:t>impor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tance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technologies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t>driving</w:t>
      </w:r>
      <w:r>
        <w:rPr>
          <w:spacing w:val="-12"/>
        </w:rPr>
        <w:t xml:space="preserve"> </w:t>
      </w:r>
      <w:r>
        <w:t>force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further</w:t>
      </w:r>
      <w:r>
        <w:rPr>
          <w:spacing w:val="-11"/>
        </w:rPr>
        <w:t xml:space="preserve"> </w:t>
      </w:r>
      <w:r>
        <w:t>practical</w:t>
      </w:r>
      <w:r>
        <w:rPr>
          <w:spacing w:val="-12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AI</w:t>
      </w:r>
      <w:r>
        <w:rPr>
          <w:spacing w:val="-1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front-offices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industries.</w:t>
      </w:r>
      <w:r>
        <w:rPr>
          <w:spacing w:val="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result,</w:t>
      </w:r>
      <w:r>
        <w:rPr>
          <w:spacing w:val="-10"/>
        </w:rPr>
        <w:t xml:space="preserve"> </w:t>
      </w:r>
      <w:r>
        <w:t>apart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being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biggest</w:t>
      </w:r>
      <w:r>
        <w:rPr>
          <w:spacing w:val="-12"/>
        </w:rPr>
        <w:t xml:space="preserve"> </w:t>
      </w:r>
      <w:r>
        <w:t>social</w:t>
      </w:r>
      <w:r>
        <w:rPr>
          <w:spacing w:val="-12"/>
        </w:rPr>
        <w:t xml:space="preserve"> </w:t>
      </w:r>
      <w:r>
        <w:t>network,</w:t>
      </w:r>
      <w:r>
        <w:rPr>
          <w:spacing w:val="-10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rPr>
          <w:w w:val="95"/>
        </w:rPr>
        <w:t>3 billion monthly active users , and an important channel of customer communication, Facebook</w:t>
      </w:r>
      <w:r>
        <w:rPr>
          <w:spacing w:val="1"/>
          <w:w w:val="95"/>
        </w:rPr>
        <w:t xml:space="preserve"> </w:t>
      </w:r>
      <w:r>
        <w:t>obtained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massive</w:t>
      </w:r>
      <w:r>
        <w:rPr>
          <w:spacing w:val="-10"/>
        </w:rPr>
        <w:t xml:space="preserve"> </w:t>
      </w:r>
      <w:r>
        <w:t>influence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chatbot</w:t>
      </w:r>
      <w:r>
        <w:rPr>
          <w:spacing w:val="-9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catalyst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growth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 xml:space="preserve">market. Moreover, Facebook invested significant funds into development of speech </w:t>
      </w:r>
      <w:proofErr w:type="spellStart"/>
      <w:r>
        <w:t>technolo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gies</w:t>
      </w:r>
      <w:proofErr w:type="spellEnd"/>
      <w:r>
        <w:t>, creating both toolkits for developers and developing and new sells channels, which made</w:t>
      </w:r>
      <w:r>
        <w:rPr>
          <w:spacing w:val="-57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chatbots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NLP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accessible.</w:t>
      </w:r>
    </w:p>
    <w:p w14:paraId="2E7225AB" w14:textId="77777777" w:rsidR="00D601DD" w:rsidRDefault="000B0A12">
      <w:pPr>
        <w:pStyle w:val="BodyText"/>
        <w:spacing w:before="5" w:line="357" w:lineRule="auto"/>
        <w:ind w:left="117" w:right="114" w:firstLine="566"/>
        <w:jc w:val="both"/>
      </w:pPr>
      <w:r>
        <w:t>Starting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2017</w:t>
      </w:r>
      <w:r>
        <w:rPr>
          <w:spacing w:val="-6"/>
        </w:rPr>
        <w:t xml:space="preserve"> </w:t>
      </w:r>
      <w:r>
        <w:t>banks,</w:t>
      </w:r>
      <w:r>
        <w:rPr>
          <w:spacing w:val="-5"/>
        </w:rPr>
        <w:t xml:space="preserve"> </w:t>
      </w:r>
      <w:r>
        <w:t>va</w:t>
      </w:r>
      <w:r>
        <w:t>rious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started</w:t>
      </w:r>
      <w:r>
        <w:rPr>
          <w:spacing w:val="-6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in-</w:t>
      </w:r>
      <w:r>
        <w:rPr>
          <w:spacing w:val="-57"/>
        </w:rPr>
        <w:t xml:space="preserve"> </w:t>
      </w:r>
      <w:proofErr w:type="spellStart"/>
      <w:r>
        <w:t>terest</w:t>
      </w:r>
      <w:proofErr w:type="spellEnd"/>
      <w:r>
        <w:t xml:space="preserve"> toward chatbots with AI. Moreover, same year some of them developed and integrated</w:t>
      </w:r>
      <w:r>
        <w:rPr>
          <w:spacing w:val="1"/>
        </w:rPr>
        <w:t xml:space="preserve"> </w:t>
      </w:r>
      <w:r>
        <w:rPr>
          <w:w w:val="95"/>
        </w:rPr>
        <w:t>automatic communication technologies in client communications.</w:t>
      </w:r>
      <w:r>
        <w:rPr>
          <w:spacing w:val="54"/>
        </w:rPr>
        <w:t xml:space="preserve"> </w:t>
      </w:r>
      <w:r>
        <w:rPr>
          <w:w w:val="95"/>
        </w:rPr>
        <w:t>The first global banking chat-</w:t>
      </w:r>
      <w:r>
        <w:rPr>
          <w:spacing w:val="1"/>
          <w:w w:val="95"/>
        </w:rPr>
        <w:t xml:space="preserve"> </w:t>
      </w:r>
      <w:r>
        <w:t>bot</w:t>
      </w:r>
      <w:r>
        <w:rPr>
          <w:spacing w:val="-11"/>
        </w:rPr>
        <w:t xml:space="preserve"> </w:t>
      </w:r>
      <w:r>
        <w:t>hit</w:t>
      </w:r>
      <w:r>
        <w:rPr>
          <w:spacing w:val="-11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Bank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America’s</w:t>
      </w:r>
      <w:r>
        <w:rPr>
          <w:spacing w:val="-11"/>
        </w:rPr>
        <w:t xml:space="preserve"> </w:t>
      </w:r>
      <w:r>
        <w:t>Erica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2016,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AI-powered</w:t>
      </w:r>
      <w:r>
        <w:rPr>
          <w:spacing w:val="-11"/>
        </w:rPr>
        <w:t xml:space="preserve"> </w:t>
      </w:r>
      <w:r>
        <w:t>financial</w:t>
      </w:r>
      <w:r>
        <w:rPr>
          <w:spacing w:val="-11"/>
        </w:rPr>
        <w:t xml:space="preserve"> </w:t>
      </w:r>
      <w:r>
        <w:t>assistant</w:t>
      </w:r>
      <w:r>
        <w:rPr>
          <w:spacing w:val="-11"/>
        </w:rPr>
        <w:t xml:space="preserve"> </w:t>
      </w:r>
      <w:r>
        <w:t>embedded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its</w:t>
      </w:r>
      <w:r>
        <w:rPr>
          <w:spacing w:val="-58"/>
        </w:rPr>
        <w:t xml:space="preserve"> </w:t>
      </w:r>
      <w:r>
        <w:t>mobile banking app, recently passed 20 million users with more than 105 million interactions.</w:t>
      </w:r>
      <w:r>
        <w:rPr>
          <w:spacing w:val="-57"/>
        </w:rPr>
        <w:t xml:space="preserve"> </w:t>
      </w:r>
      <w:r>
        <w:t>As another proper example is a Citi Bot by Citibank, which was developed in 2018, received a</w:t>
      </w:r>
      <w:r>
        <w:rPr>
          <w:spacing w:val="-58"/>
        </w:rPr>
        <w:t xml:space="preserve"> </w:t>
      </w:r>
      <w:r>
        <w:t>huge</w:t>
      </w:r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Facebook</w:t>
      </w:r>
      <w:r>
        <w:rPr>
          <w:spacing w:val="-2"/>
        </w:rPr>
        <w:t xml:space="preserve"> </w:t>
      </w:r>
      <w:r>
        <w:t>users.</w:t>
      </w:r>
    </w:p>
    <w:p w14:paraId="6C1BDB39" w14:textId="77777777" w:rsidR="00D601DD" w:rsidRDefault="000B0A12">
      <w:pPr>
        <w:pStyle w:val="BodyText"/>
        <w:spacing w:before="3" w:line="357" w:lineRule="auto"/>
        <w:ind w:left="117" w:right="114" w:firstLine="566"/>
        <w:jc w:val="both"/>
      </w:pPr>
      <w:r>
        <w:t>In 2018 volume of the global chatb</w:t>
      </w:r>
      <w:r>
        <w:t>ot market reached $1.27 billion.</w:t>
      </w:r>
      <w:r>
        <w:rPr>
          <w:spacing w:val="1"/>
        </w:rPr>
        <w:t xml:space="preserve"> </w:t>
      </w:r>
      <w:r>
        <w:t>Moreover, experts</w:t>
      </w:r>
      <w:r>
        <w:rPr>
          <w:spacing w:val="1"/>
        </w:rPr>
        <w:t xml:space="preserve"> </w:t>
      </w:r>
      <w:r>
        <w:t>expect that starting in 2024 global spending on dialog services with Artificial Intelligence will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34.75%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$7.59</w:t>
      </w:r>
      <w:r>
        <w:rPr>
          <w:spacing w:val="-2"/>
        </w:rPr>
        <w:t xml:space="preserve"> </w:t>
      </w:r>
      <w:r>
        <w:t>billion</w:t>
      </w:r>
      <w:r>
        <w:rPr>
          <w:spacing w:val="-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2024.</w:t>
      </w:r>
    </w:p>
    <w:p w14:paraId="03B60C34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rPr>
          <w:w w:val="95"/>
        </w:rPr>
        <w:t>Even though by the end of 202</w:t>
      </w:r>
      <w:r>
        <w:rPr>
          <w:w w:val="95"/>
        </w:rPr>
        <w:t>1 the quality of chatbot implementations was on a pretty low</w:t>
      </w:r>
      <w:r>
        <w:rPr>
          <w:spacing w:val="1"/>
          <w:w w:val="95"/>
        </w:rPr>
        <w:t xml:space="preserve"> </w:t>
      </w:r>
      <w:r>
        <w:t>level,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popularity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growing</w:t>
      </w:r>
      <w:r>
        <w:rPr>
          <w:spacing w:val="-9"/>
        </w:rPr>
        <w:t xml:space="preserve"> </w:t>
      </w:r>
      <w:r>
        <w:t>rapidly.</w:t>
      </w:r>
      <w:r>
        <w:rPr>
          <w:spacing w:val="12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hand,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positive</w:t>
      </w:r>
      <w:r>
        <w:rPr>
          <w:spacing w:val="-9"/>
        </w:rPr>
        <w:t xml:space="preserve"> </w:t>
      </w:r>
      <w:r>
        <w:t>effect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brought</w:t>
      </w:r>
      <w:r>
        <w:rPr>
          <w:spacing w:val="-9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massive</w:t>
      </w:r>
      <w:r>
        <w:rPr>
          <w:spacing w:val="-10"/>
        </w:rPr>
        <w:t xml:space="preserve"> </w:t>
      </w:r>
      <w:r>
        <w:t>consumption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devices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NLU</w:t>
      </w:r>
      <w:r>
        <w:rPr>
          <w:spacing w:val="-9"/>
        </w:rPr>
        <w:t xml:space="preserve"> </w:t>
      </w:r>
      <w:r>
        <w:t>support,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speakers,</w:t>
      </w:r>
      <w:r>
        <w:rPr>
          <w:spacing w:val="-9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voice</w:t>
      </w:r>
      <w:r>
        <w:rPr>
          <w:spacing w:val="-10"/>
        </w:rPr>
        <w:t xml:space="preserve"> </w:t>
      </w:r>
      <w:r>
        <w:t>interfaces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applications.</w:t>
      </w:r>
      <w:r>
        <w:rPr>
          <w:spacing w:val="1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leads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popularization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voice</w:t>
      </w:r>
      <w:r>
        <w:rPr>
          <w:spacing w:val="-10"/>
        </w:rPr>
        <w:t xml:space="preserve"> </w:t>
      </w:r>
      <w:r>
        <w:t>control,</w:t>
      </w:r>
      <w:r>
        <w:rPr>
          <w:spacing w:val="-9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its</w:t>
      </w:r>
      <w:r>
        <w:rPr>
          <w:spacing w:val="-58"/>
        </w:rPr>
        <w:t xml:space="preserve"> </w:t>
      </w:r>
      <w:r>
        <w:rPr>
          <w:w w:val="95"/>
        </w:rPr>
        <w:t>exploitation convenience and possible automation of routine processes, as those speakers usually</w:t>
      </w:r>
      <w:r>
        <w:rPr>
          <w:spacing w:val="1"/>
          <w:w w:val="95"/>
        </w:rPr>
        <w:t xml:space="preserve"> </w:t>
      </w:r>
      <w:r>
        <w:t>can work as a voice controlled assistant. Henc</w:t>
      </w:r>
      <w:r>
        <w:t>eforth, by 2025 existence of talking chatbots, in</w:t>
      </w:r>
      <w:r>
        <w:rPr>
          <w:spacing w:val="1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norm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services.</w:t>
      </w:r>
    </w:p>
    <w:p w14:paraId="79FEC8FB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t>Chatbot technology is quite in demand by marketing departments of various companies</w:t>
      </w:r>
      <w:r>
        <w:rPr>
          <w:spacing w:val="1"/>
        </w:rPr>
        <w:t xml:space="preserve"> </w:t>
      </w:r>
      <w:r>
        <w:t>for quick contact with potential customers, as well as online customer support organizations.</w:t>
      </w:r>
      <w:r>
        <w:rPr>
          <w:spacing w:val="1"/>
        </w:rPr>
        <w:t xml:space="preserve"> </w:t>
      </w:r>
      <w:r>
        <w:rPr>
          <w:w w:val="95"/>
        </w:rPr>
        <w:t>Chatbots act as a customer manager services or as a support specialist. Compan</w:t>
      </w:r>
      <w:r>
        <w:rPr>
          <w:w w:val="95"/>
        </w:rPr>
        <w:t>y, which uses this</w:t>
      </w:r>
      <w:r>
        <w:rPr>
          <w:spacing w:val="1"/>
          <w:w w:val="95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advantage,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reduced</w:t>
      </w:r>
      <w:r>
        <w:rPr>
          <w:spacing w:val="-5"/>
        </w:rPr>
        <w:t xml:space="preserve"> </w:t>
      </w:r>
      <w:r>
        <w:t>staff</w:t>
      </w:r>
      <w:r>
        <w:rPr>
          <w:spacing w:val="-4"/>
        </w:rPr>
        <w:t xml:space="preserve"> </w:t>
      </w:r>
      <w:r>
        <w:t>costs,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disadvantage</w:t>
      </w:r>
    </w:p>
    <w:p w14:paraId="3E7137D3" w14:textId="77777777" w:rsidR="00D601DD" w:rsidRDefault="000B0A12">
      <w:pPr>
        <w:pStyle w:val="BodyText"/>
        <w:spacing w:before="2" w:line="357" w:lineRule="auto"/>
        <w:ind w:left="117" w:right="114"/>
        <w:jc w:val="both"/>
      </w:pPr>
      <w:r>
        <w:rPr>
          <w:w w:val="95"/>
        </w:rPr>
        <w:t>— outflow of clients who do not want to conduct a dialogue with the ”computer”.</w:t>
      </w:r>
      <w:r>
        <w:rPr>
          <w:spacing w:val="1"/>
          <w:w w:val="95"/>
        </w:rPr>
        <w:t xml:space="preserve"> </w:t>
      </w:r>
      <w:r>
        <w:rPr>
          <w:w w:val="95"/>
        </w:rPr>
        <w:t>Consequently,</w:t>
      </w:r>
      <w:r>
        <w:rPr>
          <w:spacing w:val="1"/>
          <w:w w:val="95"/>
        </w:rPr>
        <w:t xml:space="preserve"> </w:t>
      </w:r>
      <w:r>
        <w:t>chatbot technology allows optimizing business-pr</w:t>
      </w:r>
      <w:r>
        <w:t>ocesses and find out reasonable compromise</w:t>
      </w:r>
      <w:r>
        <w:rPr>
          <w:spacing w:val="-5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simplifying</w:t>
      </w:r>
      <w:r>
        <w:rPr>
          <w:spacing w:val="-11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interaction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bankers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simultaneous</w:t>
      </w:r>
      <w:r>
        <w:rPr>
          <w:spacing w:val="-11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cost</w:t>
      </w:r>
      <w:r>
        <w:rPr>
          <w:spacing w:val="20"/>
        </w:rPr>
        <w:t xml:space="preserve"> </w:t>
      </w:r>
      <w:r>
        <w:t>reduce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call-centers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SMS</w:t>
      </w:r>
      <w:r>
        <w:rPr>
          <w:spacing w:val="20"/>
        </w:rPr>
        <w:t xml:space="preserve"> </w:t>
      </w:r>
      <w:r>
        <w:t>notification</w:t>
      </w:r>
      <w:r>
        <w:rPr>
          <w:spacing w:val="20"/>
        </w:rPr>
        <w:t xml:space="preserve"> </w:t>
      </w:r>
      <w:r>
        <w:t>services.</w:t>
      </w:r>
      <w:r>
        <w:rPr>
          <w:spacing w:val="86"/>
        </w:rPr>
        <w:t xml:space="preserve"> </w:t>
      </w:r>
      <w:r>
        <w:t>Dialog</w:t>
      </w:r>
      <w:r>
        <w:rPr>
          <w:spacing w:val="20"/>
        </w:rPr>
        <w:t xml:space="preserve"> </w:t>
      </w:r>
      <w:r>
        <w:t>imitation</w:t>
      </w:r>
      <w:r>
        <w:rPr>
          <w:spacing w:val="20"/>
        </w:rPr>
        <w:t xml:space="preserve"> </w:t>
      </w:r>
      <w:r>
        <w:t>should</w:t>
      </w:r>
      <w:r>
        <w:rPr>
          <w:spacing w:val="21"/>
        </w:rPr>
        <w:t xml:space="preserve"> </w:t>
      </w:r>
      <w:r>
        <w:t>occur</w:t>
      </w:r>
      <w:r>
        <w:rPr>
          <w:spacing w:val="20"/>
        </w:rPr>
        <w:t xml:space="preserve"> </w:t>
      </w:r>
      <w:r>
        <w:t>in</w:t>
      </w:r>
    </w:p>
    <w:p w14:paraId="18777032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39180023" w14:textId="77777777" w:rsidR="00D601DD" w:rsidRDefault="000B0A12">
      <w:pPr>
        <w:pStyle w:val="BodyText"/>
        <w:spacing w:before="74" w:line="357" w:lineRule="auto"/>
        <w:ind w:left="117" w:right="113"/>
        <w:jc w:val="both"/>
      </w:pPr>
      <w:r>
        <w:lastRenderedPageBreak/>
        <w:t>a familiar and comfortable for client environment, and at the same time client should receive</w:t>
      </w:r>
      <w:r>
        <w:rPr>
          <w:spacing w:val="1"/>
        </w:rPr>
        <w:t xml:space="preserve"> </w:t>
      </w:r>
      <w:r>
        <w:t>choice of services which previously wasn’t available via website or remote business service</w:t>
      </w:r>
      <w:r>
        <w:rPr>
          <w:spacing w:val="1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raise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loyalty.</w:t>
      </w:r>
    </w:p>
    <w:p w14:paraId="68CA0D9D" w14:textId="77777777" w:rsidR="00D601DD" w:rsidRDefault="000B0A12">
      <w:pPr>
        <w:pStyle w:val="BodyText"/>
        <w:spacing w:before="2" w:line="357" w:lineRule="auto"/>
        <w:ind w:left="117" w:right="113" w:firstLine="566"/>
        <w:jc w:val="right"/>
      </w:pPr>
      <w:r>
        <w:rPr>
          <w:w w:val="95"/>
        </w:rPr>
        <w:t>Unfortunately,</w:t>
      </w:r>
      <w:r>
        <w:rPr>
          <w:spacing w:val="22"/>
          <w:w w:val="95"/>
        </w:rPr>
        <w:t xml:space="preserve"> </w:t>
      </w:r>
      <w:r>
        <w:rPr>
          <w:w w:val="95"/>
        </w:rPr>
        <w:t>te</w:t>
      </w:r>
      <w:r>
        <w:rPr>
          <w:w w:val="95"/>
        </w:rPr>
        <w:t>xt</w:t>
      </w:r>
      <w:r>
        <w:rPr>
          <w:spacing w:val="15"/>
          <w:w w:val="95"/>
        </w:rPr>
        <w:t xml:space="preserve"> </w:t>
      </w:r>
      <w:r>
        <w:rPr>
          <w:w w:val="95"/>
        </w:rPr>
        <w:t>recognition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natural</w:t>
      </w:r>
      <w:r>
        <w:rPr>
          <w:spacing w:val="15"/>
          <w:w w:val="95"/>
        </w:rPr>
        <w:t xml:space="preserve"> </w:t>
      </w:r>
      <w:r>
        <w:rPr>
          <w:w w:val="95"/>
        </w:rPr>
        <w:t>language</w:t>
      </w:r>
      <w:r>
        <w:rPr>
          <w:spacing w:val="15"/>
          <w:w w:val="95"/>
        </w:rPr>
        <w:t xml:space="preserve"> </w:t>
      </w:r>
      <w:r>
        <w:rPr>
          <w:w w:val="95"/>
        </w:rPr>
        <w:t>processing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avant-garde</w:t>
      </w:r>
      <w:r>
        <w:rPr>
          <w:spacing w:val="17"/>
          <w:w w:val="95"/>
        </w:rPr>
        <w:t xml:space="preserve"> </w:t>
      </w:r>
      <w:r>
        <w:rPr>
          <w:w w:val="95"/>
        </w:rPr>
        <w:t>frontier</w:t>
      </w:r>
      <w:r>
        <w:rPr>
          <w:spacing w:val="-54"/>
          <w:w w:val="9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Artificial</w:t>
      </w:r>
      <w:r>
        <w:rPr>
          <w:spacing w:val="19"/>
        </w:rPr>
        <w:t xml:space="preserve"> </w:t>
      </w:r>
      <w:r>
        <w:t>Intelligence,</w:t>
      </w:r>
      <w:r>
        <w:rPr>
          <w:spacing w:val="25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still</w:t>
      </w:r>
      <w:r>
        <w:rPr>
          <w:spacing w:val="19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brought</w:t>
      </w:r>
      <w:r>
        <w:rPr>
          <w:spacing w:val="19"/>
        </w:rPr>
        <w:t xml:space="preserve"> </w:t>
      </w:r>
      <w:r>
        <w:t>up</w:t>
      </w:r>
      <w:r>
        <w:rPr>
          <w:spacing w:val="18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acceptable</w:t>
      </w:r>
      <w:r>
        <w:rPr>
          <w:spacing w:val="20"/>
        </w:rPr>
        <w:t xml:space="preserve"> </w:t>
      </w:r>
      <w:r>
        <w:t>level.</w:t>
      </w:r>
      <w:r>
        <w:rPr>
          <w:spacing w:val="24"/>
        </w:rPr>
        <w:t xml:space="preserve"> </w:t>
      </w:r>
      <w:r>
        <w:t>Popularity</w:t>
      </w:r>
      <w:r>
        <w:rPr>
          <w:spacing w:val="-5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promising,</w:t>
      </w:r>
      <w:r>
        <w:rPr>
          <w:spacing w:val="20"/>
        </w:rPr>
        <w:t xml:space="preserve"> </w:t>
      </w:r>
      <w:r>
        <w:t>according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multiple</w:t>
      </w:r>
      <w:r>
        <w:rPr>
          <w:spacing w:val="16"/>
        </w:rPr>
        <w:t xml:space="preserve"> </w:t>
      </w:r>
      <w:r>
        <w:t>companies,</w:t>
      </w:r>
      <w:r>
        <w:rPr>
          <w:spacing w:val="2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so-called</w:t>
      </w:r>
      <w:r>
        <w:rPr>
          <w:spacing w:val="17"/>
        </w:rPr>
        <w:t xml:space="preserve"> </w:t>
      </w:r>
      <w:r>
        <w:t>interface</w:t>
      </w:r>
      <w:r>
        <w:rPr>
          <w:spacing w:val="16"/>
        </w:rPr>
        <w:t xml:space="preserve"> </w:t>
      </w:r>
      <w:r>
        <w:t>bots,</w:t>
      </w:r>
      <w:r>
        <w:rPr>
          <w:spacing w:val="20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based</w:t>
      </w:r>
      <w:r>
        <w:rPr>
          <w:spacing w:val="16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platforms,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Facebook,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high-quality</w:t>
      </w:r>
      <w:r>
        <w:rPr>
          <w:spacing w:val="-10"/>
        </w:rPr>
        <w:t xml:space="preserve"> </w:t>
      </w:r>
      <w:r>
        <w:t>imitation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live</w:t>
      </w:r>
      <w:r>
        <w:rPr>
          <w:spacing w:val="-57"/>
        </w:rPr>
        <w:t xml:space="preserve"> </w:t>
      </w:r>
      <w:r>
        <w:t>conversation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maintain</w:t>
      </w:r>
      <w:r>
        <w:rPr>
          <w:spacing w:val="-13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loyalty.</w:t>
      </w:r>
      <w:r>
        <w:rPr>
          <w:spacing w:val="11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conversational</w:t>
      </w:r>
      <w:r>
        <w:rPr>
          <w:spacing w:val="-13"/>
        </w:rPr>
        <w:t xml:space="preserve"> </w:t>
      </w:r>
      <w:r>
        <w:t>bots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usually</w:t>
      </w:r>
      <w:r>
        <w:rPr>
          <w:spacing w:val="-13"/>
        </w:rPr>
        <w:t xml:space="preserve"> </w:t>
      </w:r>
      <w:r>
        <w:t>being</w:t>
      </w:r>
      <w:r>
        <w:rPr>
          <w:spacing w:val="-57"/>
        </w:rPr>
        <w:t xml:space="preserve"> </w:t>
      </w:r>
      <w:r>
        <w:rPr>
          <w:w w:val="95"/>
        </w:rPr>
        <w:t>criticized,</w:t>
      </w:r>
      <w:r>
        <w:rPr>
          <w:spacing w:val="17"/>
          <w:w w:val="95"/>
        </w:rPr>
        <w:t xml:space="preserve"> </w:t>
      </w:r>
      <w:r>
        <w:rPr>
          <w:w w:val="95"/>
        </w:rPr>
        <w:t>especially</w:t>
      </w:r>
      <w:r>
        <w:rPr>
          <w:spacing w:val="13"/>
          <w:w w:val="95"/>
        </w:rPr>
        <w:t xml:space="preserve"> </w:t>
      </w:r>
      <w:r>
        <w:rPr>
          <w:w w:val="95"/>
        </w:rPr>
        <w:t>its</w:t>
      </w:r>
      <w:r>
        <w:rPr>
          <w:spacing w:val="13"/>
          <w:w w:val="95"/>
        </w:rPr>
        <w:t xml:space="preserve"> </w:t>
      </w:r>
      <w:r>
        <w:rPr>
          <w:w w:val="95"/>
        </w:rPr>
        <w:t>more</w:t>
      </w:r>
      <w:r>
        <w:rPr>
          <w:spacing w:val="12"/>
          <w:w w:val="95"/>
        </w:rPr>
        <w:t xml:space="preserve"> </w:t>
      </w:r>
      <w:r>
        <w:rPr>
          <w:w w:val="95"/>
        </w:rPr>
        <w:t>primitive</w:t>
      </w:r>
      <w:r>
        <w:rPr>
          <w:spacing w:val="13"/>
          <w:w w:val="95"/>
        </w:rPr>
        <w:t xml:space="preserve"> </w:t>
      </w:r>
      <w:r>
        <w:rPr>
          <w:w w:val="95"/>
        </w:rPr>
        <w:t>analogues,</w:t>
      </w:r>
      <w:r>
        <w:rPr>
          <w:spacing w:val="18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they</w:t>
      </w:r>
      <w:r>
        <w:rPr>
          <w:spacing w:val="12"/>
          <w:w w:val="95"/>
        </w:rPr>
        <w:t xml:space="preserve"> </w:t>
      </w:r>
      <w:r>
        <w:rPr>
          <w:w w:val="95"/>
        </w:rPr>
        <w:t>still</w:t>
      </w:r>
      <w:r>
        <w:rPr>
          <w:spacing w:val="13"/>
          <w:w w:val="95"/>
        </w:rPr>
        <w:t xml:space="preserve"> </w:t>
      </w:r>
      <w:r>
        <w:rPr>
          <w:w w:val="95"/>
        </w:rPr>
        <w:t>have</w:t>
      </w:r>
      <w:r>
        <w:rPr>
          <w:spacing w:val="13"/>
          <w:w w:val="95"/>
        </w:rPr>
        <w:t xml:space="preserve"> </w:t>
      </w:r>
      <w:r>
        <w:rPr>
          <w:w w:val="95"/>
        </w:rPr>
        <w:t>limitations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have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mindful</w:t>
      </w:r>
      <w:r>
        <w:rPr>
          <w:spacing w:val="-54"/>
          <w:w w:val="95"/>
        </w:rPr>
        <w:t xml:space="preserve"> </w:t>
      </w:r>
      <w:r>
        <w:t>dialog.</w:t>
      </w:r>
      <w:r>
        <w:rPr>
          <w:spacing w:val="12"/>
        </w:rPr>
        <w:t xml:space="preserve"> </w:t>
      </w:r>
      <w:r>
        <w:t>Discussing</w:t>
      </w:r>
      <w:r>
        <w:rPr>
          <w:spacing w:val="-14"/>
        </w:rPr>
        <w:t xml:space="preserve"> </w:t>
      </w:r>
      <w:r>
        <w:t>issues</w:t>
      </w:r>
      <w:r>
        <w:rPr>
          <w:spacing w:val="-12"/>
        </w:rPr>
        <w:t xml:space="preserve"> </w:t>
      </w:r>
      <w:r>
        <w:t>clients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still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sense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live</w:t>
      </w:r>
      <w:r>
        <w:rPr>
          <w:spacing w:val="-13"/>
        </w:rPr>
        <w:t xml:space="preserve"> </w:t>
      </w:r>
      <w:r>
        <w:t>content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due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57"/>
        </w:rPr>
        <w:t xml:space="preserve"> </w:t>
      </w:r>
      <w:r>
        <w:t>promising</w:t>
      </w:r>
      <w:r>
        <w:rPr>
          <w:spacing w:val="-8"/>
        </w:rPr>
        <w:t xml:space="preserve"> </w:t>
      </w:r>
      <w:r>
        <w:t>direction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conversational</w:t>
      </w:r>
      <w:r>
        <w:rPr>
          <w:spacing w:val="-7"/>
        </w:rPr>
        <w:t xml:space="preserve"> </w:t>
      </w:r>
      <w:r>
        <w:t>chatbots,</w:t>
      </w:r>
      <w:r>
        <w:rPr>
          <w:spacing w:val="-6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wide</w:t>
      </w:r>
      <w:r>
        <w:rPr>
          <w:spacing w:val="18"/>
        </w:rPr>
        <w:t xml:space="preserve"> </w:t>
      </w:r>
      <w:r>
        <w:t>possibilities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language</w:t>
      </w:r>
      <w:r>
        <w:rPr>
          <w:spacing w:val="18"/>
        </w:rPr>
        <w:t xml:space="preserve"> </w:t>
      </w:r>
      <w:r>
        <w:t>processing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analysis.</w:t>
      </w:r>
      <w:r>
        <w:rPr>
          <w:spacing w:val="20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would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extremely</w:t>
      </w:r>
      <w:r>
        <w:rPr>
          <w:spacing w:val="18"/>
        </w:rPr>
        <w:t xml:space="preserve"> </w:t>
      </w:r>
      <w:r>
        <w:t>hard,</w:t>
      </w:r>
      <w:r>
        <w:rPr>
          <w:spacing w:val="24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still</w:t>
      </w:r>
      <w:r>
        <w:rPr>
          <w:spacing w:val="-57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chatbot,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imitate</w:t>
      </w:r>
      <w:r>
        <w:rPr>
          <w:spacing w:val="-4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speech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quality.</w:t>
      </w:r>
    </w:p>
    <w:p w14:paraId="2A792424" w14:textId="77777777" w:rsidR="00D601DD" w:rsidRDefault="000B0A12">
      <w:pPr>
        <w:pStyle w:val="BodyText"/>
        <w:spacing w:before="5" w:line="357" w:lineRule="auto"/>
        <w:ind w:left="117" w:right="113" w:firstLine="566"/>
        <w:jc w:val="both"/>
      </w:pPr>
      <w:r>
        <w:t>This solution will significantly decrease load on a call-center and keep the possibility of</w:t>
      </w:r>
      <w:r>
        <w:rPr>
          <w:spacing w:val="1"/>
        </w:rPr>
        <w:t xml:space="preserve"> </w:t>
      </w:r>
      <w:r>
        <w:t>live dialogue in specific corner cases. Additionally, this technology allows to create a specific</w:t>
      </w:r>
      <w:r>
        <w:rPr>
          <w:spacing w:val="1"/>
        </w:rPr>
        <w:t xml:space="preserve"> </w:t>
      </w:r>
      <w:r>
        <w:rPr>
          <w:w w:val="95"/>
        </w:rPr>
        <w:t>subtype of chatbots, although it is more common, as it is being de</w:t>
      </w:r>
      <w:r>
        <w:rPr>
          <w:w w:val="95"/>
        </w:rPr>
        <w:t>veloped and supported by major</w:t>
      </w:r>
      <w:r>
        <w:rPr>
          <w:spacing w:val="1"/>
          <w:w w:val="95"/>
        </w:rPr>
        <w:t xml:space="preserve"> </w:t>
      </w:r>
      <w:r>
        <w:t>companies of IT market — personal assistants.</w:t>
      </w:r>
      <w:r>
        <w:rPr>
          <w:spacing w:val="1"/>
        </w:rPr>
        <w:t xml:space="preserve"> </w:t>
      </w:r>
      <w:r>
        <w:t>Hundreds millions of people are interacting</w:t>
      </w:r>
      <w:r>
        <w:rPr>
          <w:spacing w:val="1"/>
        </w:rPr>
        <w:t xml:space="preserve"> </w:t>
      </w:r>
      <w:r>
        <w:t>with personal digital assistants on such platforms as Google, Apple, Amazon, Facebook and</w:t>
      </w:r>
      <w:r>
        <w:rPr>
          <w:spacing w:val="1"/>
        </w:rPr>
        <w:t xml:space="preserve"> </w:t>
      </w:r>
      <w:r>
        <w:t>others.</w:t>
      </w:r>
      <w:r>
        <w:rPr>
          <w:spacing w:val="10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Assistants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sub</w:t>
      </w:r>
      <w:r>
        <w:t>type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chatbots,</w:t>
      </w:r>
      <w:r>
        <w:rPr>
          <w:spacing w:val="-11"/>
        </w:rPr>
        <w:t xml:space="preserve"> </w:t>
      </w:r>
      <w:r>
        <w:t>although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common,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supported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companies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market.</w:t>
      </w:r>
      <w:r>
        <w:rPr>
          <w:spacing w:val="13"/>
        </w:rPr>
        <w:t xml:space="preserve"> </w:t>
      </w:r>
      <w:r>
        <w:t>Hundreds</w:t>
      </w:r>
      <w:r>
        <w:rPr>
          <w:spacing w:val="-7"/>
        </w:rPr>
        <w:t xml:space="preserve"> </w:t>
      </w:r>
      <w:r>
        <w:t>millions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people</w:t>
      </w:r>
      <w:r>
        <w:rPr>
          <w:spacing w:val="-57"/>
        </w:rPr>
        <w:t xml:space="preserve"> </w:t>
      </w:r>
      <w:r>
        <w:t>are interacting with personal digital assistants on such platforms as Google, Apple, Amazon,</w:t>
      </w:r>
      <w:r>
        <w:rPr>
          <w:spacing w:val="1"/>
        </w:rPr>
        <w:t xml:space="preserve"> </w:t>
      </w:r>
      <w:r>
        <w:t>Facebook and othe</w:t>
      </w:r>
      <w:r>
        <w:t>rs.</w:t>
      </w:r>
      <w:r>
        <w:rPr>
          <w:spacing w:val="1"/>
        </w:rPr>
        <w:t xml:space="preserve"> </w:t>
      </w:r>
      <w:r>
        <w:t>Textual and voice communication with user makes the transition from</w:t>
      </w:r>
      <w:r>
        <w:rPr>
          <w:spacing w:val="1"/>
        </w:rPr>
        <w:t xml:space="preserve"> </w:t>
      </w:r>
      <w:r>
        <w:t>Graphical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towards</w:t>
      </w:r>
      <w:r>
        <w:rPr>
          <w:spacing w:val="-10"/>
        </w:rPr>
        <w:t xml:space="preserve"> </w:t>
      </w:r>
      <w:r>
        <w:t>Conversational</w:t>
      </w:r>
      <w:r>
        <w:rPr>
          <w:spacing w:val="-9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Interface,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trend</w:t>
      </w:r>
      <w:r>
        <w:rPr>
          <w:spacing w:val="-9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years.</w:t>
      </w:r>
    </w:p>
    <w:p w14:paraId="046C4655" w14:textId="77777777" w:rsidR="00D601DD" w:rsidRDefault="000B0A12">
      <w:pPr>
        <w:pStyle w:val="BodyText"/>
        <w:spacing w:before="5" w:line="357" w:lineRule="auto"/>
        <w:ind w:left="117" w:right="113" w:firstLine="566"/>
        <w:jc w:val="both"/>
      </w:pPr>
      <w:r>
        <w:t>Textual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voice</w:t>
      </w:r>
      <w:r>
        <w:rPr>
          <w:spacing w:val="-10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Graphical</w:t>
      </w:r>
      <w:r>
        <w:rPr>
          <w:spacing w:val="-8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In-</w:t>
      </w:r>
      <w:r>
        <w:rPr>
          <w:spacing w:val="-58"/>
        </w:rPr>
        <w:t xml:space="preserve"> </w:t>
      </w:r>
      <w:proofErr w:type="spellStart"/>
      <w:r>
        <w:t>terface</w:t>
      </w:r>
      <w:proofErr w:type="spellEnd"/>
      <w:r>
        <w:rPr>
          <w:spacing w:val="-11"/>
        </w:rPr>
        <w:t xml:space="preserve"> </w:t>
      </w:r>
      <w:r>
        <w:t>towards</w:t>
      </w:r>
      <w:r>
        <w:rPr>
          <w:spacing w:val="-11"/>
        </w:rPr>
        <w:t xml:space="preserve"> </w:t>
      </w:r>
      <w:r>
        <w:t>Conversational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Interface,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trend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coming</w:t>
      </w:r>
      <w:r>
        <w:rPr>
          <w:spacing w:val="-11"/>
        </w:rPr>
        <w:t xml:space="preserve"> </w:t>
      </w:r>
      <w:r>
        <w:t>years.</w:t>
      </w:r>
      <w:r>
        <w:rPr>
          <w:spacing w:val="-57"/>
        </w:rPr>
        <w:t xml:space="preserve"> </w:t>
      </w:r>
      <w:r>
        <w:t>Many messenger apps, for example, Facebook Messenger, have public APIs — programming</w:t>
      </w:r>
      <w:r>
        <w:rPr>
          <w:spacing w:val="1"/>
        </w:rPr>
        <w:t xml:space="preserve"> </w:t>
      </w:r>
      <w:r>
        <w:t>interface, which allows creating chatbots. Companies can use those apps as intermediaries in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employees.</w:t>
      </w:r>
    </w:p>
    <w:p w14:paraId="48D2E8C5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t>Additionally, those can be a n</w:t>
      </w:r>
      <w:r>
        <w:t>ew channel for client service, either via corporate website,</w:t>
      </w:r>
      <w:r>
        <w:rPr>
          <w:spacing w:val="-57"/>
        </w:rPr>
        <w:t xml:space="preserve"> </w:t>
      </w:r>
      <w:r>
        <w:t>or by some new service channel.</w:t>
      </w:r>
      <w:r>
        <w:rPr>
          <w:spacing w:val="1"/>
        </w:rPr>
        <w:t xml:space="preserve"> </w:t>
      </w:r>
      <w:r>
        <w:t>Uber allows to order a car via Facebook Messenger.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extremely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launch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Alexa,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third-party</w:t>
      </w:r>
      <w:r>
        <w:rPr>
          <w:spacing w:val="-5"/>
        </w:rPr>
        <w:t xml:space="preserve"> </w:t>
      </w:r>
      <w:r>
        <w:t>companies</w:t>
      </w:r>
      <w:r>
        <w:rPr>
          <w:spacing w:val="-58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customer</w:t>
      </w:r>
      <w:r>
        <w:rPr>
          <w:spacing w:val="-14"/>
        </w:rPr>
        <w:t xml:space="preserve"> </w:t>
      </w:r>
      <w:r>
        <w:t>co</w:t>
      </w:r>
      <w:r>
        <w:t>mmunication,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integrated</w:t>
      </w:r>
      <w:r>
        <w:rPr>
          <w:spacing w:val="-14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devices,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smartphones,</w:t>
      </w:r>
      <w:r>
        <w:rPr>
          <w:spacing w:val="-57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speakers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connection.</w:t>
      </w:r>
    </w:p>
    <w:p w14:paraId="5E38A8C1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3EAED020" w14:textId="77777777" w:rsidR="00D601DD" w:rsidRDefault="000B0A12">
      <w:pPr>
        <w:pStyle w:val="BodyText"/>
        <w:spacing w:before="74" w:line="357" w:lineRule="auto"/>
        <w:ind w:left="117" w:right="113" w:firstLine="566"/>
        <w:jc w:val="both"/>
      </w:pPr>
      <w:r>
        <w:lastRenderedPageBreak/>
        <w:t>Nevertheless,</w:t>
      </w:r>
      <w:r>
        <w:rPr>
          <w:spacing w:val="-13"/>
        </w:rPr>
        <w:t xml:space="preserve"> </w:t>
      </w:r>
      <w:r>
        <w:t>chatbots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just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front-end.</w:t>
      </w:r>
      <w:r>
        <w:rPr>
          <w:spacing w:val="8"/>
        </w:rPr>
        <w:t xml:space="preserve"> </w:t>
      </w:r>
      <w:r>
        <w:t>Firstly,</w:t>
      </w:r>
      <w:r>
        <w:rPr>
          <w:spacing w:val="-12"/>
        </w:rPr>
        <w:t xml:space="preserve"> </w:t>
      </w:r>
      <w:r>
        <w:t>banks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chatbot</w:t>
      </w:r>
      <w:r>
        <w:rPr>
          <w:spacing w:val="-57"/>
        </w:rPr>
        <w:t xml:space="preserve"> </w:t>
      </w:r>
      <w:r>
        <w:t>communication</w:t>
      </w:r>
      <w:r>
        <w:rPr>
          <w:spacing w:val="-11"/>
        </w:rPr>
        <w:t xml:space="preserve"> </w:t>
      </w:r>
      <w:r>
        <w:t>channel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notifications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increase</w:t>
      </w:r>
      <w:r>
        <w:rPr>
          <w:spacing w:val="-10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engagement.</w:t>
      </w:r>
      <w:r>
        <w:rPr>
          <w:spacing w:val="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general,</w:t>
      </w:r>
      <w:r>
        <w:rPr>
          <w:spacing w:val="-9"/>
        </w:rPr>
        <w:t xml:space="preserve"> </w:t>
      </w:r>
      <w:r>
        <w:t>live</w:t>
      </w:r>
      <w:r>
        <w:rPr>
          <w:spacing w:val="-57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clients.</w:t>
      </w:r>
      <w:r>
        <w:rPr>
          <w:spacing w:val="1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product</w:t>
      </w:r>
      <w:r>
        <w:rPr>
          <w:spacing w:val="-58"/>
        </w:rPr>
        <w:t xml:space="preserve"> </w:t>
      </w:r>
      <w:r>
        <w:t>specs and services, contact info, payments proceeding, financial recommendations. Secondly,</w:t>
      </w:r>
      <w:r>
        <w:rPr>
          <w:spacing w:val="1"/>
        </w:rPr>
        <w:t xml:space="preserve"> </w:t>
      </w:r>
      <w:r>
        <w:t>large</w:t>
      </w:r>
      <w:r>
        <w:rPr>
          <w:spacing w:val="16"/>
        </w:rPr>
        <w:t xml:space="preserve"> </w:t>
      </w:r>
      <w:r>
        <w:t>amount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client</w:t>
      </w:r>
      <w:r>
        <w:rPr>
          <w:spacing w:val="17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allows</w:t>
      </w:r>
      <w:r>
        <w:rPr>
          <w:spacing w:val="16"/>
        </w:rPr>
        <w:t xml:space="preserve"> </w:t>
      </w:r>
      <w:r>
        <w:t>making</w:t>
      </w:r>
      <w:r>
        <w:rPr>
          <w:spacing w:val="16"/>
        </w:rPr>
        <w:t xml:space="preserve"> </w:t>
      </w:r>
      <w:r>
        <w:t>targeted,</w:t>
      </w:r>
      <w:r>
        <w:rPr>
          <w:spacing w:val="21"/>
        </w:rPr>
        <w:t xml:space="preserve"> </w:t>
      </w:r>
      <w:r>
        <w:t>individual</w:t>
      </w:r>
      <w:r>
        <w:rPr>
          <w:spacing w:val="17"/>
        </w:rPr>
        <w:t xml:space="preserve"> </w:t>
      </w:r>
      <w:r>
        <w:t>decisions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solutions.</w:t>
      </w:r>
      <w:r>
        <w:rPr>
          <w:spacing w:val="16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is a strong strategical advantage, as correct account information would</w:t>
      </w:r>
      <w:r>
        <w:t xml:space="preserve"> allow more precisely</w:t>
      </w:r>
      <w:r>
        <w:rPr>
          <w:spacing w:val="1"/>
        </w:rPr>
        <w:t xml:space="preserve"> </w:t>
      </w:r>
      <w:r>
        <w:t>offer personal recommendations.</w:t>
      </w:r>
      <w:r>
        <w:rPr>
          <w:spacing w:val="1"/>
        </w:rPr>
        <w:t xml:space="preserve"> </w:t>
      </w:r>
      <w:r>
        <w:t>Moreover, large amount of client data allows making more</w:t>
      </w:r>
      <w:r>
        <w:rPr>
          <w:spacing w:val="1"/>
        </w:rPr>
        <w:t xml:space="preserve"> </w:t>
      </w:r>
      <w:r>
        <w:t>targeted decisions without using exclusively strategic approach.</w:t>
      </w:r>
      <w:r>
        <w:rPr>
          <w:spacing w:val="1"/>
        </w:rPr>
        <w:t xml:space="preserve"> </w:t>
      </w:r>
      <w:r>
        <w:t>Account information and its</w:t>
      </w:r>
      <w:r>
        <w:rPr>
          <w:spacing w:val="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correctly</w:t>
      </w:r>
      <w:r>
        <w:rPr>
          <w:spacing w:val="-2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offer</w:t>
      </w:r>
      <w:r>
        <w:t>s.</w:t>
      </w:r>
    </w:p>
    <w:p w14:paraId="53733790" w14:textId="77777777" w:rsidR="00D601DD" w:rsidRDefault="000B0A12">
      <w:pPr>
        <w:pStyle w:val="BodyText"/>
        <w:spacing w:before="5" w:line="357" w:lineRule="auto"/>
        <w:ind w:left="117" w:right="113" w:firstLine="566"/>
        <w:jc w:val="both"/>
      </w:pPr>
      <w:r>
        <w:t>Chatbot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itself,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instrument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testing.</w:t>
      </w:r>
      <w:r>
        <w:rPr>
          <w:spacing w:val="1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proofErr w:type="spellStart"/>
      <w:r>
        <w:t>prac</w:t>
      </w:r>
      <w:proofErr w:type="spellEnd"/>
      <w:r>
        <w:t>-</w:t>
      </w:r>
      <w:r>
        <w:rPr>
          <w:spacing w:val="-58"/>
        </w:rPr>
        <w:t xml:space="preserve"> </w:t>
      </w:r>
      <w:r>
        <w:t>tical sense in chatbots are in costs reduction, not in profit generation. On the other hand, high</w:t>
      </w:r>
      <w:r>
        <w:rPr>
          <w:spacing w:val="1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NLP</w:t>
      </w:r>
      <w:r>
        <w:rPr>
          <w:spacing w:val="-3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formation.</w:t>
      </w:r>
    </w:p>
    <w:p w14:paraId="06276449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t>Among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problems,</w:t>
      </w:r>
      <w:r>
        <w:rPr>
          <w:spacing w:val="-10"/>
        </w:rPr>
        <w:t xml:space="preserve"> </w:t>
      </w:r>
      <w:r>
        <w:t>hindering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technology,</w:t>
      </w:r>
      <w:r>
        <w:rPr>
          <w:spacing w:val="-12"/>
        </w:rPr>
        <w:t xml:space="preserve"> </w:t>
      </w:r>
      <w:r>
        <w:t>th</w:t>
      </w:r>
      <w:r>
        <w:t>e</w:t>
      </w:r>
      <w:r>
        <w:rPr>
          <w:spacing w:val="-12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poor</w:t>
      </w:r>
      <w:r>
        <w:rPr>
          <w:spacing w:val="-58"/>
        </w:rPr>
        <w:t xml:space="preserve"> </w:t>
      </w:r>
      <w:r>
        <w:t>user awareness of functionality, quality and convenience of services. However, developers are</w:t>
      </w:r>
      <w:r>
        <w:rPr>
          <w:spacing w:val="-57"/>
        </w:rPr>
        <w:t xml:space="preserve"> </w:t>
      </w:r>
      <w:r>
        <w:rPr>
          <w:w w:val="95"/>
        </w:rPr>
        <w:t>trying to eliminate those disadvantages by launching various interactive features.</w:t>
      </w:r>
      <w:r>
        <w:rPr>
          <w:spacing w:val="1"/>
          <w:w w:val="95"/>
        </w:rPr>
        <w:t xml:space="preserve"> </w:t>
      </w:r>
      <w:r>
        <w:rPr>
          <w:w w:val="95"/>
        </w:rPr>
        <w:t>Despite having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greatest</w:t>
      </w:r>
      <w:r>
        <w:rPr>
          <w:spacing w:val="-5"/>
        </w:rPr>
        <w:t xml:space="preserve"> </w:t>
      </w:r>
      <w:r>
        <w:t>prospects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reducing</w:t>
      </w:r>
      <w:r>
        <w:rPr>
          <w:spacing w:val="-5"/>
        </w:rPr>
        <w:t xml:space="preserve"> </w:t>
      </w:r>
      <w:r>
        <w:t>costs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centers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technol-</w:t>
      </w:r>
      <w:r>
        <w:rPr>
          <w:spacing w:val="-57"/>
        </w:rPr>
        <w:t xml:space="preserve"> </w:t>
      </w:r>
      <w:proofErr w:type="spellStart"/>
      <w:r>
        <w:t>ogy</w:t>
      </w:r>
      <w:proofErr w:type="spellEnd"/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advantage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services.</w:t>
      </w:r>
      <w:r>
        <w:rPr>
          <w:spacing w:val="15"/>
        </w:rPr>
        <w:t xml:space="preserve"> </w:t>
      </w:r>
      <w:r>
        <w:t>Dig</w:t>
      </w:r>
      <w:r>
        <w:t>ital</w:t>
      </w:r>
      <w:r>
        <w:rPr>
          <w:spacing w:val="-4"/>
        </w:rPr>
        <w:t xml:space="preserve"> </w:t>
      </w:r>
      <w:r>
        <w:t>assistants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8"/>
        </w:rPr>
        <w:t xml:space="preserve"> </w:t>
      </w:r>
      <w:r>
        <w:t>catalog navigation easier catalogs and offer users desired products. Since local business is ag-</w:t>
      </w:r>
      <w:r>
        <w:rPr>
          <w:spacing w:val="1"/>
        </w:rPr>
        <w:t xml:space="preserve"> </w:t>
      </w:r>
      <w:proofErr w:type="spellStart"/>
      <w:r>
        <w:t>gressively</w:t>
      </w:r>
      <w:proofErr w:type="spellEnd"/>
      <w:r>
        <w:rPr>
          <w:spacing w:val="-11"/>
        </w:rPr>
        <w:t xml:space="preserve"> </w:t>
      </w:r>
      <w:r>
        <w:t>integrating</w:t>
      </w:r>
      <w:r>
        <w:rPr>
          <w:spacing w:val="-11"/>
        </w:rPr>
        <w:t xml:space="preserve"> </w:t>
      </w:r>
      <w:r>
        <w:t>Artificial</w:t>
      </w:r>
      <w:r>
        <w:rPr>
          <w:spacing w:val="-11"/>
        </w:rPr>
        <w:t xml:space="preserve"> </w:t>
      </w:r>
      <w:r>
        <w:t>Intelligence,</w:t>
      </w:r>
      <w:r>
        <w:rPr>
          <w:spacing w:val="-9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increasing</w:t>
      </w:r>
      <w:r>
        <w:rPr>
          <w:spacing w:val="-11"/>
        </w:rPr>
        <w:t xml:space="preserve"> </w:t>
      </w:r>
      <w:r>
        <w:t>costs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chatbots</w:t>
      </w:r>
      <w:r>
        <w:rPr>
          <w:spacing w:val="-5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decrease</w:t>
      </w:r>
      <w:r>
        <w:rPr>
          <w:spacing w:val="-4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services.</w:t>
      </w:r>
    </w:p>
    <w:p w14:paraId="303EF73F" w14:textId="77777777" w:rsidR="00D601DD" w:rsidRDefault="000B0A12">
      <w:pPr>
        <w:pStyle w:val="BodyText"/>
        <w:spacing w:before="4" w:line="357" w:lineRule="auto"/>
        <w:ind w:left="117" w:right="113" w:firstLine="566"/>
        <w:jc w:val="both"/>
      </w:pPr>
      <w:r>
        <w:t>Significant change is expected in Asia-Pacific region due to large amount of people and</w:t>
      </w:r>
      <w:r>
        <w:rPr>
          <w:spacing w:val="1"/>
        </w:rPr>
        <w:t xml:space="preserve"> </w:t>
      </w:r>
      <w:r>
        <w:rPr>
          <w:w w:val="95"/>
        </w:rPr>
        <w:t>historically smartphone-oriented digital market.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Scientists of Temple University and Fudan </w:t>
      </w:r>
      <w:r>
        <w:rPr>
          <w:w w:val="95"/>
        </w:rPr>
        <w:t>Uni-</w:t>
      </w:r>
      <w:r>
        <w:rPr>
          <w:spacing w:val="1"/>
          <w:w w:val="95"/>
        </w:rPr>
        <w:t xml:space="preserve"> </w:t>
      </w:r>
      <w:proofErr w:type="spellStart"/>
      <w:r>
        <w:t>versity</w:t>
      </w:r>
      <w:proofErr w:type="spellEnd"/>
      <w:r>
        <w:t xml:space="preserve"> conducted a study among 6000 clients of financial service company.</w:t>
      </w:r>
      <w:r>
        <w:rPr>
          <w:spacing w:val="1"/>
        </w:rPr>
        <w:t xml:space="preserve"> </w:t>
      </w:r>
      <w:r>
        <w:t>All clients were</w:t>
      </w:r>
      <w:r>
        <w:rPr>
          <w:spacing w:val="1"/>
        </w:rPr>
        <w:t xml:space="preserve"> </w:t>
      </w:r>
      <w:r>
        <w:t>talking</w:t>
      </w:r>
      <w:r>
        <w:rPr>
          <w:spacing w:val="-13"/>
        </w:rPr>
        <w:t xml:space="preserve"> </w:t>
      </w:r>
      <w:r>
        <w:t>either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chatbots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real</w:t>
      </w:r>
      <w:r>
        <w:rPr>
          <w:spacing w:val="-13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experience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sales.</w:t>
      </w:r>
      <w:r>
        <w:rPr>
          <w:spacing w:val="11"/>
        </w:rPr>
        <w:t xml:space="preserve"> </w:t>
      </w:r>
      <w:r>
        <w:t>Disclosure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“identity”</w:t>
      </w:r>
      <w:r>
        <w:rPr>
          <w:spacing w:val="-58"/>
        </w:rPr>
        <w:t xml:space="preserve"> </w:t>
      </w:r>
      <w:r>
        <w:t>of the interlocutor was carried out at the beginning of the</w:t>
      </w:r>
      <w:r>
        <w:t xml:space="preserve"> conversation or at the end, after the</w:t>
      </w:r>
      <w:r>
        <w:rPr>
          <w:spacing w:val="1"/>
        </w:rPr>
        <w:t xml:space="preserve"> </w:t>
      </w:r>
      <w:r>
        <w:t>purchase. Moreover, in several groups the “identity” was not disclosed. AI turned out to be 4</w:t>
      </w:r>
      <w:r>
        <w:rPr>
          <w:spacing w:val="1"/>
        </w:rPr>
        <w:t xml:space="preserve"> </w:t>
      </w:r>
      <w:r>
        <w:t>times more effective than an ordinary inexperienced employee. However, if client founds out</w:t>
      </w:r>
      <w:r>
        <w:rPr>
          <w:spacing w:val="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company</w:t>
      </w:r>
      <w:r>
        <w:rPr>
          <w:spacing w:val="-15"/>
        </w:rPr>
        <w:t xml:space="preserve"> </w:t>
      </w:r>
      <w:r>
        <w:t>uses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chatbot</w:t>
      </w:r>
      <w:r>
        <w:rPr>
          <w:spacing w:val="-15"/>
        </w:rPr>
        <w:t xml:space="preserve"> </w:t>
      </w:r>
      <w:r>
        <w:t>before</w:t>
      </w:r>
      <w:r>
        <w:rPr>
          <w:spacing w:val="-15"/>
        </w:rPr>
        <w:t xml:space="preserve"> </w:t>
      </w:r>
      <w:r>
        <w:t>buying,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sale</w:t>
      </w:r>
      <w:r>
        <w:rPr>
          <w:spacing w:val="-15"/>
        </w:rPr>
        <w:t xml:space="preserve"> </w:t>
      </w:r>
      <w:r>
        <w:t>chance</w:t>
      </w:r>
      <w:r>
        <w:rPr>
          <w:spacing w:val="-14"/>
        </w:rPr>
        <w:t xml:space="preserve"> </w:t>
      </w:r>
      <w:r>
        <w:t>drop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79.7%.</w:t>
      </w:r>
      <w:r>
        <w:rPr>
          <w:spacing w:val="12"/>
        </w:rPr>
        <w:t xml:space="preserve"> </w:t>
      </w:r>
      <w:r>
        <w:t>According</w:t>
      </w:r>
      <w:r>
        <w:rPr>
          <w:spacing w:val="-5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researchers,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shouldn’t</w:t>
      </w:r>
      <w:r>
        <w:rPr>
          <w:spacing w:val="-8"/>
        </w:rPr>
        <w:t xml:space="preserve"> </w:t>
      </w:r>
      <w:r>
        <w:t>restrain</w:t>
      </w:r>
      <w:r>
        <w:rPr>
          <w:spacing w:val="-6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chatbots.</w:t>
      </w:r>
      <w:r>
        <w:rPr>
          <w:spacing w:val="13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undeniable</w:t>
      </w:r>
      <w:r>
        <w:rPr>
          <w:spacing w:val="-6"/>
        </w:rPr>
        <w:t xml:space="preserve"> </w:t>
      </w:r>
      <w:proofErr w:type="spellStart"/>
      <w:r>
        <w:t>technologi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cal</w:t>
      </w:r>
      <w:proofErr w:type="spellEnd"/>
      <w:r>
        <w:t xml:space="preserve"> advantages, which allow reducing prices by reducing the cost of manual labor. In</w:t>
      </w:r>
      <w:r>
        <w:t xml:space="preserve"> addition,</w:t>
      </w:r>
      <w:r>
        <w:rPr>
          <w:spacing w:val="-57"/>
        </w:rPr>
        <w:t xml:space="preserve"> </w:t>
      </w:r>
      <w:r>
        <w:t>marketers would have to take this research into account and increase customer confidence in</w:t>
      </w:r>
      <w:r>
        <w:rPr>
          <w:spacing w:val="1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robots.</w:t>
      </w:r>
    </w:p>
    <w:p w14:paraId="7AA00499" w14:textId="77777777" w:rsidR="00D601DD" w:rsidRDefault="000B0A12">
      <w:pPr>
        <w:pStyle w:val="BodyText"/>
        <w:spacing w:before="6" w:line="357" w:lineRule="auto"/>
        <w:ind w:left="117" w:right="114" w:firstLine="566"/>
        <w:jc w:val="both"/>
      </w:pPr>
      <w:r>
        <w:t>The</w:t>
      </w:r>
      <w:r>
        <w:rPr>
          <w:spacing w:val="-12"/>
        </w:rPr>
        <w:t xml:space="preserve"> </w:t>
      </w:r>
      <w:r>
        <w:t>main</w:t>
      </w:r>
      <w:r>
        <w:rPr>
          <w:spacing w:val="-12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chatbots</w:t>
      </w:r>
      <w:r>
        <w:rPr>
          <w:spacing w:val="-12"/>
        </w:rPr>
        <w:t xml:space="preserve"> </w:t>
      </w:r>
      <w:r>
        <w:t>require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decision-making</w:t>
      </w:r>
      <w:r>
        <w:rPr>
          <w:spacing w:val="-11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front-</w:t>
      </w:r>
      <w:r>
        <w:rPr>
          <w:spacing w:val="-57"/>
        </w:rPr>
        <w:t xml:space="preserve"> </w:t>
      </w:r>
      <w:r>
        <w:t>end,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dependent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every</w:t>
      </w:r>
      <w:r>
        <w:rPr>
          <w:spacing w:val="8"/>
        </w:rPr>
        <w:t xml:space="preserve"> </w:t>
      </w:r>
      <w:r>
        <w:t>single</w:t>
      </w:r>
      <w:r>
        <w:rPr>
          <w:spacing w:val="8"/>
        </w:rPr>
        <w:t xml:space="preserve"> </w:t>
      </w:r>
      <w:r>
        <w:t>client.</w:t>
      </w:r>
      <w:r>
        <w:rPr>
          <w:spacing w:val="49"/>
        </w:rPr>
        <w:t xml:space="preserve"> </w:t>
      </w:r>
      <w:r>
        <w:t>This,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turn,</w:t>
      </w:r>
      <w:r>
        <w:rPr>
          <w:spacing w:val="11"/>
        </w:rPr>
        <w:t xml:space="preserve"> </w:t>
      </w:r>
      <w:r>
        <w:t>receives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biggest</w:t>
      </w:r>
      <w:r>
        <w:rPr>
          <w:spacing w:val="8"/>
        </w:rPr>
        <w:t xml:space="preserve"> </w:t>
      </w:r>
      <w:r>
        <w:t>profit</w:t>
      </w:r>
      <w:r>
        <w:rPr>
          <w:spacing w:val="8"/>
        </w:rPr>
        <w:t xml:space="preserve"> </w:t>
      </w:r>
      <w:r>
        <w:t>from</w:t>
      </w:r>
    </w:p>
    <w:p w14:paraId="67DD642E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335929A1" w14:textId="77777777" w:rsidR="00D601DD" w:rsidRDefault="000B0A12">
      <w:pPr>
        <w:pStyle w:val="BodyText"/>
        <w:spacing w:before="77"/>
        <w:ind w:left="117"/>
        <w:jc w:val="both"/>
      </w:pPr>
      <w:bookmarkStart w:id="247" w:name="_bookmark27"/>
      <w:bookmarkEnd w:id="247"/>
      <w:r>
        <w:lastRenderedPageBreak/>
        <w:t>Table</w:t>
      </w:r>
      <w:r>
        <w:rPr>
          <w:spacing w:val="-9"/>
        </w:rPr>
        <w:t xml:space="preserve"> </w:t>
      </w:r>
      <w:r>
        <w:t>6.</w:t>
      </w:r>
      <w:r>
        <w:rPr>
          <w:spacing w:val="10"/>
        </w:rPr>
        <w:t xml:space="preserve"> </w:t>
      </w:r>
      <w:r>
        <w:t>Chatbot</w:t>
      </w:r>
      <w:r>
        <w:rPr>
          <w:spacing w:val="-8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NLP</w:t>
      </w:r>
      <w:r>
        <w:rPr>
          <w:spacing w:val="-8"/>
        </w:rPr>
        <w:t xml:space="preserve"> </w:t>
      </w:r>
      <w:r>
        <w:t>AI</w:t>
      </w:r>
    </w:p>
    <w:p w14:paraId="7E9ED50F" w14:textId="77777777" w:rsidR="00D601DD" w:rsidRDefault="00D601DD">
      <w:pPr>
        <w:pStyle w:val="BodyText"/>
        <w:spacing w:before="7"/>
        <w:rPr>
          <w:sz w:val="25"/>
        </w:rPr>
      </w:pPr>
    </w:p>
    <w:tbl>
      <w:tblPr>
        <w:tblW w:w="0" w:type="auto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3"/>
        <w:gridCol w:w="5909"/>
      </w:tblGrid>
      <w:tr w:rsidR="00D601DD" w14:paraId="2C292C55" w14:textId="77777777">
        <w:trPr>
          <w:trHeight w:val="286"/>
        </w:trPr>
        <w:tc>
          <w:tcPr>
            <w:tcW w:w="2053" w:type="dxa"/>
          </w:tcPr>
          <w:p w14:paraId="2E609CE8" w14:textId="77777777" w:rsidR="00D601DD" w:rsidRDefault="000B0A12">
            <w:pPr>
              <w:pStyle w:val="TableParagraph"/>
              <w:ind w:left="98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Open-source</w:t>
            </w:r>
          </w:p>
        </w:tc>
        <w:tc>
          <w:tcPr>
            <w:tcW w:w="5909" w:type="dxa"/>
          </w:tcPr>
          <w:p w14:paraId="4B703EE1" w14:textId="77777777" w:rsidR="00D601DD" w:rsidRDefault="000B0A12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Rasa,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DeepPavlov.ai</w:t>
            </w:r>
          </w:p>
        </w:tc>
      </w:tr>
      <w:tr w:rsidR="00D601DD" w14:paraId="7EE623BC" w14:textId="77777777">
        <w:trPr>
          <w:trHeight w:val="864"/>
        </w:trPr>
        <w:tc>
          <w:tcPr>
            <w:tcW w:w="2053" w:type="dxa"/>
          </w:tcPr>
          <w:p w14:paraId="4296969D" w14:textId="77777777" w:rsidR="00D601DD" w:rsidRDefault="000B0A12">
            <w:pPr>
              <w:pStyle w:val="TableParagraph"/>
              <w:ind w:left="98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ML&amp;AI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solutions</w:t>
            </w:r>
          </w:p>
        </w:tc>
        <w:tc>
          <w:tcPr>
            <w:tcW w:w="5909" w:type="dxa"/>
          </w:tcPr>
          <w:p w14:paraId="261CE7CB" w14:textId="77777777" w:rsidR="00D601DD" w:rsidRDefault="000B0A12">
            <w:pPr>
              <w:pStyle w:val="TableParagraph"/>
              <w:ind w:left="118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LiveChat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Kore.ai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BankAssist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Kasisto</w:t>
            </w:r>
            <w:proofErr w:type="spellEnd"/>
            <w:r>
              <w:rPr>
                <w:sz w:val="24"/>
              </w:rPr>
              <w:t>,</w:t>
            </w:r>
          </w:p>
          <w:p w14:paraId="3DF519A8" w14:textId="77777777" w:rsidR="00D601DD" w:rsidRDefault="000B0A12">
            <w:pPr>
              <w:pStyle w:val="TableParagraph"/>
              <w:spacing w:line="290" w:lineRule="atLeast"/>
              <w:ind w:left="118" w:right="2285"/>
              <w:jc w:val="left"/>
              <w:rPr>
                <w:sz w:val="24"/>
              </w:rPr>
            </w:pPr>
            <w:r>
              <w:rPr>
                <w:sz w:val="24"/>
              </w:rPr>
              <w:t xml:space="preserve">Morph.ai, Imperson.ai, </w:t>
            </w:r>
            <w:proofErr w:type="spellStart"/>
            <w:r>
              <w:rPr>
                <w:sz w:val="24"/>
              </w:rPr>
              <w:t>Streebo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Creative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Virtual,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</w:p>
        </w:tc>
      </w:tr>
      <w:tr w:rsidR="00D601DD" w14:paraId="49068864" w14:textId="77777777">
        <w:trPr>
          <w:trHeight w:val="1153"/>
        </w:trPr>
        <w:tc>
          <w:tcPr>
            <w:tcW w:w="2053" w:type="dxa"/>
          </w:tcPr>
          <w:p w14:paraId="5DF5DE1A" w14:textId="77777777" w:rsidR="00D601DD" w:rsidRDefault="000B0A12">
            <w:pPr>
              <w:pStyle w:val="TableParagraph"/>
              <w:ind w:left="97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Corporations</w:t>
            </w:r>
          </w:p>
        </w:tc>
        <w:tc>
          <w:tcPr>
            <w:tcW w:w="5909" w:type="dxa"/>
          </w:tcPr>
          <w:p w14:paraId="3C56808F" w14:textId="77777777" w:rsidR="00D601DD" w:rsidRDefault="000B0A12"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Watson,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Dialogflow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Lex,</w:t>
            </w:r>
          </w:p>
          <w:p w14:paraId="5D8EC41E" w14:textId="77777777" w:rsidR="00D601DD" w:rsidRDefault="000B0A12">
            <w:pPr>
              <w:pStyle w:val="TableParagraph"/>
              <w:spacing w:line="290" w:lineRule="atLeast"/>
              <w:ind w:left="118" w:right="1901"/>
              <w:jc w:val="left"/>
              <w:rPr>
                <w:sz w:val="24"/>
              </w:rPr>
            </w:pPr>
            <w:r>
              <w:rPr>
                <w:sz w:val="24"/>
              </w:rPr>
              <w:t>SAP Recast.ai, Baidu KITT.ai,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Facebook Messenger Platform,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LUIS,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Bot</w:t>
            </w:r>
          </w:p>
        </w:tc>
      </w:tr>
    </w:tbl>
    <w:p w14:paraId="1AAB47D6" w14:textId="77777777" w:rsidR="00D601DD" w:rsidRDefault="000B0A12">
      <w:pPr>
        <w:spacing w:before="151"/>
        <w:ind w:left="117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37EF989C" w14:textId="77777777" w:rsidR="00D601DD" w:rsidRDefault="00D601DD">
      <w:pPr>
        <w:pStyle w:val="BodyText"/>
        <w:rPr>
          <w:sz w:val="22"/>
        </w:rPr>
      </w:pPr>
    </w:p>
    <w:p w14:paraId="7DBE7787" w14:textId="77777777" w:rsidR="00D601DD" w:rsidRDefault="00D601DD">
      <w:pPr>
        <w:pStyle w:val="BodyText"/>
        <w:rPr>
          <w:sz w:val="22"/>
        </w:rPr>
      </w:pPr>
    </w:p>
    <w:p w14:paraId="0EFC749A" w14:textId="77777777" w:rsidR="00D601DD" w:rsidRDefault="00D601DD">
      <w:pPr>
        <w:pStyle w:val="BodyText"/>
        <w:spacing w:before="1"/>
        <w:rPr>
          <w:sz w:val="23"/>
        </w:rPr>
      </w:pPr>
    </w:p>
    <w:p w14:paraId="0611E37C" w14:textId="77777777" w:rsidR="00D601DD" w:rsidRDefault="000B0A12">
      <w:pPr>
        <w:pStyle w:val="BodyText"/>
        <w:ind w:left="117"/>
        <w:jc w:val="both"/>
      </w:pPr>
      <w:r>
        <w:t>PSD2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Initiative.</w:t>
      </w:r>
    </w:p>
    <w:p w14:paraId="7750AD9D" w14:textId="77777777" w:rsidR="00D601DD" w:rsidRDefault="000B0A12">
      <w:pPr>
        <w:pStyle w:val="BodyText"/>
        <w:spacing w:before="136" w:line="357" w:lineRule="auto"/>
        <w:ind w:left="117" w:right="113" w:firstLine="566"/>
        <w:jc w:val="both"/>
      </w:pPr>
      <w:r>
        <w:t>In order to implement such an automated conversational solution banks can either de-</w:t>
      </w:r>
      <w:r>
        <w:rPr>
          <w:spacing w:val="1"/>
        </w:rPr>
        <w:t xml:space="preserve"> </w:t>
      </w:r>
      <w:proofErr w:type="spellStart"/>
      <w:r>
        <w:t>velop</w:t>
      </w:r>
      <w:proofErr w:type="spellEnd"/>
      <w:r>
        <w:t xml:space="preserve"> their own solutions from the very roots, use existing available instruments for individual</w:t>
      </w:r>
      <w:r>
        <w:rPr>
          <w:spacing w:val="-58"/>
        </w:rPr>
        <w:t xml:space="preserve"> </w:t>
      </w:r>
      <w:r>
        <w:t>custom solutions, or to apply available third</w:t>
      </w:r>
      <w:r>
        <w:t>-party options offered by specialized companies.</w:t>
      </w:r>
      <w:r>
        <w:rPr>
          <w:spacing w:val="1"/>
        </w:rPr>
        <w:t xml:space="preserve"> </w:t>
      </w:r>
      <w:r>
        <w:t>Current stage of ML technologies allows for companies to access NLP with considerably low</w:t>
      </w:r>
      <w:r>
        <w:rPr>
          <w:spacing w:val="1"/>
        </w:rPr>
        <w:t xml:space="preserve"> </w:t>
      </w:r>
      <w:r>
        <w:t>costs for own implementation. Modern programming technologies have various technologies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libraries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creation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NLP</w:t>
      </w:r>
      <w:r>
        <w:rPr>
          <w:spacing w:val="-10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companies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advanced</w:t>
      </w:r>
      <w:r>
        <w:rPr>
          <w:spacing w:val="-10"/>
        </w:rPr>
        <w:t xml:space="preserve"> </w:t>
      </w:r>
      <w:r>
        <w:t>sup-</w:t>
      </w:r>
      <w:r>
        <w:rPr>
          <w:spacing w:val="-58"/>
        </w:rPr>
        <w:t xml:space="preserve"> </w:t>
      </w:r>
      <w:r>
        <w:t>port. Among most promising open-source solutions are DeepPavlov.ai and Rasa. Those allow</w:t>
      </w:r>
      <w:r>
        <w:rPr>
          <w:spacing w:val="1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support.</w:t>
      </w:r>
    </w:p>
    <w:p w14:paraId="6D214842" w14:textId="77777777" w:rsidR="00D601DD" w:rsidRDefault="000B0A12">
      <w:pPr>
        <w:pStyle w:val="BodyText"/>
        <w:spacing w:before="4" w:line="357" w:lineRule="auto"/>
        <w:ind w:left="117" w:right="115" w:firstLine="566"/>
        <w:jc w:val="both"/>
      </w:pPr>
      <w:r>
        <w:t xml:space="preserve">On the other hand, there </w:t>
      </w:r>
      <w:r>
        <w:t>are a lot of NLP start-ups, that focus on AI chatbots of various</w:t>
      </w:r>
      <w:r>
        <w:rPr>
          <w:spacing w:val="1"/>
        </w:rPr>
        <w:t xml:space="preserve"> </w:t>
      </w:r>
      <w:r>
        <w:t>complexity.</w:t>
      </w:r>
      <w:r>
        <w:rPr>
          <w:spacing w:val="1"/>
        </w:rPr>
        <w:t xml:space="preserve"> </w:t>
      </w:r>
      <w:r>
        <w:t xml:space="preserve">Among those are </w:t>
      </w:r>
      <w:proofErr w:type="spellStart"/>
      <w:r>
        <w:t>LiveChat</w:t>
      </w:r>
      <w:proofErr w:type="spellEnd"/>
      <w:r>
        <w:t xml:space="preserve">, Kore.ai with </w:t>
      </w:r>
      <w:proofErr w:type="spellStart"/>
      <w:r>
        <w:t>BankAssist</w:t>
      </w:r>
      <w:proofErr w:type="spellEnd"/>
      <w:r>
        <w:t xml:space="preserve">, </w:t>
      </w:r>
      <w:proofErr w:type="spellStart"/>
      <w:r>
        <w:t>Kasisto</w:t>
      </w:r>
      <w:proofErr w:type="spellEnd"/>
      <w:r>
        <w:t>, Morph.ai, Imper-</w:t>
      </w:r>
      <w:r>
        <w:rPr>
          <w:spacing w:val="1"/>
        </w:rPr>
        <w:t xml:space="preserve"> </w:t>
      </w:r>
      <w:r>
        <w:t>son.ai,</w:t>
      </w:r>
      <w:r>
        <w:rPr>
          <w:spacing w:val="-2"/>
        </w:rPr>
        <w:t xml:space="preserve"> </w:t>
      </w:r>
      <w:proofErr w:type="spellStart"/>
      <w:r>
        <w:t>Streebo</w:t>
      </w:r>
      <w:proofErr w:type="spellEnd"/>
      <w:r>
        <w:t>,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Solutions.</w:t>
      </w:r>
    </w:p>
    <w:p w14:paraId="30DDFF4B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important,</w:t>
      </w:r>
      <w:r>
        <w:rPr>
          <w:spacing w:val="-5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corporations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solutions,</w:t>
      </w:r>
      <w:r>
        <w:rPr>
          <w:spacing w:val="-5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easier form of integration with existing infrastructure. Among those are IBM Watson, Google</w:t>
      </w:r>
      <w:r>
        <w:rPr>
          <w:spacing w:val="1"/>
        </w:rPr>
        <w:t xml:space="preserve"> </w:t>
      </w:r>
      <w:proofErr w:type="spellStart"/>
      <w:r>
        <w:t>Dialogflow</w:t>
      </w:r>
      <w:proofErr w:type="spellEnd"/>
      <w:r>
        <w:t>, Amazon Lex, SAP Recast.ai, Baidu KITT.ai, Facebook Messenger Platform. The</w:t>
      </w:r>
      <w:r>
        <w:rPr>
          <w:spacing w:val="-57"/>
        </w:rPr>
        <w:t xml:space="preserve"> </w:t>
      </w:r>
      <w:r>
        <w:t>leader of those is curren</w:t>
      </w:r>
      <w:r>
        <w:t>tly Microsoft, which has Azure Bot Service, Semantic Machines and</w:t>
      </w:r>
      <w:r>
        <w:rPr>
          <w:spacing w:val="1"/>
        </w:rPr>
        <w:t xml:space="preserve"> </w:t>
      </w:r>
      <w:r>
        <w:t>LUIS, Microsoft Language Understanding Intelligent Service. Proper analyzes of possibilities</w:t>
      </w:r>
      <w:r>
        <w:rPr>
          <w:spacing w:val="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chatbots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features.</w:t>
      </w:r>
    </w:p>
    <w:p w14:paraId="4F97A8B3" w14:textId="77777777" w:rsidR="00D601DD" w:rsidRDefault="000B0A12">
      <w:pPr>
        <w:pStyle w:val="BodyText"/>
        <w:spacing w:before="3"/>
        <w:ind w:left="684"/>
        <w:jc w:val="both"/>
      </w:pPr>
      <w:r>
        <w:t>Firstly,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interaction.</w:t>
      </w:r>
      <w:r>
        <w:rPr>
          <w:spacing w:val="2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interact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voice,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text.</w:t>
      </w:r>
    </w:p>
    <w:p w14:paraId="082FCDAC" w14:textId="77777777" w:rsidR="00D601DD" w:rsidRDefault="000B0A12">
      <w:pPr>
        <w:pStyle w:val="BodyText"/>
        <w:spacing w:before="135"/>
        <w:ind w:left="117"/>
        <w:jc w:val="both"/>
      </w:pP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chatbot,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speech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text.</w:t>
      </w:r>
    </w:p>
    <w:p w14:paraId="2CF1EF84" w14:textId="77777777" w:rsidR="00D601DD" w:rsidRDefault="000B0A12">
      <w:pPr>
        <w:pStyle w:val="ListParagraph"/>
        <w:numPr>
          <w:ilvl w:val="0"/>
          <w:numId w:val="4"/>
        </w:numPr>
        <w:tabs>
          <w:tab w:val="left" w:pos="716"/>
        </w:tabs>
        <w:ind w:hanging="205"/>
        <w:jc w:val="both"/>
        <w:rPr>
          <w:sz w:val="24"/>
        </w:rPr>
      </w:pPr>
      <w:r>
        <w:rPr>
          <w:sz w:val="24"/>
        </w:rPr>
        <w:t>Text</w:t>
      </w:r>
    </w:p>
    <w:p w14:paraId="587E5EFD" w14:textId="77777777" w:rsidR="00D601DD" w:rsidRDefault="000B0A12">
      <w:pPr>
        <w:pStyle w:val="ListParagraph"/>
        <w:numPr>
          <w:ilvl w:val="0"/>
          <w:numId w:val="4"/>
        </w:numPr>
        <w:tabs>
          <w:tab w:val="left" w:pos="716"/>
        </w:tabs>
        <w:ind w:hanging="205"/>
        <w:jc w:val="both"/>
        <w:rPr>
          <w:sz w:val="24"/>
        </w:rPr>
      </w:pPr>
      <w:r>
        <w:rPr>
          <w:sz w:val="24"/>
        </w:rPr>
        <w:t>Voice</w:t>
      </w:r>
    </w:p>
    <w:p w14:paraId="030EE70E" w14:textId="77777777" w:rsidR="00D601DD" w:rsidRDefault="00D601DD">
      <w:pPr>
        <w:pStyle w:val="BodyText"/>
        <w:rPr>
          <w:sz w:val="26"/>
        </w:rPr>
      </w:pPr>
    </w:p>
    <w:p w14:paraId="6DC2C113" w14:textId="77777777" w:rsidR="00D601DD" w:rsidRDefault="000B0A12">
      <w:pPr>
        <w:pStyle w:val="BodyText"/>
        <w:spacing w:before="195"/>
        <w:ind w:left="684"/>
        <w:jc w:val="both"/>
      </w:pPr>
      <w:r>
        <w:t>Secondly,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front</w:t>
      </w:r>
      <w:r>
        <w:rPr>
          <w:spacing w:val="-6"/>
        </w:rPr>
        <w:t xml:space="preserve"> </w:t>
      </w:r>
      <w:r>
        <w:t>platform,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interaction:</w:t>
      </w:r>
    </w:p>
    <w:p w14:paraId="6375F08F" w14:textId="77777777" w:rsidR="00D601DD" w:rsidRDefault="00D601DD">
      <w:pPr>
        <w:jc w:val="both"/>
        <w:sectPr w:rsidR="00D601DD">
          <w:pgSz w:w="11910" w:h="16840"/>
          <w:pgMar w:top="1300" w:right="1300" w:bottom="1020" w:left="1300" w:header="0" w:footer="833" w:gutter="0"/>
          <w:cols w:space="708"/>
        </w:sectPr>
      </w:pPr>
    </w:p>
    <w:p w14:paraId="3E9A9C0E" w14:textId="77777777" w:rsidR="00D601DD" w:rsidRDefault="000B0A12">
      <w:pPr>
        <w:pStyle w:val="ListParagraph"/>
        <w:numPr>
          <w:ilvl w:val="0"/>
          <w:numId w:val="4"/>
        </w:numPr>
        <w:tabs>
          <w:tab w:val="left" w:pos="716"/>
        </w:tabs>
        <w:spacing w:before="74"/>
        <w:ind w:hanging="205"/>
        <w:rPr>
          <w:sz w:val="24"/>
        </w:rPr>
      </w:pPr>
      <w:r>
        <w:rPr>
          <w:sz w:val="24"/>
        </w:rPr>
        <w:lastRenderedPageBreak/>
        <w:t>Application</w:t>
      </w:r>
    </w:p>
    <w:p w14:paraId="4C619376" w14:textId="77777777" w:rsidR="00D601DD" w:rsidRDefault="000B0A12">
      <w:pPr>
        <w:pStyle w:val="ListParagraph"/>
        <w:numPr>
          <w:ilvl w:val="0"/>
          <w:numId w:val="4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Third-party</w:t>
      </w:r>
      <w:r>
        <w:rPr>
          <w:spacing w:val="-5"/>
          <w:sz w:val="24"/>
        </w:rPr>
        <w:t xml:space="preserve"> </w:t>
      </w:r>
      <w:r>
        <w:rPr>
          <w:sz w:val="24"/>
        </w:rPr>
        <w:t>messenger</w:t>
      </w:r>
    </w:p>
    <w:p w14:paraId="5662EF8E" w14:textId="77777777" w:rsidR="00D601DD" w:rsidRDefault="000B0A12">
      <w:pPr>
        <w:pStyle w:val="ListParagraph"/>
        <w:numPr>
          <w:ilvl w:val="0"/>
          <w:numId w:val="4"/>
        </w:numPr>
        <w:tabs>
          <w:tab w:val="left" w:pos="716"/>
        </w:tabs>
        <w:ind w:hanging="205"/>
        <w:rPr>
          <w:sz w:val="24"/>
        </w:rPr>
      </w:pPr>
      <w:r>
        <w:rPr>
          <w:sz w:val="24"/>
        </w:rPr>
        <w:t>Operating</w:t>
      </w:r>
      <w:r>
        <w:rPr>
          <w:spacing w:val="-10"/>
          <w:sz w:val="24"/>
        </w:rPr>
        <w:t xml:space="preserve"> </w:t>
      </w:r>
      <w:r>
        <w:rPr>
          <w:sz w:val="24"/>
        </w:rPr>
        <w:t>system</w:t>
      </w:r>
    </w:p>
    <w:p w14:paraId="2C8D04B0" w14:textId="77777777" w:rsidR="00D601DD" w:rsidRDefault="00D601DD">
      <w:pPr>
        <w:pStyle w:val="BodyText"/>
        <w:rPr>
          <w:sz w:val="26"/>
        </w:rPr>
      </w:pPr>
    </w:p>
    <w:p w14:paraId="38F98F35" w14:textId="77777777" w:rsidR="00D601DD" w:rsidRDefault="000B0A12">
      <w:pPr>
        <w:pStyle w:val="BodyText"/>
        <w:spacing w:before="195" w:line="357" w:lineRule="auto"/>
        <w:ind w:left="117" w:right="113" w:firstLine="566"/>
        <w:jc w:val="both"/>
      </w:pPr>
      <w:r>
        <w:t>The reasoning behind this is in a possible platform of interaction with user. Chatbot can</w:t>
      </w:r>
      <w:r>
        <w:rPr>
          <w:spacing w:val="1"/>
        </w:rPr>
        <w:t xml:space="preserve"> </w:t>
      </w:r>
      <w:r>
        <w:t>be in a form of either part of mobile or desktop application, or as a part of web application.</w:t>
      </w:r>
      <w:r>
        <w:rPr>
          <w:spacing w:val="1"/>
        </w:rPr>
        <w:t xml:space="preserve"> </w:t>
      </w:r>
      <w:r>
        <w:t xml:space="preserve">Obviously, in this </w:t>
      </w:r>
      <w:r>
        <w:t>case user has to know and have access to website or mobile application for</w:t>
      </w:r>
      <w:r>
        <w:rPr>
          <w:spacing w:val="1"/>
        </w:rPr>
        <w:t xml:space="preserve"> </w:t>
      </w:r>
      <w:r>
        <w:rPr>
          <w:w w:val="95"/>
        </w:rPr>
        <w:t>proper interaction.</w:t>
      </w:r>
      <w:r>
        <w:rPr>
          <w:spacing w:val="1"/>
          <w:w w:val="95"/>
        </w:rPr>
        <w:t xml:space="preserve"> </w:t>
      </w:r>
      <w:r>
        <w:rPr>
          <w:w w:val="95"/>
        </w:rPr>
        <w:t>Secondly, chatbot can be based on a third-party messenger, such as Facebook</w:t>
      </w:r>
      <w:r>
        <w:rPr>
          <w:spacing w:val="1"/>
          <w:w w:val="95"/>
        </w:rPr>
        <w:t xml:space="preserve"> </w:t>
      </w:r>
      <w:r>
        <w:t>Messenger.</w:t>
      </w:r>
      <w:r>
        <w:rPr>
          <w:spacing w:val="9"/>
        </w:rPr>
        <w:t xml:space="preserve"> </w:t>
      </w:r>
      <w:r>
        <w:t>Thirdly,</w:t>
      </w:r>
      <w:r>
        <w:rPr>
          <w:spacing w:val="-10"/>
        </w:rPr>
        <w:t xml:space="preserve"> </w:t>
      </w:r>
      <w:r>
        <w:t>chatbot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integrated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assistant.</w:t>
      </w:r>
      <w:r>
        <w:rPr>
          <w:spacing w:val="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58"/>
        </w:rPr>
        <w:t xml:space="preserve"> </w:t>
      </w:r>
      <w:r>
        <w:t>with Apple Siri on iOS and macOS devices, Cortana on Windows devices or Google Assistant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devices.</w:t>
      </w:r>
    </w:p>
    <w:p w14:paraId="58F7B1BB" w14:textId="77777777" w:rsidR="00D601DD" w:rsidRDefault="000B0A12">
      <w:pPr>
        <w:pStyle w:val="BodyText"/>
        <w:spacing w:before="4"/>
        <w:ind w:left="684"/>
        <w:jc w:val="both"/>
      </w:pPr>
      <w:r>
        <w:t>Additionally,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ignore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ownership.</w:t>
      </w:r>
    </w:p>
    <w:p w14:paraId="316A25BB" w14:textId="77777777" w:rsidR="00D601DD" w:rsidRDefault="000B0A12">
      <w:pPr>
        <w:pStyle w:val="ListParagraph"/>
        <w:numPr>
          <w:ilvl w:val="0"/>
          <w:numId w:val="4"/>
        </w:numPr>
        <w:tabs>
          <w:tab w:val="left" w:pos="716"/>
        </w:tabs>
        <w:spacing w:before="135"/>
        <w:ind w:hanging="205"/>
        <w:jc w:val="both"/>
        <w:rPr>
          <w:sz w:val="24"/>
        </w:rPr>
      </w:pPr>
      <w:r>
        <w:rPr>
          <w:sz w:val="24"/>
        </w:rPr>
        <w:t>Software-as-a-Service</w:t>
      </w:r>
    </w:p>
    <w:p w14:paraId="503645C2" w14:textId="77777777" w:rsidR="00D601DD" w:rsidRDefault="000B0A12">
      <w:pPr>
        <w:pStyle w:val="ListParagraph"/>
        <w:numPr>
          <w:ilvl w:val="0"/>
          <w:numId w:val="4"/>
        </w:numPr>
        <w:tabs>
          <w:tab w:val="left" w:pos="716"/>
        </w:tabs>
        <w:ind w:hanging="205"/>
        <w:jc w:val="both"/>
        <w:rPr>
          <w:sz w:val="24"/>
        </w:rPr>
      </w:pPr>
      <w:r>
        <w:rPr>
          <w:sz w:val="24"/>
        </w:rPr>
        <w:t>Internal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</w:p>
    <w:p w14:paraId="4D1F009D" w14:textId="77777777" w:rsidR="00D601DD" w:rsidRDefault="00D601DD">
      <w:pPr>
        <w:pStyle w:val="BodyText"/>
        <w:rPr>
          <w:sz w:val="26"/>
        </w:rPr>
      </w:pPr>
    </w:p>
    <w:p w14:paraId="39675868" w14:textId="77777777" w:rsidR="00D601DD" w:rsidRDefault="000B0A12">
      <w:pPr>
        <w:pStyle w:val="BodyText"/>
        <w:spacing w:before="196" w:line="357" w:lineRule="auto"/>
        <w:ind w:left="117" w:right="114"/>
      </w:pPr>
      <w:r>
        <w:t>Banks</w:t>
      </w:r>
      <w:r>
        <w:rPr>
          <w:spacing w:val="14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chatbots</w:t>
      </w:r>
      <w:r>
        <w:rPr>
          <w:spacing w:val="15"/>
        </w:rPr>
        <w:t xml:space="preserve"> </w:t>
      </w:r>
      <w:r>
        <w:t>both</w:t>
      </w:r>
      <w:r>
        <w:rPr>
          <w:spacing w:val="15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third-party</w:t>
      </w:r>
      <w:r>
        <w:rPr>
          <w:spacing w:val="15"/>
        </w:rPr>
        <w:t xml:space="preserve"> </w:t>
      </w:r>
      <w:r>
        <w:t>tools,</w:t>
      </w:r>
      <w:r>
        <w:rPr>
          <w:spacing w:val="18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chatbot</w:t>
      </w:r>
      <w:r>
        <w:rPr>
          <w:spacing w:val="14"/>
        </w:rPr>
        <w:t xml:space="preserve"> </w:t>
      </w:r>
      <w:r>
        <w:t>ownership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side</w:t>
      </w:r>
      <w:r>
        <w:rPr>
          <w:spacing w:val="1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third-party</w:t>
      </w:r>
      <w:r>
        <w:rPr>
          <w:spacing w:val="-2"/>
        </w:rPr>
        <w:t xml:space="preserve"> </w:t>
      </w:r>
      <w:r>
        <w:t>service,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development.</w:t>
      </w:r>
    </w:p>
    <w:p w14:paraId="4CB771A9" w14:textId="77777777" w:rsidR="00D601DD" w:rsidRDefault="000B0A12">
      <w:pPr>
        <w:pStyle w:val="BodyText"/>
        <w:spacing w:before="1" w:line="357" w:lineRule="auto"/>
        <w:ind w:left="117" w:right="114" w:firstLine="566"/>
      </w:pPr>
      <w:r>
        <w:t>It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ignored,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chatbots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differently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users.</w:t>
      </w:r>
      <w:r>
        <w:rPr>
          <w:spacing w:val="19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to:</w:t>
      </w:r>
    </w:p>
    <w:p w14:paraId="34903F1B" w14:textId="77777777" w:rsidR="00D601DD" w:rsidRDefault="000B0A12">
      <w:pPr>
        <w:pStyle w:val="ListParagraph"/>
        <w:numPr>
          <w:ilvl w:val="0"/>
          <w:numId w:val="4"/>
        </w:numPr>
        <w:tabs>
          <w:tab w:val="left" w:pos="716"/>
        </w:tabs>
        <w:spacing w:before="1"/>
        <w:ind w:hanging="205"/>
        <w:rPr>
          <w:sz w:val="24"/>
        </w:rPr>
      </w:pPr>
      <w:r>
        <w:rPr>
          <w:sz w:val="24"/>
        </w:rPr>
        <w:t>Customer-oriented</w:t>
      </w:r>
    </w:p>
    <w:p w14:paraId="1CD1B911" w14:textId="77777777" w:rsidR="00D601DD" w:rsidRDefault="000B0A12">
      <w:pPr>
        <w:pStyle w:val="ListParagraph"/>
        <w:numPr>
          <w:ilvl w:val="0"/>
          <w:numId w:val="4"/>
        </w:numPr>
        <w:tabs>
          <w:tab w:val="left" w:pos="716"/>
        </w:tabs>
        <w:spacing w:before="135"/>
        <w:ind w:hanging="205"/>
        <w:rPr>
          <w:sz w:val="24"/>
        </w:rPr>
      </w:pPr>
      <w:r>
        <w:rPr>
          <w:sz w:val="24"/>
        </w:rPr>
        <w:t>Employee-oriented</w:t>
      </w:r>
    </w:p>
    <w:p w14:paraId="34B574E1" w14:textId="77777777" w:rsidR="00D601DD" w:rsidRDefault="00D601DD">
      <w:pPr>
        <w:pStyle w:val="BodyText"/>
        <w:rPr>
          <w:sz w:val="26"/>
        </w:rPr>
      </w:pPr>
    </w:p>
    <w:p w14:paraId="30519BF4" w14:textId="77777777" w:rsidR="00D601DD" w:rsidRDefault="000B0A12">
      <w:pPr>
        <w:pStyle w:val="BodyText"/>
        <w:spacing w:before="196" w:line="357" w:lineRule="auto"/>
        <w:ind w:left="117" w:right="110" w:firstLine="566"/>
      </w:pPr>
      <w:r>
        <w:t>The</w:t>
      </w:r>
      <w:r>
        <w:rPr>
          <w:spacing w:val="10"/>
        </w:rPr>
        <w:t xml:space="preserve"> </w:t>
      </w:r>
      <w:r>
        <w:t>last</w:t>
      </w:r>
      <w:r>
        <w:rPr>
          <w:spacing w:val="10"/>
        </w:rPr>
        <w:t xml:space="preserve"> </w:t>
      </w:r>
      <w:r>
        <w:t>and,</w:t>
      </w:r>
      <w:r>
        <w:rPr>
          <w:spacing w:val="13"/>
        </w:rPr>
        <w:t xml:space="preserve"> </w:t>
      </w:r>
      <w:r>
        <w:t>probably,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most</w:t>
      </w:r>
      <w:r>
        <w:rPr>
          <w:spacing w:val="10"/>
        </w:rPr>
        <w:t xml:space="preserve"> </w:t>
      </w:r>
      <w:r>
        <w:t>important</w:t>
      </w:r>
      <w:r>
        <w:rPr>
          <w:spacing w:val="10"/>
        </w:rPr>
        <w:t xml:space="preserve"> </w:t>
      </w:r>
      <w:r>
        <w:t>internal</w:t>
      </w:r>
      <w:r>
        <w:rPr>
          <w:spacing w:val="11"/>
        </w:rPr>
        <w:t xml:space="preserve"> </w:t>
      </w:r>
      <w:r>
        <w:t>classification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decision-making</w:t>
      </w:r>
      <w:r>
        <w:rPr>
          <w:spacing w:val="-57"/>
        </w:rPr>
        <w:t xml:space="preserve"> </w:t>
      </w:r>
      <w:r>
        <w:t>process:</w:t>
      </w:r>
    </w:p>
    <w:p w14:paraId="45D8ACAB" w14:textId="77777777" w:rsidR="00D601DD" w:rsidRDefault="000B0A12">
      <w:pPr>
        <w:pStyle w:val="ListParagraph"/>
        <w:numPr>
          <w:ilvl w:val="0"/>
          <w:numId w:val="4"/>
        </w:numPr>
        <w:tabs>
          <w:tab w:val="left" w:pos="716"/>
        </w:tabs>
        <w:spacing w:before="1"/>
        <w:ind w:hanging="205"/>
        <w:rPr>
          <w:sz w:val="24"/>
        </w:rPr>
      </w:pPr>
      <w:r>
        <w:rPr>
          <w:sz w:val="24"/>
        </w:rPr>
        <w:t>Rule-Based</w:t>
      </w:r>
    </w:p>
    <w:p w14:paraId="2464EB79" w14:textId="77777777" w:rsidR="00D601DD" w:rsidRDefault="000B0A12">
      <w:pPr>
        <w:pStyle w:val="ListParagraph"/>
        <w:numPr>
          <w:ilvl w:val="0"/>
          <w:numId w:val="4"/>
        </w:numPr>
        <w:tabs>
          <w:tab w:val="left" w:pos="716"/>
        </w:tabs>
        <w:spacing w:before="135"/>
        <w:ind w:hanging="205"/>
        <w:rPr>
          <w:sz w:val="24"/>
        </w:rPr>
      </w:pPr>
      <w:r>
        <w:rPr>
          <w:sz w:val="24"/>
        </w:rPr>
        <w:t>Machine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</w:p>
    <w:p w14:paraId="4EAA4225" w14:textId="77777777" w:rsidR="00D601DD" w:rsidRDefault="00D601DD">
      <w:pPr>
        <w:pStyle w:val="BodyText"/>
        <w:rPr>
          <w:sz w:val="26"/>
        </w:rPr>
      </w:pPr>
    </w:p>
    <w:p w14:paraId="74B86054" w14:textId="77777777" w:rsidR="00D601DD" w:rsidRDefault="000B0A12">
      <w:pPr>
        <w:pStyle w:val="BodyText"/>
        <w:spacing w:before="196" w:line="357" w:lineRule="auto"/>
        <w:ind w:left="117" w:right="113" w:firstLine="566"/>
        <w:jc w:val="both"/>
      </w:pPr>
      <w:r>
        <w:t>Rule-based chatbots are comparably simple, as those are being built by a set of branch</w:t>
      </w:r>
      <w:r>
        <w:rPr>
          <w:spacing w:val="1"/>
        </w:rPr>
        <w:t xml:space="preserve"> </w:t>
      </w:r>
      <w:r>
        <w:t>algorithms with limited number of options. Machine Learning based chatbots, in its turn, can</w:t>
      </w:r>
      <w:r>
        <w:rPr>
          <w:spacing w:val="1"/>
        </w:rPr>
        <w:t xml:space="preserve"> </w:t>
      </w:r>
      <w:r>
        <w:t>adapt to ever-changing environment and create new answers, notifications and</w:t>
      </w:r>
      <w:r>
        <w:t xml:space="preserve"> other forms of</w:t>
      </w:r>
      <w:r>
        <w:rPr>
          <w:spacing w:val="1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clients.</w:t>
      </w:r>
    </w:p>
    <w:p w14:paraId="60545D04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1F814EE0" w14:textId="77777777" w:rsidR="00D601DD" w:rsidRDefault="000B0A12">
      <w:pPr>
        <w:pStyle w:val="BodyText"/>
        <w:spacing w:before="77"/>
        <w:ind w:left="117"/>
      </w:pPr>
      <w:bookmarkStart w:id="248" w:name="_bookmark28"/>
      <w:bookmarkEnd w:id="248"/>
      <w:r>
        <w:lastRenderedPageBreak/>
        <w:t>Table</w:t>
      </w:r>
      <w:r>
        <w:rPr>
          <w:spacing w:val="-6"/>
        </w:rPr>
        <w:t xml:space="preserve"> </w:t>
      </w:r>
      <w:r>
        <w:t>7.</w:t>
      </w:r>
      <w:r>
        <w:rPr>
          <w:spacing w:val="13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type</w:t>
      </w:r>
    </w:p>
    <w:p w14:paraId="3EBBBAD8" w14:textId="77777777" w:rsidR="00D601DD" w:rsidRDefault="00D601DD">
      <w:pPr>
        <w:pStyle w:val="BodyText"/>
        <w:spacing w:before="7"/>
        <w:rPr>
          <w:sz w:val="25"/>
        </w:rPr>
      </w:pPr>
    </w:p>
    <w:tbl>
      <w:tblPr>
        <w:tblW w:w="0" w:type="auto"/>
        <w:tblInd w:w="3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408"/>
        <w:gridCol w:w="1009"/>
      </w:tblGrid>
      <w:tr w:rsidR="00D601DD" w14:paraId="1952AB3D" w14:textId="77777777">
        <w:trPr>
          <w:trHeight w:val="286"/>
        </w:trPr>
        <w:tc>
          <w:tcPr>
            <w:tcW w:w="788" w:type="dxa"/>
          </w:tcPr>
          <w:p w14:paraId="42FBD7A5" w14:textId="77777777" w:rsidR="00D601DD" w:rsidRDefault="00D601DD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408" w:type="dxa"/>
          </w:tcPr>
          <w:p w14:paraId="528CB35A" w14:textId="77777777" w:rsidR="00D601DD" w:rsidRDefault="000B0A12"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009" w:type="dxa"/>
          </w:tcPr>
          <w:p w14:paraId="7AC95870" w14:textId="77777777" w:rsidR="00D601DD" w:rsidRDefault="000B0A12">
            <w:pPr>
              <w:pStyle w:val="TableParagraph"/>
              <w:ind w:left="96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D601DD" w14:paraId="1205039B" w14:textId="77777777">
        <w:trPr>
          <w:trHeight w:val="286"/>
        </w:trPr>
        <w:tc>
          <w:tcPr>
            <w:tcW w:w="788" w:type="dxa"/>
          </w:tcPr>
          <w:p w14:paraId="13800207" w14:textId="77777777" w:rsidR="00D601DD" w:rsidRDefault="000B0A12">
            <w:pPr>
              <w:pStyle w:val="TableParagraph"/>
              <w:ind w:left="86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Voice</w:t>
            </w:r>
          </w:p>
        </w:tc>
        <w:tc>
          <w:tcPr>
            <w:tcW w:w="1408" w:type="dxa"/>
          </w:tcPr>
          <w:p w14:paraId="30DA893B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Microphone</w:t>
            </w:r>
          </w:p>
        </w:tc>
        <w:tc>
          <w:tcPr>
            <w:tcW w:w="1009" w:type="dxa"/>
          </w:tcPr>
          <w:p w14:paraId="4ACF693C" w14:textId="77777777" w:rsidR="00D601DD" w:rsidRDefault="000B0A12">
            <w:pPr>
              <w:pStyle w:val="TableParagraph"/>
              <w:ind w:left="96" w:right="89"/>
              <w:rPr>
                <w:sz w:val="24"/>
              </w:rPr>
            </w:pPr>
            <w:r>
              <w:rPr>
                <w:sz w:val="24"/>
              </w:rPr>
              <w:t>Speaker</w:t>
            </w:r>
          </w:p>
        </w:tc>
      </w:tr>
      <w:tr w:rsidR="00D601DD" w14:paraId="6E5A6216" w14:textId="77777777">
        <w:trPr>
          <w:trHeight w:val="286"/>
        </w:trPr>
        <w:tc>
          <w:tcPr>
            <w:tcW w:w="788" w:type="dxa"/>
          </w:tcPr>
          <w:p w14:paraId="65681EDB" w14:textId="77777777" w:rsidR="00D601DD" w:rsidRDefault="000B0A12">
            <w:pPr>
              <w:pStyle w:val="TableParagraph"/>
              <w:ind w:left="86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</w:p>
        </w:tc>
        <w:tc>
          <w:tcPr>
            <w:tcW w:w="1408" w:type="dxa"/>
          </w:tcPr>
          <w:p w14:paraId="6674B7AF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</w:p>
        </w:tc>
        <w:tc>
          <w:tcPr>
            <w:tcW w:w="1009" w:type="dxa"/>
          </w:tcPr>
          <w:p w14:paraId="26B7A5A5" w14:textId="77777777" w:rsidR="00D601DD" w:rsidRDefault="000B0A12">
            <w:pPr>
              <w:pStyle w:val="TableParagraph"/>
              <w:ind w:left="96" w:right="89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</w:tr>
    </w:tbl>
    <w:p w14:paraId="1C71DA35" w14:textId="77777777" w:rsidR="00D601DD" w:rsidRDefault="000B0A12">
      <w:pPr>
        <w:spacing w:before="151"/>
        <w:ind w:left="117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56CCF29A" w14:textId="77777777" w:rsidR="00D601DD" w:rsidRDefault="00D601DD">
      <w:pPr>
        <w:pStyle w:val="BodyText"/>
        <w:rPr>
          <w:sz w:val="22"/>
        </w:rPr>
      </w:pPr>
    </w:p>
    <w:p w14:paraId="0F83E580" w14:textId="77777777" w:rsidR="00D601DD" w:rsidRDefault="00D601DD">
      <w:pPr>
        <w:pStyle w:val="BodyText"/>
        <w:rPr>
          <w:sz w:val="22"/>
        </w:rPr>
      </w:pPr>
    </w:p>
    <w:p w14:paraId="52081406" w14:textId="77777777" w:rsidR="00D601DD" w:rsidRDefault="00D601DD">
      <w:pPr>
        <w:pStyle w:val="BodyText"/>
        <w:spacing w:before="5"/>
        <w:rPr>
          <w:sz w:val="27"/>
        </w:rPr>
      </w:pPr>
    </w:p>
    <w:p w14:paraId="1AF510AF" w14:textId="77777777" w:rsidR="00D601DD" w:rsidRDefault="000B0A12">
      <w:pPr>
        <w:pStyle w:val="Heading2"/>
        <w:numPr>
          <w:ilvl w:val="2"/>
          <w:numId w:val="3"/>
        </w:numPr>
        <w:tabs>
          <w:tab w:val="left" w:pos="894"/>
          <w:tab w:val="left" w:pos="895"/>
        </w:tabs>
      </w:pPr>
      <w:bookmarkStart w:id="249" w:name="Structure"/>
      <w:bookmarkStart w:id="250" w:name="_bookmark29"/>
      <w:bookmarkEnd w:id="249"/>
      <w:bookmarkEnd w:id="250"/>
      <w:r>
        <w:t>Structure</w:t>
      </w:r>
    </w:p>
    <w:p w14:paraId="468DCFA2" w14:textId="77777777" w:rsidR="00D601DD" w:rsidRDefault="00D601DD">
      <w:pPr>
        <w:pStyle w:val="BodyText"/>
        <w:rPr>
          <w:b/>
          <w:sz w:val="26"/>
        </w:rPr>
      </w:pPr>
    </w:p>
    <w:p w14:paraId="49634D52" w14:textId="77777777" w:rsidR="00D601DD" w:rsidRDefault="000B0A12">
      <w:pPr>
        <w:pStyle w:val="BodyText"/>
        <w:spacing w:before="195" w:line="357" w:lineRule="auto"/>
        <w:ind w:left="117" w:right="113" w:firstLine="566"/>
        <w:jc w:val="both"/>
      </w:pPr>
      <w:r>
        <w:t>Structurally, chatbot can be divided into 3 parts — front-end, middleware and back-end.</w:t>
      </w:r>
      <w:r>
        <w:rPr>
          <w:spacing w:val="-57"/>
        </w:rPr>
        <w:t xml:space="preserve"> </w:t>
      </w:r>
      <w:r>
        <w:t>Front-end defines user interface, a form of a user interaction both textual and by voice. Mid-</w:t>
      </w:r>
      <w:r>
        <w:rPr>
          <w:spacing w:val="1"/>
        </w:rPr>
        <w:t xml:space="preserve"> </w:t>
      </w:r>
      <w:proofErr w:type="spellStart"/>
      <w:r>
        <w:t>dleware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rule-based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decoder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parser,</w:t>
      </w:r>
      <w:r>
        <w:rPr>
          <w:spacing w:val="-7"/>
        </w:rPr>
        <w:t xml:space="preserve"> </w:t>
      </w:r>
      <w:r>
        <w:t>whi</w:t>
      </w:r>
      <w:r>
        <w:t>ch</w:t>
      </w:r>
      <w:r>
        <w:rPr>
          <w:spacing w:val="-8"/>
        </w:rPr>
        <w:t xml:space="preserve"> </w:t>
      </w:r>
      <w:r>
        <w:t>receives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from front-end, produces commands with input arguments, passes to back-end, and generates</w:t>
      </w:r>
      <w:r>
        <w:rPr>
          <w:spacing w:val="1"/>
        </w:rPr>
        <w:t xml:space="preserve"> </w:t>
      </w:r>
      <w:r>
        <w:t>text</w:t>
      </w:r>
      <w:r>
        <w:rPr>
          <w:spacing w:val="-12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voice</w:t>
      </w:r>
      <w:r>
        <w:rPr>
          <w:spacing w:val="-11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back-end</w:t>
      </w:r>
      <w:r>
        <w:rPr>
          <w:spacing w:val="-11"/>
        </w:rPr>
        <w:t xml:space="preserve"> </w:t>
      </w:r>
      <w:r>
        <w:t>response.</w:t>
      </w:r>
      <w:r>
        <w:rPr>
          <w:spacing w:val="10"/>
        </w:rPr>
        <w:t xml:space="preserve"> </w:t>
      </w:r>
      <w:r>
        <w:t>Back-end,</w:t>
      </w:r>
      <w:r>
        <w:rPr>
          <w:spacing w:val="-10"/>
        </w:rPr>
        <w:t xml:space="preserve"> </w:t>
      </w:r>
      <w:r>
        <w:t>accordingly,</w:t>
      </w:r>
      <w:r>
        <w:rPr>
          <w:spacing w:val="-10"/>
        </w:rPr>
        <w:t xml:space="preserve"> </w:t>
      </w:r>
      <w:r>
        <w:t>executes</w:t>
      </w:r>
      <w:r>
        <w:rPr>
          <w:spacing w:val="-11"/>
        </w:rPr>
        <w:t xml:space="preserve"> </w:t>
      </w:r>
      <w:r>
        <w:t>commands</w:t>
      </w:r>
      <w:r>
        <w:rPr>
          <w:spacing w:val="-5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arguments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produces</w:t>
      </w:r>
      <w:r>
        <w:rPr>
          <w:spacing w:val="-4"/>
        </w:rPr>
        <w:t xml:space="preserve"> </w:t>
      </w:r>
      <w:r>
        <w:t>output,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logic.</w:t>
      </w:r>
      <w:r>
        <w:rPr>
          <w:spacing w:val="1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</w:t>
      </w:r>
      <w:r>
        <w:rPr>
          <w:spacing w:val="-5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observe,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functional</w:t>
      </w:r>
      <w:r>
        <w:rPr>
          <w:spacing w:val="-11"/>
        </w:rPr>
        <w:t xml:space="preserve"> </w:t>
      </w:r>
      <w:r>
        <w:t>aspect</w:t>
      </w:r>
      <w:r>
        <w:rPr>
          <w:spacing w:val="-1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either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textual</w:t>
      </w:r>
      <w:r>
        <w:rPr>
          <w:spacing w:val="-11"/>
        </w:rPr>
        <w:t xml:space="preserve"> </w:t>
      </w:r>
      <w:r>
        <w:t>chatbot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invoked</w:t>
      </w:r>
      <w:r>
        <w:rPr>
          <w:spacing w:val="-10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voice. Those differ only by the front-end for the user. In both solutions we have to use Natural</w:t>
      </w:r>
      <w:r>
        <w:rPr>
          <w:spacing w:val="-57"/>
        </w:rPr>
        <w:t xml:space="preserve"> </w:t>
      </w:r>
      <w:r>
        <w:t>Language Programming technologies to either transform text or speech into commands valid</w:t>
      </w:r>
      <w:r>
        <w:rPr>
          <w:spacing w:val="1"/>
        </w:rPr>
        <w:t xml:space="preserve"> </w:t>
      </w:r>
      <w:r>
        <w:t xml:space="preserve">for back-end API. Such an architecture allows building conversational </w:t>
      </w:r>
      <w:r>
        <w:t>solutions in a form of</w:t>
      </w:r>
      <w:r>
        <w:rPr>
          <w:spacing w:val="1"/>
        </w:rPr>
        <w:t xml:space="preserve"> </w:t>
      </w:r>
      <w:r>
        <w:t>simple,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level,</w:t>
      </w:r>
      <w:r>
        <w:rPr>
          <w:spacing w:val="-1"/>
        </w:rPr>
        <w:t xml:space="preserve"> </w:t>
      </w:r>
      <w:r>
        <w:t>blocks.</w:t>
      </w:r>
    </w:p>
    <w:p w14:paraId="019A29F8" w14:textId="77777777" w:rsidR="00D601DD" w:rsidRDefault="00D601DD">
      <w:pPr>
        <w:pStyle w:val="BodyText"/>
        <w:rPr>
          <w:sz w:val="26"/>
        </w:rPr>
      </w:pPr>
    </w:p>
    <w:p w14:paraId="1248C725" w14:textId="77777777" w:rsidR="00D601DD" w:rsidRDefault="00D601DD">
      <w:pPr>
        <w:pStyle w:val="BodyText"/>
        <w:rPr>
          <w:sz w:val="23"/>
        </w:rPr>
      </w:pPr>
    </w:p>
    <w:p w14:paraId="0D0C84D4" w14:textId="77777777" w:rsidR="00D601DD" w:rsidRDefault="000B0A12">
      <w:pPr>
        <w:pStyle w:val="Heading2"/>
        <w:numPr>
          <w:ilvl w:val="2"/>
          <w:numId w:val="3"/>
        </w:numPr>
        <w:tabs>
          <w:tab w:val="left" w:pos="894"/>
          <w:tab w:val="left" w:pos="895"/>
        </w:tabs>
      </w:pPr>
      <w:bookmarkStart w:id="251" w:name="Front-end"/>
      <w:bookmarkStart w:id="252" w:name="_bookmark30"/>
      <w:bookmarkEnd w:id="251"/>
      <w:bookmarkEnd w:id="252"/>
      <w:r>
        <w:t>Front-end</w:t>
      </w:r>
    </w:p>
    <w:p w14:paraId="34506257" w14:textId="77777777" w:rsidR="00D601DD" w:rsidRDefault="00D601DD">
      <w:pPr>
        <w:pStyle w:val="BodyText"/>
        <w:rPr>
          <w:b/>
          <w:sz w:val="26"/>
        </w:rPr>
      </w:pPr>
    </w:p>
    <w:p w14:paraId="0AD970F9" w14:textId="77777777" w:rsidR="00D601DD" w:rsidRDefault="000B0A12">
      <w:pPr>
        <w:pStyle w:val="BodyText"/>
        <w:spacing w:before="196" w:line="357" w:lineRule="auto"/>
        <w:ind w:left="117" w:right="114" w:firstLine="566"/>
        <w:jc w:val="both"/>
      </w:pPr>
      <w:r>
        <w:t>Front-end is an interface for a user of a conversational bot.</w:t>
      </w:r>
      <w:r>
        <w:rPr>
          <w:spacing w:val="1"/>
        </w:rPr>
        <w:t xml:space="preserve"> </w:t>
      </w:r>
      <w:r>
        <w:t>Interaction can be done by</w:t>
      </w:r>
      <w:r>
        <w:rPr>
          <w:spacing w:val="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output.</w:t>
      </w:r>
    </w:p>
    <w:p w14:paraId="52CFB59E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rPr>
          <w:w w:val="95"/>
        </w:rPr>
        <w:t>In case of voice interaction input is being received b</w:t>
      </w:r>
      <w:r>
        <w:rPr>
          <w:w w:val="95"/>
        </w:rPr>
        <w:t>y a microphone, via which user speaks,</w:t>
      </w:r>
      <w:r>
        <w:rPr>
          <w:spacing w:val="1"/>
          <w:w w:val="95"/>
        </w:rPr>
        <w:t xml:space="preserve"> </w:t>
      </w:r>
      <w:r>
        <w:t>and output is done via speaker of a mobile phone or a computer with generated speech.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textual interaction input is done by a text field, usually done with a keyboard, while output is</w:t>
      </w:r>
      <w:r>
        <w:rPr>
          <w:spacing w:val="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screen,</w:t>
      </w:r>
      <w:r>
        <w:rPr>
          <w:spacing w:val="-1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message.</w:t>
      </w:r>
    </w:p>
    <w:p w14:paraId="05775697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Overwhelmingly, as a front-end, chatbots use textual dialog messenger and usually are</w:t>
      </w:r>
      <w:r>
        <w:rPr>
          <w:spacing w:val="1"/>
        </w:rPr>
        <w:t xml:space="preserve"> </w:t>
      </w:r>
      <w:r>
        <w:rPr>
          <w:w w:val="95"/>
        </w:rPr>
        <w:t>associated with this form.</w:t>
      </w:r>
      <w:r>
        <w:rPr>
          <w:spacing w:val="54"/>
        </w:rPr>
        <w:t xml:space="preserve"> </w:t>
      </w:r>
      <w:r>
        <w:rPr>
          <w:w w:val="95"/>
        </w:rPr>
        <w:t>In this use-case customer write via suitable messenger,</w:t>
      </w:r>
      <w:r>
        <w:rPr>
          <w:spacing w:val="54"/>
        </w:rPr>
        <w:t xml:space="preserve"> </w:t>
      </w:r>
      <w:r>
        <w:rPr>
          <w:w w:val="95"/>
        </w:rPr>
        <w:t>social network</w:t>
      </w:r>
      <w:r>
        <w:rPr>
          <w:spacing w:val="1"/>
          <w:w w:val="95"/>
        </w:rPr>
        <w:t xml:space="preserve"> </w:t>
      </w:r>
      <w:r>
        <w:t>or application in an extremely familiar environment. Obviously, familiarity is also connected</w:t>
      </w:r>
      <w:r>
        <w:rPr>
          <w:spacing w:val="1"/>
        </w:rPr>
        <w:t xml:space="preserve"> </w:t>
      </w:r>
      <w:r>
        <w:t>to prior existence of customer support dialog in any form.</w:t>
      </w:r>
      <w:r>
        <w:rPr>
          <w:spacing w:val="1"/>
        </w:rPr>
        <w:t xml:space="preserve"> </w:t>
      </w:r>
      <w:r>
        <w:t>Nonetheless, as it was mentioned</w:t>
      </w:r>
      <w:r>
        <w:rPr>
          <w:spacing w:val="1"/>
        </w:rPr>
        <w:t xml:space="preserve"> </w:t>
      </w:r>
      <w:r>
        <w:t>before,</w:t>
      </w:r>
      <w:r>
        <w:rPr>
          <w:spacing w:val="8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interaction,</w:t>
      </w:r>
      <w:r>
        <w:rPr>
          <w:spacing w:val="8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logic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itself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labor-intensive</w:t>
      </w:r>
    </w:p>
    <w:p w14:paraId="4E41951A" w14:textId="77777777" w:rsidR="00D601DD" w:rsidRDefault="00D601DD">
      <w:pPr>
        <w:spacing w:line="357" w:lineRule="auto"/>
        <w:jc w:val="both"/>
        <w:sectPr w:rsidR="00D601DD">
          <w:pgSz w:w="11910" w:h="16840"/>
          <w:pgMar w:top="1300" w:right="1300" w:bottom="1020" w:left="1300" w:header="0" w:footer="833" w:gutter="0"/>
          <w:cols w:space="708"/>
        </w:sectPr>
      </w:pPr>
    </w:p>
    <w:p w14:paraId="4501F3C4" w14:textId="77777777" w:rsidR="00D601DD" w:rsidRDefault="000B0A12">
      <w:pPr>
        <w:pStyle w:val="BodyText"/>
        <w:spacing w:before="77"/>
        <w:ind w:left="117"/>
      </w:pPr>
      <w:bookmarkStart w:id="253" w:name="_bookmark31"/>
      <w:bookmarkEnd w:id="253"/>
      <w:r>
        <w:lastRenderedPageBreak/>
        <w:t>Figure</w:t>
      </w:r>
      <w:r>
        <w:rPr>
          <w:spacing w:val="-8"/>
        </w:rPr>
        <w:t xml:space="preserve"> </w:t>
      </w:r>
      <w:r>
        <w:t>4.</w:t>
      </w:r>
      <w:r>
        <w:rPr>
          <w:spacing w:val="11"/>
        </w:rPr>
        <w:t xml:space="preserve"> </w:t>
      </w:r>
      <w:r>
        <w:t>Front-end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Bank</w:t>
      </w:r>
      <w:r>
        <w:rPr>
          <w:spacing w:val="-7"/>
        </w:rPr>
        <w:t xml:space="preserve"> </w:t>
      </w:r>
      <w:r>
        <w:t>Assistant</w:t>
      </w:r>
      <w:r>
        <w:rPr>
          <w:spacing w:val="-7"/>
        </w:rPr>
        <w:t xml:space="preserve"> </w:t>
      </w:r>
      <w:r>
        <w:t>chatbot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Fargo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Facebook</w:t>
      </w:r>
    </w:p>
    <w:p w14:paraId="76F18090" w14:textId="77777777" w:rsidR="00D601DD" w:rsidRDefault="000B0A12">
      <w:pPr>
        <w:pStyle w:val="BodyText"/>
        <w:spacing w:before="6"/>
        <w:rPr>
          <w:sz w:val="23"/>
        </w:rPr>
      </w:pPr>
      <w:r>
        <w:pict w14:anchorId="1CE414A2">
          <v:group id="docshapegroup60" o:spid="_x0000_s2253" style="position:absolute;margin-left:90.55pt;margin-top:14.75pt;width:414.2pt;height:240.1pt;z-index:-251610112;mso-wrap-distance-left:0;mso-wrap-distance-right:0;mso-position-horizontal-relative:page" coordorigin="1811,295" coordsize="8284,48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1" o:spid="_x0000_s2256" type="#_x0000_t75" style="position:absolute;left:1811;top:294;width:2722;height:4802">
              <v:imagedata r:id="rId11" o:title=""/>
            </v:shape>
            <v:shape id="docshape62" o:spid="_x0000_s2255" type="#_x0000_t75" style="position:absolute;left:4592;top:328;width:2722;height:4768">
              <v:imagedata r:id="rId12" o:title=""/>
            </v:shape>
            <v:shape id="docshape63" o:spid="_x0000_s2254" type="#_x0000_t75" style="position:absolute;left:7373;top:323;width:2722;height:4773">
              <v:imagedata r:id="rId13" o:title=""/>
            </v:shape>
            <w10:wrap type="topAndBottom" anchorx="page"/>
          </v:group>
        </w:pict>
      </w:r>
    </w:p>
    <w:p w14:paraId="29DE16C4" w14:textId="77777777" w:rsidR="00D601DD" w:rsidRDefault="00D601DD">
      <w:pPr>
        <w:pStyle w:val="BodyText"/>
        <w:spacing w:before="2"/>
        <w:rPr>
          <w:sz w:val="12"/>
        </w:rPr>
      </w:pPr>
    </w:p>
    <w:p w14:paraId="481C19D2" w14:textId="77777777" w:rsidR="00D601DD" w:rsidRDefault="000B0A12">
      <w:pPr>
        <w:spacing w:before="91"/>
        <w:ind w:left="117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7917651A" w14:textId="77777777" w:rsidR="00D601DD" w:rsidRDefault="00D601DD">
      <w:pPr>
        <w:pStyle w:val="BodyText"/>
        <w:rPr>
          <w:sz w:val="22"/>
        </w:rPr>
      </w:pPr>
    </w:p>
    <w:p w14:paraId="118E9228" w14:textId="77777777" w:rsidR="00D601DD" w:rsidRDefault="00D601DD">
      <w:pPr>
        <w:pStyle w:val="BodyText"/>
        <w:rPr>
          <w:sz w:val="22"/>
        </w:rPr>
      </w:pPr>
    </w:p>
    <w:p w14:paraId="2589B7D0" w14:textId="77777777" w:rsidR="00D601DD" w:rsidRDefault="00D601DD">
      <w:pPr>
        <w:pStyle w:val="BodyText"/>
        <w:spacing w:before="2"/>
        <w:rPr>
          <w:sz w:val="23"/>
        </w:rPr>
      </w:pPr>
    </w:p>
    <w:p w14:paraId="2F5D71A4" w14:textId="77777777" w:rsidR="00D601DD" w:rsidRDefault="000B0A12">
      <w:pPr>
        <w:pStyle w:val="BodyText"/>
        <w:ind w:left="117"/>
      </w:pP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chatbot.</w:t>
      </w:r>
    </w:p>
    <w:p w14:paraId="2EDD7A92" w14:textId="77777777" w:rsidR="00D601DD" w:rsidRDefault="00D601DD">
      <w:pPr>
        <w:pStyle w:val="BodyText"/>
        <w:rPr>
          <w:sz w:val="26"/>
        </w:rPr>
      </w:pPr>
    </w:p>
    <w:p w14:paraId="01B3EC4A" w14:textId="77777777" w:rsidR="00D601DD" w:rsidRDefault="00D601DD">
      <w:pPr>
        <w:pStyle w:val="BodyText"/>
        <w:spacing w:before="3"/>
        <w:rPr>
          <w:sz w:val="34"/>
        </w:rPr>
      </w:pPr>
    </w:p>
    <w:p w14:paraId="6E7C7DAA" w14:textId="77777777" w:rsidR="00D601DD" w:rsidRDefault="000B0A12">
      <w:pPr>
        <w:pStyle w:val="Heading2"/>
        <w:numPr>
          <w:ilvl w:val="2"/>
          <w:numId w:val="3"/>
        </w:numPr>
        <w:tabs>
          <w:tab w:val="left" w:pos="894"/>
          <w:tab w:val="left" w:pos="895"/>
        </w:tabs>
        <w:spacing w:before="1"/>
      </w:pPr>
      <w:bookmarkStart w:id="254" w:name="Middleware"/>
      <w:bookmarkStart w:id="255" w:name="_bookmark32"/>
      <w:bookmarkEnd w:id="254"/>
      <w:bookmarkEnd w:id="255"/>
      <w:r>
        <w:t>Middleware</w:t>
      </w:r>
    </w:p>
    <w:p w14:paraId="38EDD819" w14:textId="77777777" w:rsidR="00D601DD" w:rsidRDefault="00D601DD">
      <w:pPr>
        <w:pStyle w:val="BodyText"/>
        <w:rPr>
          <w:b/>
          <w:sz w:val="26"/>
        </w:rPr>
      </w:pPr>
    </w:p>
    <w:p w14:paraId="178812DF" w14:textId="77777777" w:rsidR="00D601DD" w:rsidRDefault="000B0A12">
      <w:pPr>
        <w:pStyle w:val="BodyText"/>
        <w:spacing w:before="195" w:line="357" w:lineRule="auto"/>
        <w:ind w:left="117" w:right="114" w:firstLine="566"/>
        <w:jc w:val="both"/>
      </w:pPr>
      <w:r>
        <w:t>Input received from front-end is passed to middleware.</w:t>
      </w:r>
      <w:r>
        <w:rPr>
          <w:spacing w:val="1"/>
        </w:rPr>
        <w:t xml:space="preserve"> </w:t>
      </w:r>
      <w:r>
        <w:t>Middleware can be either on a</w:t>
      </w:r>
      <w:r>
        <w:rPr>
          <w:spacing w:val="1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side,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third-party</w:t>
      </w:r>
      <w:r>
        <w:rPr>
          <w:spacing w:val="-13"/>
        </w:rPr>
        <w:t xml:space="preserve"> </w:t>
      </w:r>
      <w:r>
        <w:t>service.</w:t>
      </w:r>
      <w:r>
        <w:rPr>
          <w:spacing w:val="11"/>
        </w:rPr>
        <w:t xml:space="preserve"> </w:t>
      </w:r>
      <w:r>
        <w:t>Middleware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pre-processing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side,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post-processing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proper customer understanding. In other words, this is a part of logic not connected to banking</w:t>
      </w:r>
      <w:r>
        <w:rPr>
          <w:spacing w:val="-57"/>
        </w:rPr>
        <w:t xml:space="preserve"> </w:t>
      </w:r>
      <w:r>
        <w:t>operations,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sides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interaction.</w:t>
      </w:r>
    </w:p>
    <w:p w14:paraId="5A48BC0B" w14:textId="77777777" w:rsidR="00D601DD" w:rsidRDefault="000B0A12">
      <w:pPr>
        <w:pStyle w:val="BodyText"/>
        <w:spacing w:before="3" w:line="357" w:lineRule="auto"/>
        <w:ind w:left="117" w:right="114" w:firstLine="566"/>
        <w:jc w:val="both"/>
      </w:pPr>
      <w:r>
        <w:rPr>
          <w:w w:val="95"/>
        </w:rPr>
        <w:t>The most simple case is for Rule-based decision</w:t>
      </w:r>
      <w:r>
        <w:rPr>
          <w:w w:val="95"/>
        </w:rPr>
        <w:t>-making.</w:t>
      </w:r>
      <w:r>
        <w:rPr>
          <w:spacing w:val="1"/>
          <w:w w:val="95"/>
        </w:rPr>
        <w:t xml:space="preserve"> </w:t>
      </w:r>
      <w:r>
        <w:rPr>
          <w:w w:val="95"/>
        </w:rPr>
        <w:t>For this option there is no need to</w:t>
      </w:r>
      <w:r>
        <w:rPr>
          <w:spacing w:val="1"/>
          <w:w w:val="95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complicated</w:t>
      </w:r>
      <w:r>
        <w:rPr>
          <w:spacing w:val="-15"/>
        </w:rPr>
        <w:t xml:space="preserve"> </w:t>
      </w:r>
      <w:r>
        <w:t>Statistics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knowledge,</w:t>
      </w:r>
      <w:r>
        <w:rPr>
          <w:spacing w:val="-13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represented</w:t>
      </w:r>
      <w:r>
        <w:rPr>
          <w:spacing w:val="-1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limited</w:t>
      </w:r>
      <w:r>
        <w:rPr>
          <w:spacing w:val="-58"/>
        </w:rPr>
        <w:t xml:space="preserve"> </w:t>
      </w:r>
      <w:r>
        <w:rPr>
          <w:w w:val="95"/>
        </w:rPr>
        <w:t>set of options and output is presented as a filled template answer. This case is preferred for faster</w:t>
      </w:r>
      <w:r>
        <w:rPr>
          <w:spacing w:val="1"/>
          <w:w w:val="95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develo</w:t>
      </w:r>
      <w:r>
        <w:t>pment,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side,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client.</w:t>
      </w:r>
    </w:p>
    <w:p w14:paraId="3362D354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Nevertheless, middleware can have a much more complicated form.</w:t>
      </w:r>
      <w:r>
        <w:rPr>
          <w:spacing w:val="1"/>
        </w:rPr>
        <w:t xml:space="preserve"> </w:t>
      </w:r>
      <w:r>
        <w:t>Ideally, this is the</w:t>
      </w:r>
      <w:r>
        <w:rPr>
          <w:spacing w:val="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frontier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Artificial</w:t>
      </w:r>
      <w:r>
        <w:rPr>
          <w:spacing w:val="-11"/>
        </w:rPr>
        <w:t xml:space="preserve"> </w:t>
      </w:r>
      <w:r>
        <w:t>Intelligence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chatbots</w:t>
      </w:r>
      <w:r>
        <w:rPr>
          <w:spacing w:val="-11"/>
        </w:rPr>
        <w:t xml:space="preserve"> </w:t>
      </w:r>
      <w:r>
        <w:t>However,</w:t>
      </w:r>
      <w:r>
        <w:rPr>
          <w:spacing w:val="-10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analytics,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mainly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Processing.</w:t>
      </w:r>
    </w:p>
    <w:p w14:paraId="7152157B" w14:textId="77777777" w:rsidR="00D601DD" w:rsidRDefault="000B0A12">
      <w:pPr>
        <w:pStyle w:val="BodyText"/>
        <w:spacing w:before="1" w:line="357" w:lineRule="auto"/>
        <w:ind w:left="117" w:right="116" w:firstLine="566"/>
        <w:jc w:val="both"/>
      </w:pPr>
      <w:r>
        <w:rPr>
          <w:w w:val="95"/>
        </w:rPr>
        <w:t>Natural Language Processing, NLP, divides in two parts — Natural Language Understand-</w:t>
      </w:r>
      <w:r>
        <w:rPr>
          <w:spacing w:val="1"/>
          <w:w w:val="95"/>
        </w:rPr>
        <w:t xml:space="preserve"> </w:t>
      </w:r>
      <w:proofErr w:type="spellStart"/>
      <w:r>
        <w:t>ing</w:t>
      </w:r>
      <w:proofErr w:type="spellEnd"/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Natural</w:t>
      </w:r>
      <w:r>
        <w:rPr>
          <w:spacing w:val="13"/>
        </w:rPr>
        <w:t xml:space="preserve"> </w:t>
      </w:r>
      <w:r>
        <w:t>Language</w:t>
      </w:r>
      <w:r>
        <w:rPr>
          <w:spacing w:val="13"/>
        </w:rPr>
        <w:t xml:space="preserve"> </w:t>
      </w:r>
      <w:r>
        <w:t>Generation.</w:t>
      </w:r>
      <w:r>
        <w:rPr>
          <w:spacing w:val="9"/>
        </w:rPr>
        <w:t xml:space="preserve"> </w:t>
      </w:r>
      <w:r>
        <w:t>Natural</w:t>
      </w:r>
      <w:r>
        <w:rPr>
          <w:spacing w:val="13"/>
        </w:rPr>
        <w:t xml:space="preserve"> </w:t>
      </w:r>
      <w:r>
        <w:t>Language</w:t>
      </w:r>
      <w:r>
        <w:rPr>
          <w:spacing w:val="13"/>
        </w:rPr>
        <w:t xml:space="preserve"> </w:t>
      </w:r>
      <w:r>
        <w:t>Understanding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branch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NLP</w:t>
      </w:r>
    </w:p>
    <w:p w14:paraId="750EF2F6" w14:textId="77777777" w:rsidR="00D601DD" w:rsidRDefault="00D601DD">
      <w:pPr>
        <w:spacing w:line="357" w:lineRule="auto"/>
        <w:jc w:val="both"/>
        <w:sectPr w:rsidR="00D601DD">
          <w:pgSz w:w="11910" w:h="16840"/>
          <w:pgMar w:top="1300" w:right="1300" w:bottom="1020" w:left="1300" w:header="0" w:footer="833" w:gutter="0"/>
          <w:cols w:space="708"/>
        </w:sectPr>
      </w:pPr>
    </w:p>
    <w:p w14:paraId="598BBB21" w14:textId="77777777" w:rsidR="00D601DD" w:rsidRDefault="000B0A12">
      <w:pPr>
        <w:pStyle w:val="BodyText"/>
        <w:spacing w:before="74" w:line="357" w:lineRule="auto"/>
        <w:ind w:left="117" w:right="115"/>
        <w:jc w:val="both"/>
      </w:pPr>
      <w:r>
        <w:lastRenderedPageBreak/>
        <w:t>which uses Artificial Intelligence, mostly Machine Learning mechanics, for building software</w:t>
      </w:r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sentences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speech.</w:t>
      </w:r>
      <w:r>
        <w:rPr>
          <w:spacing w:val="11"/>
        </w:rPr>
        <w:t xml:space="preserve"> </w:t>
      </w:r>
      <w:r>
        <w:t>Natural</w:t>
      </w:r>
      <w:r>
        <w:rPr>
          <w:spacing w:val="-10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Generation</w:t>
      </w:r>
      <w:r>
        <w:rPr>
          <w:spacing w:val="-58"/>
        </w:rPr>
        <w:t xml:space="preserve"> </w:t>
      </w:r>
      <w:r>
        <w:t>is a branch of NLP which uses Artificial Intelligence, mostly Machine Learning technical, for</w:t>
      </w:r>
      <w:r>
        <w:rPr>
          <w:spacing w:val="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synthesize</w:t>
      </w:r>
      <w:r>
        <w:rPr>
          <w:spacing w:val="-2"/>
        </w:rPr>
        <w:t xml:space="preserve"> </w:t>
      </w:r>
      <w:r>
        <w:t>text.</w:t>
      </w:r>
    </w:p>
    <w:p w14:paraId="6096D341" w14:textId="77777777" w:rsidR="00D601DD" w:rsidRDefault="000B0A12">
      <w:pPr>
        <w:pStyle w:val="BodyText"/>
        <w:spacing w:before="2" w:line="357" w:lineRule="auto"/>
        <w:ind w:left="117" w:right="115" w:firstLine="566"/>
        <w:jc w:val="both"/>
      </w:pPr>
      <w:r>
        <w:t>Accordingly, Conversational Banking has to be created with two instruments, Natural</w:t>
      </w:r>
      <w:r>
        <w:rPr>
          <w:spacing w:val="1"/>
        </w:rPr>
        <w:t xml:space="preserve"> </w:t>
      </w:r>
      <w:r>
        <w:t>Language Understanding</w:t>
      </w:r>
      <w:r>
        <w:t xml:space="preserve"> for input and Natural Language Generation for output.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same middleware can be used for various forms, as a text or speech understanding framework</w:t>
      </w:r>
      <w:r>
        <w:rPr>
          <w:spacing w:val="1"/>
        </w:rPr>
        <w:t xml:space="preserve"> </w:t>
      </w:r>
      <w:r>
        <w:rPr>
          <w:w w:val="95"/>
        </w:rPr>
        <w:t xml:space="preserve">for call-center bots, website chatbots or </w:t>
      </w:r>
      <w:proofErr w:type="spellStart"/>
      <w:r>
        <w:rPr>
          <w:w w:val="95"/>
        </w:rPr>
        <w:t>robo</w:t>
      </w:r>
      <w:proofErr w:type="spellEnd"/>
      <w:r>
        <w:rPr>
          <w:w w:val="95"/>
        </w:rPr>
        <w:t>-advisers and for text or speech generation for SMS,</w:t>
      </w:r>
      <w:r>
        <w:rPr>
          <w:spacing w:val="1"/>
          <w:w w:val="95"/>
        </w:rPr>
        <w:t xml:space="preserve"> </w:t>
      </w:r>
      <w:r>
        <w:t>t</w:t>
      </w:r>
      <w:r>
        <w:t>ext</w:t>
      </w:r>
      <w:r>
        <w:rPr>
          <w:spacing w:val="-2"/>
        </w:rPr>
        <w:t xml:space="preserve"> </w:t>
      </w:r>
      <w:r>
        <w:t>answers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calling.</w:t>
      </w:r>
    </w:p>
    <w:p w14:paraId="15333E88" w14:textId="77777777" w:rsidR="00D601DD" w:rsidRDefault="00D601DD">
      <w:pPr>
        <w:pStyle w:val="BodyText"/>
        <w:rPr>
          <w:sz w:val="26"/>
        </w:rPr>
      </w:pPr>
    </w:p>
    <w:p w14:paraId="69F299AE" w14:textId="77777777" w:rsidR="00D601DD" w:rsidRDefault="00D601DD">
      <w:pPr>
        <w:pStyle w:val="BodyText"/>
        <w:spacing w:before="9"/>
        <w:rPr>
          <w:sz w:val="22"/>
        </w:rPr>
      </w:pPr>
    </w:p>
    <w:p w14:paraId="1AFEA3D8" w14:textId="77777777" w:rsidR="00D601DD" w:rsidRDefault="000B0A12">
      <w:pPr>
        <w:pStyle w:val="Heading2"/>
        <w:numPr>
          <w:ilvl w:val="2"/>
          <w:numId w:val="3"/>
        </w:numPr>
        <w:tabs>
          <w:tab w:val="left" w:pos="894"/>
          <w:tab w:val="left" w:pos="895"/>
        </w:tabs>
      </w:pPr>
      <w:bookmarkStart w:id="256" w:name="Back-end"/>
      <w:bookmarkStart w:id="257" w:name="_bookmark33"/>
      <w:bookmarkEnd w:id="256"/>
      <w:bookmarkEnd w:id="257"/>
      <w:r>
        <w:t>Back-end</w:t>
      </w:r>
    </w:p>
    <w:p w14:paraId="35E06412" w14:textId="77777777" w:rsidR="00D601DD" w:rsidRDefault="00D601DD">
      <w:pPr>
        <w:pStyle w:val="BodyText"/>
        <w:rPr>
          <w:b/>
          <w:sz w:val="26"/>
        </w:rPr>
      </w:pPr>
    </w:p>
    <w:p w14:paraId="7C6BCEC4" w14:textId="77777777" w:rsidR="00D601DD" w:rsidRDefault="000B0A12">
      <w:pPr>
        <w:pStyle w:val="BodyText"/>
        <w:spacing w:before="195" w:line="357" w:lineRule="auto"/>
        <w:ind w:left="117" w:right="113" w:firstLine="566"/>
        <w:jc w:val="both"/>
      </w:pPr>
      <w:r>
        <w:rPr>
          <w:w w:val="95"/>
        </w:rPr>
        <w:t>Back-end part of any</w:t>
      </w:r>
      <w:r>
        <w:rPr>
          <w:spacing w:val="1"/>
          <w:w w:val="95"/>
        </w:rPr>
        <w:t xml:space="preserve"> </w:t>
      </w:r>
      <w:r>
        <w:rPr>
          <w:w w:val="95"/>
        </w:rPr>
        <w:t>conversational interaction is</w:t>
      </w:r>
      <w:r>
        <w:rPr>
          <w:spacing w:val="1"/>
          <w:w w:val="95"/>
        </w:rPr>
        <w:t xml:space="preserve"> </w:t>
      </w:r>
      <w:r>
        <w:rPr>
          <w:w w:val="95"/>
        </w:rPr>
        <w:t>the most important</w:t>
      </w:r>
      <w:r>
        <w:rPr>
          <w:spacing w:val="1"/>
          <w:w w:val="95"/>
        </w:rPr>
        <w:t xml:space="preserve"> </w:t>
      </w:r>
      <w:r>
        <w:rPr>
          <w:w w:val="95"/>
        </w:rPr>
        <w:t>from a banking</w:t>
      </w:r>
      <w:r>
        <w:rPr>
          <w:spacing w:val="54"/>
        </w:rPr>
        <w:t xml:space="preserve"> </w:t>
      </w:r>
      <w:r>
        <w:rPr>
          <w:w w:val="95"/>
        </w:rPr>
        <w:t>side,</w:t>
      </w:r>
      <w:r>
        <w:rPr>
          <w:spacing w:val="-54"/>
          <w:w w:val="95"/>
        </w:rPr>
        <w:t xml:space="preserve"> </w:t>
      </w:r>
      <w:r>
        <w:t>as it is directly connected to banking processes. This part is actual part of execution of trans-</w:t>
      </w:r>
      <w:r>
        <w:rPr>
          <w:spacing w:val="1"/>
        </w:rPr>
        <w:t xml:space="preserve"> </w:t>
      </w:r>
      <w:r>
        <w:t>actions, request or for other orders of operations, including current balance check.</w:t>
      </w:r>
      <w:r>
        <w:rPr>
          <w:spacing w:val="60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it is inextricably linked with actual bank as a platform for fi</w:t>
      </w:r>
      <w:r>
        <w:t>nancial services. In comparison to</w:t>
      </w:r>
      <w:r>
        <w:rPr>
          <w:spacing w:val="1"/>
        </w:rPr>
        <w:t xml:space="preserve"> </w:t>
      </w:r>
      <w:r>
        <w:t>front-end,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strictly</w:t>
      </w:r>
      <w:r>
        <w:rPr>
          <w:spacing w:val="-3"/>
        </w:rPr>
        <w:t xml:space="preserve"> </w:t>
      </w:r>
      <w:r>
        <w:t>formulated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defined,</w:t>
      </w:r>
      <w:r>
        <w:rPr>
          <w:spacing w:val="-3"/>
        </w:rPr>
        <w:t xml:space="preserve"> </w:t>
      </w:r>
      <w:r>
        <w:t>as,</w:t>
      </w:r>
      <w:r>
        <w:rPr>
          <w:spacing w:val="-3"/>
        </w:rPr>
        <w:t xml:space="preserve"> </w:t>
      </w:r>
      <w:r>
        <w:t>basically,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API,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interface,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bank.</w:t>
      </w:r>
    </w:p>
    <w:p w14:paraId="4EE8394D" w14:textId="77777777" w:rsidR="00D601DD" w:rsidRDefault="000B0A12">
      <w:pPr>
        <w:pStyle w:val="BodyText"/>
        <w:spacing w:before="3" w:line="357" w:lineRule="auto"/>
        <w:ind w:left="117" w:right="113" w:firstLine="566"/>
        <w:jc w:val="both"/>
      </w:pP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intense</w:t>
      </w:r>
      <w:r>
        <w:rPr>
          <w:spacing w:val="-12"/>
        </w:rPr>
        <w:t xml:space="preserve"> </w:t>
      </w:r>
      <w:r>
        <w:t>usage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possible</w:t>
      </w:r>
      <w:r>
        <w:rPr>
          <w:spacing w:val="-13"/>
        </w:rPr>
        <w:t xml:space="preserve"> </w:t>
      </w:r>
      <w:r>
        <w:t>here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shared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levels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banking.</w:t>
      </w:r>
      <w:r>
        <w:rPr>
          <w:spacing w:val="-5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decision-making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metadata</w:t>
      </w:r>
      <w:r>
        <w:rPr>
          <w:spacing w:val="-4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requests.</w:t>
      </w:r>
      <w:r>
        <w:rPr>
          <w:spacing w:val="-58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request</w:t>
      </w:r>
      <w:r>
        <w:rPr>
          <w:spacing w:val="-15"/>
        </w:rPr>
        <w:t xml:space="preserve"> </w:t>
      </w:r>
      <w:r>
        <w:t>interface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strictly</w:t>
      </w:r>
      <w:r>
        <w:rPr>
          <w:spacing w:val="-14"/>
        </w:rPr>
        <w:t xml:space="preserve"> </w:t>
      </w:r>
      <w:r>
        <w:t>formulated,</w:t>
      </w:r>
      <w:r>
        <w:rPr>
          <w:spacing w:val="-12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possible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define</w:t>
      </w:r>
      <w:r>
        <w:rPr>
          <w:spacing w:val="-15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col-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lect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obviously,</w:t>
      </w:r>
      <w:r>
        <w:rPr>
          <w:spacing w:val="54"/>
        </w:rPr>
        <w:t xml:space="preserve"> </w:t>
      </w:r>
      <w:r>
        <w:rPr>
          <w:w w:val="95"/>
        </w:rPr>
        <w:t>confirmed to GDPR regulations and requirements,</w:t>
      </w:r>
      <w:r>
        <w:rPr>
          <w:spacing w:val="54"/>
        </w:rPr>
        <w:t xml:space="preserve"> </w:t>
      </w:r>
      <w:r>
        <w:rPr>
          <w:w w:val="95"/>
        </w:rPr>
        <w:t>and after proper anonymizing</w:t>
      </w:r>
      <w:r>
        <w:rPr>
          <w:spacing w:val="1"/>
          <w:w w:val="95"/>
        </w:rPr>
        <w:t xml:space="preserve"> </w:t>
      </w:r>
      <w:r>
        <w:t>of corresponding data. Back-end of a chatbot should be connected to general recommendation</w:t>
      </w:r>
      <w:r>
        <w:rPr>
          <w:spacing w:val="-57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bank,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conversational</w:t>
      </w:r>
      <w:r>
        <w:rPr>
          <w:spacing w:val="-12"/>
        </w:rPr>
        <w:t xml:space="preserve"> </w:t>
      </w:r>
      <w:r>
        <w:t>banking,</w:t>
      </w:r>
      <w:r>
        <w:rPr>
          <w:spacing w:val="-9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bank</w:t>
      </w:r>
      <w:r>
        <w:rPr>
          <w:spacing w:val="-11"/>
        </w:rPr>
        <w:t xml:space="preserve"> </w:t>
      </w:r>
      <w:r>
        <w:t>perspective,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yet</w:t>
      </w:r>
      <w:r>
        <w:rPr>
          <w:spacing w:val="-11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channel</w:t>
      </w:r>
      <w:r>
        <w:rPr>
          <w:spacing w:val="-1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client interaction. Obviously, mentioned recommendation system is a main source of Machine</w:t>
      </w:r>
      <w:r>
        <w:rPr>
          <w:spacing w:val="-57"/>
        </w:rPr>
        <w:t xml:space="preserve"> </w:t>
      </w:r>
      <w:r>
        <w:t>Learning based decision-making, as it can build unpredictable models of client behavior, both</w:t>
      </w:r>
      <w:r>
        <w:rPr>
          <w:spacing w:val="1"/>
        </w:rPr>
        <w:t xml:space="preserve"> </w:t>
      </w:r>
      <w:r>
        <w:t>individual and as a group, and based on those model</w:t>
      </w:r>
      <w:r>
        <w:t xml:space="preserve">s observe future client trends, give </w:t>
      </w:r>
      <w:proofErr w:type="spellStart"/>
      <w:r>
        <w:t>recom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mendations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important,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decision.</w:t>
      </w:r>
    </w:p>
    <w:p w14:paraId="3DEB21CE" w14:textId="77777777" w:rsidR="00D601DD" w:rsidRDefault="000B0A12">
      <w:pPr>
        <w:pStyle w:val="BodyText"/>
        <w:spacing w:before="5" w:line="357" w:lineRule="auto"/>
        <w:ind w:left="117" w:right="114" w:firstLine="566"/>
        <w:jc w:val="both"/>
      </w:pPr>
      <w:r>
        <w:t>Secondly,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bank</w:t>
      </w:r>
      <w:r>
        <w:rPr>
          <w:spacing w:val="-57"/>
        </w:rPr>
        <w:t xml:space="preserve"> </w:t>
      </w:r>
      <w:r>
        <w:t>services, but to regulations.</w:t>
      </w:r>
      <w:r>
        <w:rPr>
          <w:spacing w:val="1"/>
        </w:rPr>
        <w:t xml:space="preserve"> </w:t>
      </w:r>
      <w:r>
        <w:t>For example, using supervised learning AI can learn, based on</w:t>
      </w:r>
      <w:r>
        <w:rPr>
          <w:spacing w:val="1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answers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contact</w:t>
      </w:r>
      <w:r>
        <w:rPr>
          <w:spacing w:val="-8"/>
        </w:rPr>
        <w:t xml:space="preserve"> </w:t>
      </w:r>
      <w:r>
        <w:t>center,</w:t>
      </w:r>
      <w:r>
        <w:rPr>
          <w:spacing w:val="-8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documents</w:t>
      </w:r>
      <w:r>
        <w:rPr>
          <w:spacing w:val="-7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brokerage</w:t>
      </w:r>
      <w:r>
        <w:rPr>
          <w:spacing w:val="-2"/>
        </w:rPr>
        <w:t xml:space="preserve"> </w:t>
      </w:r>
      <w:r>
        <w:t>account.</w:t>
      </w:r>
    </w:p>
    <w:p w14:paraId="007CA5B8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300" w:bottom="1020" w:left="1300" w:header="0" w:footer="833" w:gutter="0"/>
          <w:cols w:space="708"/>
        </w:sectPr>
      </w:pPr>
    </w:p>
    <w:p w14:paraId="48EE3B11" w14:textId="77777777" w:rsidR="00D601DD" w:rsidRDefault="000B0A12">
      <w:pPr>
        <w:pStyle w:val="Heading2"/>
        <w:spacing w:before="63"/>
        <w:ind w:left="117" w:firstLine="0"/>
      </w:pPr>
      <w:r>
        <w:lastRenderedPageBreak/>
        <w:t>Conclusions</w:t>
      </w:r>
    </w:p>
    <w:p w14:paraId="765CCFFE" w14:textId="77777777" w:rsidR="00D601DD" w:rsidRDefault="00D601DD">
      <w:pPr>
        <w:pStyle w:val="BodyText"/>
        <w:rPr>
          <w:b/>
          <w:sz w:val="26"/>
        </w:rPr>
      </w:pPr>
    </w:p>
    <w:p w14:paraId="61A44041" w14:textId="77777777" w:rsidR="00D601DD" w:rsidRDefault="000B0A12">
      <w:pPr>
        <w:pStyle w:val="BodyText"/>
        <w:spacing w:before="196" w:line="357" w:lineRule="auto"/>
        <w:ind w:left="117" w:right="113" w:firstLine="566"/>
        <w:jc w:val="both"/>
      </w:pPr>
      <w:r>
        <w:t>Chatbots are an extreme form of client interaction.</w:t>
      </w:r>
      <w:r>
        <w:rPr>
          <w:spacing w:val="1"/>
        </w:rPr>
        <w:t xml:space="preserve"> </w:t>
      </w:r>
      <w:r>
        <w:t>Even though latest achievements of</w:t>
      </w:r>
      <w:r>
        <w:rPr>
          <w:spacing w:val="1"/>
        </w:rPr>
        <w:t xml:space="preserve"> </w:t>
      </w:r>
      <w:r>
        <w:t xml:space="preserve">Artificial Intelligence can and has to be applied to banking, those can be comparably </w:t>
      </w:r>
      <w:proofErr w:type="spellStart"/>
      <w:r>
        <w:t>indepen</w:t>
      </w:r>
      <w:proofErr w:type="spellEnd"/>
      <w:r>
        <w:t>-</w:t>
      </w:r>
      <w:r>
        <w:rPr>
          <w:spacing w:val="-57"/>
        </w:rPr>
        <w:t xml:space="preserve"> </w:t>
      </w:r>
      <w:r>
        <w:t>dent and developed separately and parallelly by different parties. Moreover, those parts can be</w:t>
      </w:r>
      <w:r>
        <w:rPr>
          <w:spacing w:val="-57"/>
        </w:rPr>
        <w:t xml:space="preserve"> </w:t>
      </w:r>
      <w:r>
        <w:rPr>
          <w:w w:val="95"/>
        </w:rPr>
        <w:t>connected to existing banking services and interfaces and don’t r</w:t>
      </w:r>
      <w:r>
        <w:rPr>
          <w:w w:val="95"/>
        </w:rPr>
        <w:t>equire changes other, than those</w:t>
      </w:r>
      <w:r>
        <w:rPr>
          <w:spacing w:val="1"/>
          <w:w w:val="95"/>
        </w:rPr>
        <w:t xml:space="preserve"> </w:t>
      </w:r>
      <w:r>
        <w:rPr>
          <w:w w:val="95"/>
        </w:rPr>
        <w:t>required by modern banking regulations or Open Banking philosophy.</w:t>
      </w:r>
      <w:r>
        <w:rPr>
          <w:spacing w:val="1"/>
          <w:w w:val="95"/>
        </w:rPr>
        <w:t xml:space="preserve"> </w:t>
      </w:r>
      <w:r>
        <w:rPr>
          <w:w w:val="95"/>
        </w:rPr>
        <w:t>Banks can use same chat-</w:t>
      </w:r>
      <w:r>
        <w:rPr>
          <w:spacing w:val="1"/>
          <w:w w:val="95"/>
        </w:rPr>
        <w:t xml:space="preserve"> </w:t>
      </w:r>
      <w:r>
        <w:t>bot</w:t>
      </w:r>
      <w:r>
        <w:rPr>
          <w:spacing w:val="-6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channel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notifications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engagement.</w:t>
      </w:r>
      <w:r>
        <w:rPr>
          <w:spacing w:val="1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general,</w:t>
      </w:r>
      <w:r>
        <w:rPr>
          <w:spacing w:val="-57"/>
        </w:rPr>
        <w:t xml:space="preserve"> </w:t>
      </w:r>
      <w:r>
        <w:t>live</w:t>
      </w:r>
      <w:r>
        <w:rPr>
          <w:spacing w:val="-11"/>
        </w:rPr>
        <w:t xml:space="preserve"> </w:t>
      </w:r>
      <w:r>
        <w:t>chat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direct</w:t>
      </w:r>
      <w:r>
        <w:rPr>
          <w:spacing w:val="-10"/>
        </w:rPr>
        <w:t xml:space="preserve"> </w:t>
      </w:r>
      <w:r>
        <w:t>c</w:t>
      </w:r>
      <w:r>
        <w:t>lient</w:t>
      </w:r>
      <w:r>
        <w:rPr>
          <w:spacing w:val="-11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channel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clients,</w:t>
      </w:r>
      <w:r>
        <w:rPr>
          <w:spacing w:val="-8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on product specs and services, contact info, payments proceeding, financial recommendations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goods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services.</w:t>
      </w:r>
    </w:p>
    <w:p w14:paraId="7541D68D" w14:textId="77777777" w:rsidR="00D601DD" w:rsidRDefault="000B0A12">
      <w:pPr>
        <w:pStyle w:val="BodyText"/>
        <w:spacing w:before="4" w:line="357" w:lineRule="auto"/>
        <w:ind w:left="117" w:right="113" w:firstLine="566"/>
        <w:jc w:val="both"/>
      </w:pPr>
      <w:r>
        <w:t>It is possible to highlight several trends, which may have the most significant impact on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chatbot</w:t>
      </w:r>
      <w:r>
        <w:rPr>
          <w:spacing w:val="-8"/>
        </w:rPr>
        <w:t xml:space="preserve"> </w:t>
      </w:r>
      <w:r>
        <w:t>industry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future.</w:t>
      </w:r>
      <w:r>
        <w:rPr>
          <w:spacing w:val="13"/>
        </w:rPr>
        <w:t xml:space="preserve"> </w:t>
      </w:r>
      <w:r>
        <w:t>Firstly,</w:t>
      </w:r>
      <w:r>
        <w:rPr>
          <w:spacing w:val="-8"/>
        </w:rPr>
        <w:t xml:space="preserve"> </w:t>
      </w:r>
      <w:r>
        <w:t>growth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share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combined</w:t>
      </w:r>
      <w:r>
        <w:rPr>
          <w:spacing w:val="-57"/>
        </w:rPr>
        <w:t xml:space="preserve"> </w:t>
      </w:r>
      <w:r>
        <w:t>solutions,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robots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able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replace</w:t>
      </w:r>
      <w:r>
        <w:rPr>
          <w:spacing w:val="-13"/>
        </w:rPr>
        <w:t xml:space="preserve"> </w:t>
      </w:r>
      <w:r>
        <w:t>human</w:t>
      </w:r>
      <w:r>
        <w:rPr>
          <w:spacing w:val="-13"/>
        </w:rPr>
        <w:t xml:space="preserve"> </w:t>
      </w:r>
      <w:r>
        <w:t>completely,</w:t>
      </w:r>
      <w:r>
        <w:rPr>
          <w:spacing w:val="-12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complement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repeat-</w:t>
      </w:r>
      <w:r>
        <w:rPr>
          <w:spacing w:val="-57"/>
        </w:rPr>
        <w:t xml:space="preserve"> </w:t>
      </w:r>
      <w:proofErr w:type="spellStart"/>
      <w:r>
        <w:t>ing</w:t>
      </w:r>
      <w:proofErr w:type="spellEnd"/>
      <w:r>
        <w:t xml:space="preserve"> routine activities. The most promising among of them are assistants for human operators,</w:t>
      </w:r>
      <w:r>
        <w:rPr>
          <w:spacing w:val="1"/>
        </w:rPr>
        <w:t xml:space="preserve"> </w:t>
      </w:r>
      <w:r>
        <w:t>that are integrated with Robotic Process Automation. The second trend is the development of</w:t>
      </w:r>
      <w:r>
        <w:rPr>
          <w:spacing w:val="1"/>
        </w:rPr>
        <w:t xml:space="preserve"> </w:t>
      </w:r>
      <w:r>
        <w:t xml:space="preserve">tools for business intelligence data mining </w:t>
      </w:r>
      <w:r>
        <w:t>and building ontologies for unstructured data.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words,</w:t>
      </w:r>
      <w:r>
        <w:rPr>
          <w:spacing w:val="23"/>
        </w:rPr>
        <w:t xml:space="preserve"> </w:t>
      </w:r>
      <w:r>
        <w:t>those</w:t>
      </w:r>
      <w:r>
        <w:rPr>
          <w:spacing w:val="19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systems</w:t>
      </w:r>
      <w:r>
        <w:rPr>
          <w:spacing w:val="18"/>
        </w:rPr>
        <w:t xml:space="preserve"> </w:t>
      </w:r>
      <w:r>
        <w:t>into</w:t>
      </w:r>
      <w:r>
        <w:rPr>
          <w:spacing w:val="19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possible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upload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variety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texts,</w:t>
      </w:r>
      <w:r>
        <w:rPr>
          <w:spacing w:val="2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it will automatically extract semantic connections and build language models, specific for that</w:t>
      </w:r>
      <w:r>
        <w:rPr>
          <w:spacing w:val="-57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domain.</w:t>
      </w:r>
      <w:r>
        <w:rPr>
          <w:spacing w:val="11"/>
        </w:rPr>
        <w:t xml:space="preserve"> </w:t>
      </w:r>
      <w:r>
        <w:t>Lastly,</w:t>
      </w:r>
      <w:r>
        <w:rPr>
          <w:spacing w:val="-6"/>
        </w:rPr>
        <w:t xml:space="preserve"> </w:t>
      </w:r>
      <w:r>
        <w:t>shareable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chatbots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chatbot</w:t>
      </w:r>
      <w:r>
        <w:rPr>
          <w:spacing w:val="-7"/>
        </w:rPr>
        <w:t xml:space="preserve"> </w:t>
      </w:r>
      <w:r>
        <w:t>platforms.</w:t>
      </w:r>
      <w:r>
        <w:rPr>
          <w:spacing w:val="-5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personified</w:t>
      </w:r>
      <w:r>
        <w:rPr>
          <w:spacing w:val="-5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assistants,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“personality”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rPr>
          <w:w w:val="95"/>
        </w:rPr>
        <w:t>client.</w:t>
      </w:r>
      <w:r>
        <w:rPr>
          <w:spacing w:val="1"/>
          <w:w w:val="95"/>
        </w:rPr>
        <w:t xml:space="preserve"> </w:t>
      </w:r>
      <w:r>
        <w:rPr>
          <w:w w:val="95"/>
        </w:rPr>
        <w:t>As a result, we can say that Artificial Intelligence and Machine Learning mostly are being</w:t>
      </w:r>
      <w:r>
        <w:rPr>
          <w:spacing w:val="1"/>
          <w:w w:val="9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ordinary</w:t>
      </w:r>
      <w:r>
        <w:rPr>
          <w:spacing w:val="-1"/>
        </w:rPr>
        <w:t xml:space="preserve"> </w:t>
      </w:r>
      <w:r>
        <w:t>man.</w:t>
      </w:r>
    </w:p>
    <w:p w14:paraId="79D0D05C" w14:textId="77777777" w:rsidR="00D601DD" w:rsidRDefault="00D601DD">
      <w:pPr>
        <w:pStyle w:val="BodyText"/>
        <w:rPr>
          <w:sz w:val="26"/>
        </w:rPr>
      </w:pPr>
    </w:p>
    <w:p w14:paraId="5AD6646A" w14:textId="77777777" w:rsidR="00D601DD" w:rsidRDefault="00D601DD">
      <w:pPr>
        <w:pStyle w:val="BodyText"/>
        <w:spacing w:before="1"/>
        <w:rPr>
          <w:sz w:val="23"/>
        </w:rPr>
      </w:pPr>
    </w:p>
    <w:p w14:paraId="6DD70E3F" w14:textId="77777777" w:rsidR="00D601DD" w:rsidRDefault="000B0A12">
      <w:pPr>
        <w:pStyle w:val="Heading2"/>
        <w:numPr>
          <w:ilvl w:val="1"/>
          <w:numId w:val="5"/>
        </w:numPr>
        <w:tabs>
          <w:tab w:val="left" w:pos="714"/>
          <w:tab w:val="left" w:pos="716"/>
        </w:tabs>
        <w:ind w:hanging="599"/>
      </w:pPr>
      <w:bookmarkStart w:id="258" w:name="Strategy_of_a_chatbot_solution"/>
      <w:bookmarkStart w:id="259" w:name="_bookmark34"/>
      <w:bookmarkEnd w:id="258"/>
      <w:bookmarkEnd w:id="259"/>
      <w:r>
        <w:t>Strategy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chatbot</w:t>
      </w:r>
      <w:r>
        <w:rPr>
          <w:spacing w:val="-8"/>
        </w:rPr>
        <w:t xml:space="preserve"> </w:t>
      </w:r>
      <w:r>
        <w:t>solution</w:t>
      </w:r>
    </w:p>
    <w:p w14:paraId="6E4A7B9F" w14:textId="77777777" w:rsidR="00D601DD" w:rsidRDefault="00D601DD">
      <w:pPr>
        <w:pStyle w:val="BodyText"/>
        <w:rPr>
          <w:b/>
          <w:sz w:val="26"/>
        </w:rPr>
      </w:pPr>
    </w:p>
    <w:p w14:paraId="3A7582F7" w14:textId="77777777" w:rsidR="00D601DD" w:rsidRDefault="000B0A12">
      <w:pPr>
        <w:pStyle w:val="BodyText"/>
        <w:spacing w:before="195" w:line="357" w:lineRule="auto"/>
        <w:ind w:left="117" w:right="114" w:firstLine="566"/>
        <w:jc w:val="both"/>
      </w:pPr>
      <w:r>
        <w:rPr>
          <w:w w:val="95"/>
        </w:rPr>
        <w:t>Developing a chatbot for a financial institution is expected to bring high costs and consume</w:t>
      </w:r>
      <w:r>
        <w:rPr>
          <w:spacing w:val="1"/>
          <w:w w:val="95"/>
        </w:rPr>
        <w:t xml:space="preserve"> </w:t>
      </w:r>
      <w:r>
        <w:rPr>
          <w:w w:val="95"/>
        </w:rPr>
        <w:t>lots of time.</w:t>
      </w:r>
      <w:r>
        <w:rPr>
          <w:spacing w:val="1"/>
          <w:w w:val="95"/>
        </w:rPr>
        <w:t xml:space="preserve"> </w:t>
      </w:r>
      <w:r>
        <w:rPr>
          <w:w w:val="95"/>
        </w:rPr>
        <w:t>However, consequent approach to chatbot development will lead to iterative process</w:t>
      </w:r>
      <w:r>
        <w:rPr>
          <w:spacing w:val="1"/>
          <w:w w:val="95"/>
        </w:rPr>
        <w:t xml:space="preserve"> </w:t>
      </w:r>
      <w:r>
        <w:rPr>
          <w:w w:val="95"/>
        </w:rPr>
        <w:t>and precise control over development of new form of client interac</w:t>
      </w:r>
      <w:r>
        <w:rPr>
          <w:w w:val="95"/>
        </w:rPr>
        <w:t>tion.</w:t>
      </w:r>
      <w:r>
        <w:rPr>
          <w:spacing w:val="1"/>
          <w:w w:val="95"/>
        </w:rPr>
        <w:t xml:space="preserve"> </w:t>
      </w:r>
      <w:r>
        <w:rPr>
          <w:w w:val="95"/>
        </w:rPr>
        <w:t>Existing market situation</w:t>
      </w:r>
      <w:r>
        <w:rPr>
          <w:spacing w:val="1"/>
          <w:w w:val="95"/>
        </w:rPr>
        <w:t xml:space="preserve"> </w:t>
      </w:r>
      <w:r>
        <w:t>already requires certain mechanism, that are required for Conversational Banking.</w:t>
      </w:r>
      <w:r>
        <w:rPr>
          <w:spacing w:val="1"/>
        </w:rPr>
        <w:t xml:space="preserve"> </w:t>
      </w:r>
      <w:r>
        <w:t>In Europe</w:t>
      </w:r>
      <w:r>
        <w:rPr>
          <w:spacing w:val="1"/>
        </w:rPr>
        <w:t xml:space="preserve"> </w:t>
      </w:r>
      <w:r>
        <w:t>PSD2</w:t>
      </w:r>
      <w:r>
        <w:rPr>
          <w:spacing w:val="-15"/>
        </w:rPr>
        <w:t xml:space="preserve"> </w:t>
      </w:r>
      <w:r>
        <w:t>made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major</w:t>
      </w:r>
      <w:r>
        <w:rPr>
          <w:spacing w:val="-13"/>
        </w:rPr>
        <w:t xml:space="preserve"> </w:t>
      </w:r>
      <w:r>
        <w:t>influence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forcing</w:t>
      </w:r>
      <w:r>
        <w:rPr>
          <w:spacing w:val="-13"/>
        </w:rPr>
        <w:t xml:space="preserve"> </w:t>
      </w:r>
      <w:r>
        <w:t>banks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t>APIs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payments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accounts.</w:t>
      </w:r>
      <w:r>
        <w:rPr>
          <w:spacing w:val="-57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work,</w:t>
      </w:r>
      <w:r>
        <w:rPr>
          <w:spacing w:val="-5"/>
        </w:rPr>
        <w:t xml:space="preserve"> </w:t>
      </w:r>
      <w:r>
        <w:t>things</w:t>
      </w:r>
      <w:r>
        <w:rPr>
          <w:spacing w:val="-6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foundation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Bank-</w:t>
      </w:r>
      <w:r>
        <w:rPr>
          <w:spacing w:val="-58"/>
        </w:rPr>
        <w:t xml:space="preserve"> </w:t>
      </w:r>
      <w:r>
        <w:t>as-a-Service</w:t>
      </w:r>
      <w:r>
        <w:rPr>
          <w:spacing w:val="-9"/>
        </w:rPr>
        <w:t xml:space="preserve"> </w:t>
      </w:r>
      <w:r>
        <w:t>wave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popularity.</w:t>
      </w:r>
      <w:r>
        <w:rPr>
          <w:spacing w:val="11"/>
        </w:rPr>
        <w:t xml:space="preserve"> </w:t>
      </w:r>
      <w:r>
        <w:t>Besides,</w:t>
      </w:r>
      <w:r>
        <w:rPr>
          <w:spacing w:val="-8"/>
        </w:rPr>
        <w:t xml:space="preserve"> </w:t>
      </w:r>
      <w:r>
        <w:t>iterative</w:t>
      </w:r>
      <w:r>
        <w:rPr>
          <w:spacing w:val="-8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proper</w:t>
      </w:r>
      <w:r>
        <w:rPr>
          <w:spacing w:val="-9"/>
        </w:rPr>
        <w:t xml:space="preserve"> </w:t>
      </w:r>
      <w:r>
        <w:t>strategy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adaptation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trends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forecast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trends.</w:t>
      </w:r>
    </w:p>
    <w:p w14:paraId="492E0F7A" w14:textId="77777777" w:rsidR="00D601DD" w:rsidRDefault="00D601DD">
      <w:pPr>
        <w:spacing w:line="357" w:lineRule="auto"/>
        <w:jc w:val="both"/>
        <w:sectPr w:rsidR="00D601DD">
          <w:pgSz w:w="11910" w:h="16840"/>
          <w:pgMar w:top="1400" w:right="1300" w:bottom="1020" w:left="1300" w:header="0" w:footer="833" w:gutter="0"/>
          <w:cols w:space="708"/>
        </w:sectPr>
      </w:pPr>
    </w:p>
    <w:p w14:paraId="07149BAF" w14:textId="77777777" w:rsidR="00D601DD" w:rsidRDefault="000B0A12">
      <w:pPr>
        <w:pStyle w:val="BodyText"/>
        <w:spacing w:before="77"/>
        <w:ind w:left="117"/>
      </w:pPr>
      <w:r>
        <w:lastRenderedPageBreak/>
        <w:pict w14:anchorId="74F85CE5">
          <v:group id="docshapegroup64" o:spid="_x0000_s2250" style="position:absolute;left:0;text-align:left;margin-left:336.9pt;margin-top:49pt;width:28.35pt;height:3pt;z-index:251606016;mso-position-horizontal-relative:page" coordorigin="6738,980" coordsize="567,60">
            <v:line id="_x0000_s2252" style="position:absolute" from="6738,1009" to="7258,1009" strokeweight=".14058mm"/>
            <v:shape id="docshape65" o:spid="_x0000_s2251" style="position:absolute;left:7225;top:979;width:80;height:60" coordorigin="7226,980" coordsize="80,60" path="m7226,980r11,15l7241,1009r-4,15l7226,1039r19,-11l7267,1019r21,-6l7305,1009r-17,-3l7267,1000r-22,-9l7226,980xe" fillcolor="black" stroked="f">
              <v:path arrowok="t"/>
            </v:shape>
            <w10:wrap anchorx="page"/>
          </v:group>
        </w:pict>
      </w:r>
      <w:r>
        <w:pict w14:anchorId="7710B96B">
          <v:shape id="docshape66" o:spid="_x0000_s2249" type="#_x0000_t202" style="position:absolute;left:0;text-align:left;margin-left:365.45pt;margin-top:32.55pt;width:116.9pt;height:35.9pt;z-index:251610112;mso-position-horizontal-relative:page" filled="f" strokeweight=".14058mm">
            <v:textbox inset="0,0,0,0">
              <w:txbxContent>
                <w:p w14:paraId="70A8B40A" w14:textId="77777777" w:rsidR="00D601DD" w:rsidRDefault="000B0A12">
                  <w:pPr>
                    <w:pStyle w:val="BodyText"/>
                    <w:spacing w:before="212"/>
                    <w:ind w:left="75"/>
                  </w:pPr>
                  <w:r>
                    <w:t>Internal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wrap anchorx="page"/>
          </v:shape>
        </w:pict>
      </w:r>
      <w:bookmarkStart w:id="260" w:name="_bookmark35"/>
      <w:bookmarkEnd w:id="260"/>
      <w:r>
        <w:t>Table</w:t>
      </w:r>
      <w:r>
        <w:rPr>
          <w:spacing w:val="-5"/>
        </w:rPr>
        <w:t xml:space="preserve"> </w:t>
      </w:r>
      <w:r>
        <w:t>8.</w:t>
      </w:r>
      <w:r>
        <w:rPr>
          <w:spacing w:val="1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bank</w:t>
      </w:r>
    </w:p>
    <w:p w14:paraId="3CA52C51" w14:textId="77777777" w:rsidR="00D601DD" w:rsidRDefault="000B0A12">
      <w:pPr>
        <w:pStyle w:val="BodyText"/>
        <w:spacing w:before="5"/>
        <w:rPr>
          <w:sz w:val="23"/>
        </w:rPr>
      </w:pPr>
      <w:r>
        <w:pict w14:anchorId="57A6445E">
          <v:group id="docshapegroup67" o:spid="_x0000_s2244" style="position:absolute;margin-left:112.75pt;margin-top:14.7pt;width:224.2pt;height:93pt;z-index:-251609088;mso-wrap-distance-left:0;mso-wrap-distance-right:0;mso-position-horizontal-relative:page" coordorigin="2255,294" coordsize="4484,1860">
            <v:line id="_x0000_s2248" style="position:absolute" from="3834,1428" to="4609,1041" strokeweight=".14058mm"/>
            <v:shape id="docshape68" o:spid="_x0000_s2247" style="position:absolute;left:4567;top:1019;width:85;height:63" coordorigin="4567,1020" coordsize="85,63" path="m4567,1029r17,9l4594,1049r3,14l4594,1082r12,-19l4622,1046r16,-15l4652,1020r-18,4l4613,1028r-23,2l4567,1029xe" fillcolor="black" stroked="f">
              <v:path arrowok="t"/>
            </v:shape>
            <v:shape id="docshape69" o:spid="_x0000_s2246" type="#_x0000_t202" style="position:absolute;left:4018;top:298;width:2716;height:718" filled="f" strokeweight=".14058mm">
              <v:textbox inset="0,0,0,0">
                <w:txbxContent>
                  <w:p w14:paraId="62F22281" w14:textId="77777777" w:rsidR="00D601DD" w:rsidRDefault="000B0A12">
                    <w:pPr>
                      <w:spacing w:before="188"/>
                      <w:ind w:left="7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</v:shape>
            <v:shape id="docshape70" o:spid="_x0000_s2245" type="#_x0000_t202" style="position:absolute;left:2258;top:1432;width:1700;height:718" filled="f" strokeweight=".14058mm">
              <v:textbox inset="0,0,0,0">
                <w:txbxContent>
                  <w:p w14:paraId="12A8DC1A" w14:textId="77777777" w:rsidR="00D601DD" w:rsidRDefault="000B0A12">
                    <w:pPr>
                      <w:spacing w:before="211"/>
                      <w:ind w:left="7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7A1EB8E" w14:textId="77777777" w:rsidR="00D601DD" w:rsidRDefault="00D601DD">
      <w:pPr>
        <w:pStyle w:val="BodyText"/>
        <w:rPr>
          <w:sz w:val="20"/>
        </w:rPr>
      </w:pPr>
    </w:p>
    <w:p w14:paraId="09D66F0C" w14:textId="77777777" w:rsidR="00D601DD" w:rsidRDefault="000B0A12">
      <w:pPr>
        <w:pStyle w:val="BodyText"/>
        <w:spacing w:before="5"/>
        <w:rPr>
          <w:sz w:val="13"/>
        </w:rPr>
      </w:pPr>
      <w:r>
        <w:pict w14:anchorId="2099A5CA">
          <v:shape id="docshape71" o:spid="_x0000_s2243" type="#_x0000_t202" style="position:absolute;margin-left:194.8pt;margin-top:9.15pt;width:148.1pt;height:35.9pt;z-index:-251608064;mso-wrap-distance-left:0;mso-wrap-distance-right:0;mso-position-horizontal-relative:page" filled="f" strokeweight=".14058mm">
            <v:textbox inset="0,0,0,0">
              <w:txbxContent>
                <w:p w14:paraId="5DB68D29" w14:textId="77777777" w:rsidR="00D601DD" w:rsidRDefault="000B0A12">
                  <w:pPr>
                    <w:pStyle w:val="BodyText"/>
                    <w:spacing w:before="188"/>
                    <w:ind w:left="75"/>
                  </w:pPr>
                  <w:r>
                    <w:t>Third-party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service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providers</w:t>
                  </w:r>
                </w:p>
              </w:txbxContent>
            </v:textbox>
            <w10:wrap type="topAndBottom" anchorx="page"/>
          </v:shape>
        </w:pict>
      </w:r>
    </w:p>
    <w:p w14:paraId="026EC547" w14:textId="77777777" w:rsidR="00D601DD" w:rsidRDefault="00D601DD">
      <w:pPr>
        <w:pStyle w:val="BodyText"/>
        <w:spacing w:before="6"/>
        <w:rPr>
          <w:sz w:val="12"/>
        </w:rPr>
      </w:pPr>
    </w:p>
    <w:p w14:paraId="6E92E4D2" w14:textId="77777777" w:rsidR="00D601DD" w:rsidRDefault="000B0A12">
      <w:pPr>
        <w:spacing w:before="91"/>
        <w:ind w:left="117"/>
        <w:rPr>
          <w:sz w:val="20"/>
        </w:rPr>
      </w:pPr>
      <w:r>
        <w:pict w14:anchorId="4179EF7A">
          <v:group id="docshapegroup72" o:spid="_x0000_s2240" style="position:absolute;left:0;text-align:left;margin-left:191.5pt;margin-top:-63.95pt;width:41.1pt;height:20.65pt;z-index:251604992;mso-position-horizontal-relative:page" coordorigin="3830,-1279" coordsize="822,413">
            <v:line id="_x0000_s2242" style="position:absolute" from="3834,-1275" to="4609,-887" strokeweight=".14058mm"/>
            <v:shape id="docshape73" o:spid="_x0000_s2241" style="position:absolute;left:4567;top:-929;width:85;height:63" coordorigin="4567,-928" coordsize="85,63" path="m4594,-928r3,19l4594,-895r-10,11l4567,-875r23,-2l4613,-874r21,4l4652,-866r-14,-11l4622,-892r-16,-17l4594,-928xe" fillcolor="black" stroked="f">
              <v:path arrowok="t"/>
            </v:shape>
            <w10:wrap anchorx="page"/>
          </v:group>
        </w:pict>
      </w:r>
      <w:r>
        <w:pict w14:anchorId="7DE504E4">
          <v:group id="docshapegroup74" o:spid="_x0000_s2237" style="position:absolute;left:0;text-align:left;margin-left:293.85pt;margin-top:-120.6pt;width:107.65pt;height:77.35pt;z-index:251607040;mso-position-horizontal-relative:page" coordorigin="5877,-2412" coordsize="2153,1547">
            <v:line id="_x0000_s2239" style="position:absolute" from="5881,-2408" to="7991,-894" strokeweight=".14058mm"/>
            <v:shape id="docshape75" o:spid="_x0000_s2238" style="position:absolute;left:7948;top:-937;width:83;height:71" coordorigin="7948,-937" coordsize="83,71" path="m7983,-937r,19l7978,-904r-12,10l7948,-888r23,2l7993,-880r21,7l8030,-866r-12,-13l8005,-896r-13,-20l7983,-937xe" fillcolor="black" stroked="f">
              <v:path arrowok="t"/>
            </v:shape>
            <w10:wrap anchorx="page"/>
          </v:group>
        </w:pict>
      </w:r>
      <w:r>
        <w:pict w14:anchorId="55F99C68">
          <v:group id="docshapegroup76" o:spid="_x0000_s2234" style="position:absolute;left:0;text-align:left;margin-left:343.05pt;margin-top:-26.65pt;width:28.35pt;height:3pt;z-index:251608064;mso-position-horizontal-relative:page" coordorigin="6861,-533" coordsize="567,60">
            <v:line id="_x0000_s2236" style="position:absolute" from="6861,-503" to="7380,-503" strokeweight=".14058mm"/>
            <v:shape id="docshape77" o:spid="_x0000_s2235" style="position:absolute;left:7348;top:-534;width:80;height:60" coordorigin="7348,-533" coordsize="80,60" path="m7348,-533r12,15l7363,-503r-3,14l7348,-473r20,-12l7390,-494r21,-6l7428,-503r-17,-4l7390,-513r-22,-9l7348,-533xe" fillcolor="black" stroked="f">
              <v:path arrowok="t"/>
            </v:shape>
            <w10:wrap anchorx="page"/>
          </v:group>
        </w:pict>
      </w:r>
      <w:r>
        <w:pict w14:anchorId="63F22C1A">
          <v:shape id="docshape78" o:spid="_x0000_s2233" type="#_x0000_t202" style="position:absolute;left:0;text-align:left;margin-left:371.6pt;margin-top:-43.1pt;width:110.25pt;height:35.9pt;z-index:251609088;mso-position-horizontal-relative:page" filled="f" strokeweight=".14058mm">
            <v:textbox inset="0,0,0,0">
              <w:txbxContent>
                <w:p w14:paraId="5327D6D3" w14:textId="77777777" w:rsidR="00D601DD" w:rsidRDefault="000B0A12">
                  <w:pPr>
                    <w:pStyle w:val="BodyText"/>
                    <w:spacing w:before="212"/>
                    <w:ind w:left="75"/>
                  </w:pP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wrap anchorx="page"/>
          </v:shape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146136B1" w14:textId="77777777" w:rsidR="00D601DD" w:rsidRDefault="00D601DD">
      <w:pPr>
        <w:pStyle w:val="BodyText"/>
        <w:rPr>
          <w:sz w:val="22"/>
        </w:rPr>
      </w:pPr>
    </w:p>
    <w:p w14:paraId="707BEC28" w14:textId="77777777" w:rsidR="00D601DD" w:rsidRDefault="00D601DD">
      <w:pPr>
        <w:pStyle w:val="BodyText"/>
        <w:rPr>
          <w:sz w:val="22"/>
        </w:rPr>
      </w:pPr>
    </w:p>
    <w:p w14:paraId="5D1F9BC9" w14:textId="77777777" w:rsidR="00D601DD" w:rsidRDefault="00D601DD">
      <w:pPr>
        <w:pStyle w:val="BodyText"/>
        <w:spacing w:before="2"/>
        <w:rPr>
          <w:sz w:val="23"/>
        </w:rPr>
      </w:pPr>
    </w:p>
    <w:p w14:paraId="20A86588" w14:textId="77777777" w:rsidR="00D601DD" w:rsidRDefault="000B0A12">
      <w:pPr>
        <w:pStyle w:val="BodyText"/>
        <w:spacing w:line="357" w:lineRule="auto"/>
        <w:ind w:left="117" w:right="114" w:firstLine="566"/>
        <w:jc w:val="both"/>
      </w:pPr>
      <w:r>
        <w:rPr>
          <w:w w:val="95"/>
        </w:rPr>
        <w:t>Nowadays, Open Banking is one of the most important innovations in banking.</w:t>
      </w:r>
      <w:r>
        <w:rPr>
          <w:spacing w:val="1"/>
          <w:w w:val="95"/>
        </w:rPr>
        <w:t xml:space="preserve"> </w:t>
      </w:r>
      <w:r>
        <w:rPr>
          <w:w w:val="95"/>
        </w:rPr>
        <w:t>Moreover,</w:t>
      </w:r>
      <w:r>
        <w:rPr>
          <w:spacing w:val="1"/>
          <w:w w:val="95"/>
        </w:rPr>
        <w:t xml:space="preserve"> </w:t>
      </w:r>
      <w:r>
        <w:t>the latest requirements of Bank Regulators all over the world demand this innovation.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granting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obvious</w:t>
      </w:r>
      <w:r>
        <w:rPr>
          <w:spacing w:val="-1"/>
        </w:rPr>
        <w:t xml:space="preserve"> </w:t>
      </w:r>
      <w:r>
        <w:t>trend.</w:t>
      </w:r>
    </w:p>
    <w:p w14:paraId="774BE161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t>Currently,</w:t>
      </w:r>
      <w:r>
        <w:rPr>
          <w:spacing w:val="-4"/>
        </w:rPr>
        <w:t xml:space="preserve"> </w:t>
      </w:r>
      <w:r>
        <w:t>PSD2</w:t>
      </w:r>
      <w:r>
        <w:rPr>
          <w:spacing w:val="-3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subset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operation,</w:t>
      </w:r>
      <w:r>
        <w:rPr>
          <w:spacing w:val="-2"/>
        </w:rPr>
        <w:t xml:space="preserve"> </w:t>
      </w:r>
      <w:r>
        <w:t>initiation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payments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ac-</w:t>
      </w:r>
      <w:r>
        <w:rPr>
          <w:spacing w:val="-58"/>
        </w:rPr>
        <w:t xml:space="preserve"> </w:t>
      </w:r>
      <w:r>
        <w:t>count</w:t>
      </w:r>
      <w:r>
        <w:rPr>
          <w:spacing w:val="-14"/>
        </w:rPr>
        <w:t xml:space="preserve"> </w:t>
      </w:r>
      <w:r>
        <w:t>check.</w:t>
      </w:r>
      <w:r>
        <w:rPr>
          <w:spacing w:val="12"/>
        </w:rPr>
        <w:t xml:space="preserve"> </w:t>
      </w:r>
      <w:r>
        <w:t>However,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had</w:t>
      </w:r>
      <w:r>
        <w:rPr>
          <w:spacing w:val="-13"/>
        </w:rPr>
        <w:t xml:space="preserve"> </w:t>
      </w:r>
      <w:r>
        <w:t>already</w:t>
      </w:r>
      <w:r>
        <w:rPr>
          <w:spacing w:val="-13"/>
        </w:rPr>
        <w:t xml:space="preserve"> </w:t>
      </w:r>
      <w:r>
        <w:t>forced</w:t>
      </w:r>
      <w:r>
        <w:rPr>
          <w:spacing w:val="-12"/>
        </w:rPr>
        <w:t xml:space="preserve"> </w:t>
      </w:r>
      <w:r>
        <w:t>banks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know</w:t>
      </w:r>
      <w:r>
        <w:rPr>
          <w:spacing w:val="-13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secured</w:t>
      </w:r>
      <w:r>
        <w:rPr>
          <w:spacing w:val="-14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APIs</w:t>
      </w:r>
      <w:r>
        <w:rPr>
          <w:spacing w:val="-58"/>
        </w:rPr>
        <w:t xml:space="preserve"> </w:t>
      </w:r>
      <w:r>
        <w:t>according to regulations. As a set of possible operation using third-party providers is limited,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assure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APIs,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usage.</w:t>
      </w:r>
    </w:p>
    <w:p w14:paraId="35123150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rPr>
          <w:w w:val="95"/>
        </w:rPr>
        <w:t>Accordingly, internal bank API is used for official bank’s internet banking web</w:t>
      </w:r>
      <w:r>
        <w:rPr>
          <w:w w:val="95"/>
        </w:rPr>
        <w:t xml:space="preserve"> application</w:t>
      </w:r>
      <w:r>
        <w:rPr>
          <w:spacing w:val="1"/>
          <w:w w:val="95"/>
        </w:rPr>
        <w:t xml:space="preserve"> </w:t>
      </w:r>
      <w:r>
        <w:t>or mobile banking application.</w:t>
      </w:r>
      <w:r>
        <w:rPr>
          <w:spacing w:val="1"/>
        </w:rPr>
        <w:t xml:space="preserve"> </w:t>
      </w:r>
      <w:r>
        <w:t>Obviously, same internal API can be used for internal usage</w:t>
      </w:r>
      <w:r>
        <w:rPr>
          <w:spacing w:val="1"/>
        </w:rPr>
        <w:t xml:space="preserve"> </w:t>
      </w:r>
      <w:r>
        <w:rPr>
          <w:w w:val="95"/>
        </w:rPr>
        <w:t>among internal bank services.</w:t>
      </w:r>
      <w:r>
        <w:rPr>
          <w:spacing w:val="1"/>
          <w:w w:val="95"/>
        </w:rPr>
        <w:t xml:space="preserve"> </w:t>
      </w:r>
      <w:r>
        <w:rPr>
          <w:w w:val="95"/>
        </w:rPr>
        <w:t>More or less, mentioned graph represents current state of banking</w:t>
      </w:r>
      <w:r>
        <w:rPr>
          <w:spacing w:val="1"/>
          <w:w w:val="95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third-party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side.</w:t>
      </w:r>
    </w:p>
    <w:p w14:paraId="15FA9345" w14:textId="77777777" w:rsidR="00D601DD" w:rsidRDefault="00D601DD">
      <w:pPr>
        <w:pStyle w:val="BodyText"/>
        <w:rPr>
          <w:sz w:val="26"/>
        </w:rPr>
      </w:pPr>
    </w:p>
    <w:p w14:paraId="48F0834D" w14:textId="77777777" w:rsidR="00D601DD" w:rsidRDefault="00D601DD">
      <w:pPr>
        <w:pStyle w:val="BodyText"/>
        <w:spacing w:before="8"/>
        <w:rPr>
          <w:sz w:val="22"/>
        </w:rPr>
      </w:pPr>
    </w:p>
    <w:p w14:paraId="4DE9F484" w14:textId="77777777" w:rsidR="00D601DD" w:rsidRDefault="000B0A12">
      <w:pPr>
        <w:pStyle w:val="Heading2"/>
        <w:numPr>
          <w:ilvl w:val="2"/>
          <w:numId w:val="2"/>
        </w:numPr>
        <w:tabs>
          <w:tab w:val="left" w:pos="894"/>
          <w:tab w:val="left" w:pos="895"/>
        </w:tabs>
      </w:pPr>
      <w:bookmarkStart w:id="261" w:name="Open_Banking_API_development_and_extensi"/>
      <w:bookmarkStart w:id="262" w:name="_bookmark36"/>
      <w:bookmarkEnd w:id="261"/>
      <w:bookmarkEnd w:id="262"/>
      <w:r>
        <w:t>Open</w:t>
      </w:r>
      <w:r>
        <w:rPr>
          <w:spacing w:val="-7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extension</w:t>
      </w:r>
    </w:p>
    <w:p w14:paraId="23565A1A" w14:textId="77777777" w:rsidR="00D601DD" w:rsidRDefault="00D601DD">
      <w:pPr>
        <w:pStyle w:val="BodyText"/>
        <w:rPr>
          <w:b/>
          <w:sz w:val="26"/>
        </w:rPr>
      </w:pPr>
    </w:p>
    <w:p w14:paraId="42CB4B5F" w14:textId="77777777" w:rsidR="00D601DD" w:rsidRDefault="000B0A12">
      <w:pPr>
        <w:pStyle w:val="BodyText"/>
        <w:spacing w:before="196" w:line="357" w:lineRule="auto"/>
        <w:ind w:left="117" w:right="114" w:firstLine="566"/>
        <w:jc w:val="both"/>
      </w:pPr>
      <w:r>
        <w:t>In ideal world it would be easy and comfortable for banks to make entire API public an</w:t>
      </w:r>
      <w:r>
        <w:t>d</w:t>
      </w:r>
      <w:r>
        <w:rPr>
          <w:spacing w:val="-57"/>
        </w:rPr>
        <w:t xml:space="preserve"> </w:t>
      </w:r>
      <w:r>
        <w:t>supportable. This would allow banks to focus on financial operations and stability, instead of</w:t>
      </w:r>
      <w:r>
        <w:rPr>
          <w:spacing w:val="1"/>
        </w:rPr>
        <w:t xml:space="preserve"> </w:t>
      </w:r>
      <w:r>
        <w:t>front-offices.</w:t>
      </w:r>
      <w:r>
        <w:rPr>
          <w:spacing w:val="1"/>
        </w:rPr>
        <w:t xml:space="preserve"> </w:t>
      </w:r>
      <w:r>
        <w:t>Unfortunately, this is not possible due to tactical reasons and obvious risks for</w:t>
      </w:r>
      <w:r>
        <w:rPr>
          <w:spacing w:val="1"/>
        </w:rPr>
        <w:t xml:space="preserve"> </w:t>
      </w:r>
      <w:r>
        <w:t>such major changes. Nevertheless, we can assume that certain f</w:t>
      </w:r>
      <w:r>
        <w:t>orms of financial services 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API.</w:t>
      </w:r>
    </w:p>
    <w:p w14:paraId="0C1750A2" w14:textId="77777777" w:rsidR="00D601DD" w:rsidRDefault="000B0A12">
      <w:pPr>
        <w:pStyle w:val="BodyText"/>
        <w:spacing w:before="2" w:line="357" w:lineRule="auto"/>
        <w:ind w:left="117" w:right="115" w:firstLine="566"/>
        <w:jc w:val="both"/>
      </w:pPr>
      <w:r>
        <w:t>API is a programming interface from a set of ready-made functions or structures that are</w:t>
      </w:r>
      <w:r>
        <w:rPr>
          <w:spacing w:val="-57"/>
        </w:rPr>
        <w:t xml:space="preserve"> </w:t>
      </w:r>
      <w:r>
        <w:rPr>
          <w:w w:val="95"/>
        </w:rPr>
        <w:t>provided by an application or service. This API has to support as many banking services, as pos-</w:t>
      </w:r>
      <w:r>
        <w:rPr>
          <w:spacing w:val="1"/>
          <w:w w:val="95"/>
        </w:rPr>
        <w:t xml:space="preserve"> </w:t>
      </w:r>
      <w:proofErr w:type="spellStart"/>
      <w:r>
        <w:t>sible</w:t>
      </w:r>
      <w:proofErr w:type="spellEnd"/>
      <w:r>
        <w:t>,</w:t>
      </w:r>
      <w:r>
        <w:rPr>
          <w:spacing w:val="2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registered,</w:t>
      </w:r>
      <w:r>
        <w:rPr>
          <w:spacing w:val="3"/>
        </w:rPr>
        <w:t xml:space="preserve"> </w:t>
      </w:r>
      <w:r>
        <w:t>bank,</w:t>
      </w:r>
      <w:r>
        <w:rPr>
          <w:spacing w:val="3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newcomers.</w:t>
      </w:r>
      <w:r>
        <w:rPr>
          <w:spacing w:val="30"/>
        </w:rPr>
        <w:t xml:space="preserve"> </w:t>
      </w:r>
      <w:r>
        <w:t>Among</w:t>
      </w:r>
      <w:r>
        <w:rPr>
          <w:spacing w:val="2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be,</w:t>
      </w:r>
      <w:r>
        <w:rPr>
          <w:spacing w:val="2"/>
        </w:rPr>
        <w:t xml:space="preserve"> </w:t>
      </w:r>
      <w:r>
        <w:t>among</w:t>
      </w:r>
    </w:p>
    <w:p w14:paraId="757D1783" w14:textId="77777777" w:rsidR="00D601DD" w:rsidRDefault="00D601DD">
      <w:pPr>
        <w:spacing w:line="357" w:lineRule="auto"/>
        <w:jc w:val="both"/>
        <w:sectPr w:rsidR="00D601DD">
          <w:pgSz w:w="11910" w:h="16840"/>
          <w:pgMar w:top="1300" w:right="1300" w:bottom="1020" w:left="1300" w:header="0" w:footer="833" w:gutter="0"/>
          <w:cols w:space="708"/>
        </w:sectPr>
      </w:pPr>
    </w:p>
    <w:p w14:paraId="5AFBF36D" w14:textId="77777777" w:rsidR="00D601DD" w:rsidRDefault="000B0A12">
      <w:pPr>
        <w:pStyle w:val="BodyText"/>
        <w:spacing w:before="77"/>
        <w:ind w:left="117"/>
      </w:pPr>
      <w:r>
        <w:lastRenderedPageBreak/>
        <w:pict w14:anchorId="5C92D7FB">
          <v:group id="docshapegroup79" o:spid="_x0000_s2230" style="position:absolute;left:0;text-align:left;margin-left:336.45pt;margin-top:68.4pt;width:51.3pt;height:20.65pt;z-index:251612160;mso-position-horizontal-relative:page" coordorigin="6729,1368" coordsize="1026,413">
            <v:line id="_x0000_s2232" style="position:absolute" from="6733,1372" to="7711,1763" strokeweight=".14058mm"/>
            <v:shape id="docshape80" o:spid="_x0000_s2231" style="position:absolute;left:7670;top:1723;width:86;height:58" coordorigin="7670,1723" coordsize="86,58" path="m7692,1723r5,19l7695,1757r-9,12l7670,1779r23,-4l7716,1775r21,3l7755,1781r-15,-10l7723,1757r-17,-16l7692,1723xe" fillcolor="black" stroked="f">
              <v:path arrowok="t"/>
            </v:shape>
            <w10:wrap anchorx="page"/>
          </v:group>
        </w:pict>
      </w:r>
      <w:bookmarkStart w:id="263" w:name="_bookmark37"/>
      <w:bookmarkEnd w:id="263"/>
      <w:r>
        <w:t>Table</w:t>
      </w:r>
      <w:r>
        <w:rPr>
          <w:spacing w:val="-7"/>
        </w:rPr>
        <w:t xml:space="preserve"> </w:t>
      </w:r>
      <w:r>
        <w:t>9.</w:t>
      </w:r>
      <w:r>
        <w:rPr>
          <w:spacing w:val="11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Route</w:t>
      </w:r>
    </w:p>
    <w:p w14:paraId="0EB679BD" w14:textId="77777777" w:rsidR="00D601DD" w:rsidRDefault="000B0A12">
      <w:pPr>
        <w:pStyle w:val="BodyText"/>
        <w:spacing w:before="5"/>
        <w:rPr>
          <w:sz w:val="23"/>
        </w:rPr>
      </w:pPr>
      <w:r>
        <w:pict w14:anchorId="08749FAA">
          <v:group id="docshapegroup81" o:spid="_x0000_s2225" style="position:absolute;margin-left:106.9pt;margin-top:14.7pt;width:252.55pt;height:93pt;z-index:-251607040;mso-wrap-distance-left:0;mso-wrap-distance-right:0;mso-position-horizontal-relative:page" coordorigin="2138,294" coordsize="5051,1860">
            <v:line id="_x0000_s2229" style="position:absolute" from="3846,1450" to="4876,1038" strokeweight=".14058mm"/>
            <v:shape id="docshape82" o:spid="_x0000_s2228" style="position:absolute;left:4835;top:1019;width:86;height:58" coordorigin="4835,1020" coordsize="86,58" path="m4835,1022r16,10l4860,1044r2,15l4858,1077r14,-18l4888,1043r18,-13l4920,1020r-17,3l4881,1025r-23,l4835,1022xe" fillcolor="black" stroked="f">
              <v:path arrowok="t"/>
            </v:shape>
            <v:shape id="docshape83" o:spid="_x0000_s2227" type="#_x0000_t202" style="position:absolute;left:2141;top:1432;width:1700;height:718" filled="f" strokeweight=".14058mm">
              <v:textbox inset="0,0,0,0">
                <w:txbxContent>
                  <w:p w14:paraId="74F9E7CD" w14:textId="77777777" w:rsidR="00D601DD" w:rsidRDefault="000B0A12">
                    <w:pPr>
                      <w:spacing w:before="211"/>
                      <w:ind w:left="7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</v:shape>
            <v:shape id="docshape84" o:spid="_x0000_s2226" type="#_x0000_t202" style="position:absolute;left:4468;top:298;width:2716;height:718" filled="f" strokeweight=".14058mm">
              <v:textbox inset="0,0,0,0">
                <w:txbxContent>
                  <w:p w14:paraId="24A49D6E" w14:textId="77777777" w:rsidR="00D601DD" w:rsidRDefault="000B0A12">
                    <w:pPr>
                      <w:spacing w:before="188"/>
                      <w:ind w:left="7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D1DEA50">
          <v:shape id="docshape85" o:spid="_x0000_s2224" type="#_x0000_t202" style="position:absolute;margin-left:377.95pt;margin-top:71.6pt;width:110.25pt;height:35.9pt;z-index:-251606016;mso-wrap-distance-left:0;mso-wrap-distance-right:0;mso-position-horizontal-relative:page" filled="f" strokeweight=".14058mm">
            <v:textbox inset="0,0,0,0">
              <w:txbxContent>
                <w:p w14:paraId="3B52816B" w14:textId="77777777" w:rsidR="00D601DD" w:rsidRDefault="000B0A12">
                  <w:pPr>
                    <w:pStyle w:val="BodyText"/>
                    <w:spacing w:before="212"/>
                    <w:ind w:left="75"/>
                  </w:pP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wrap type="topAndBottom" anchorx="page"/>
          </v:shape>
        </w:pict>
      </w:r>
    </w:p>
    <w:p w14:paraId="0968F2AC" w14:textId="77777777" w:rsidR="00D601DD" w:rsidRDefault="00D601DD">
      <w:pPr>
        <w:pStyle w:val="BodyText"/>
        <w:rPr>
          <w:sz w:val="20"/>
        </w:rPr>
      </w:pPr>
    </w:p>
    <w:p w14:paraId="1A326E01" w14:textId="77777777" w:rsidR="00D601DD" w:rsidRDefault="000B0A12">
      <w:pPr>
        <w:pStyle w:val="BodyText"/>
        <w:spacing w:before="5"/>
        <w:rPr>
          <w:sz w:val="13"/>
        </w:rPr>
      </w:pPr>
      <w:r>
        <w:pict w14:anchorId="7FB2E9AF">
          <v:shape id="docshape86" o:spid="_x0000_s2223" type="#_x0000_t202" style="position:absolute;margin-left:217.3pt;margin-top:9.15pt;width:148.1pt;height:35.9pt;z-index:-251604992;mso-wrap-distance-left:0;mso-wrap-distance-right:0;mso-position-horizontal-relative:page" filled="f" strokeweight=".14058mm">
            <v:textbox inset="0,0,0,0">
              <w:txbxContent>
                <w:p w14:paraId="79BAE059" w14:textId="77777777" w:rsidR="00D601DD" w:rsidRDefault="000B0A12">
                  <w:pPr>
                    <w:pStyle w:val="BodyText"/>
                    <w:spacing w:before="188"/>
                    <w:ind w:left="75"/>
                  </w:pPr>
                  <w:r>
                    <w:t>Third-party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service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providers</w:t>
                  </w:r>
                </w:p>
              </w:txbxContent>
            </v:textbox>
            <w10:wrap type="topAndBottom" anchorx="page"/>
          </v:shape>
        </w:pict>
      </w:r>
    </w:p>
    <w:p w14:paraId="1BB2D4B6" w14:textId="77777777" w:rsidR="00D601DD" w:rsidRDefault="00D601DD">
      <w:pPr>
        <w:pStyle w:val="BodyText"/>
        <w:spacing w:before="6"/>
        <w:rPr>
          <w:sz w:val="12"/>
        </w:rPr>
      </w:pPr>
    </w:p>
    <w:p w14:paraId="3697145F" w14:textId="77777777" w:rsidR="00D601DD" w:rsidRDefault="000B0A12">
      <w:pPr>
        <w:spacing w:before="91"/>
        <w:ind w:left="117"/>
        <w:jc w:val="both"/>
        <w:rPr>
          <w:sz w:val="20"/>
        </w:rPr>
      </w:pPr>
      <w:r>
        <w:pict w14:anchorId="0DBBCAB3">
          <v:group id="docshapegroup87" o:spid="_x0000_s2220" style="position:absolute;left:0;text-align:left;margin-left:192.1pt;margin-top:-65pt;width:53.95pt;height:21.7pt;z-index:251611136;mso-position-horizontal-relative:page" coordorigin="3842,-1300" coordsize="1079,434">
            <v:line id="_x0000_s2222" style="position:absolute" from="3846,-1296" to="4876,-884" strokeweight=".14058mm"/>
            <v:shape id="docshape88" o:spid="_x0000_s2221" style="position:absolute;left:4835;top:-924;width:86;height:58" coordorigin="4835,-923" coordsize="86,58" path="m4858,-923r4,18l4860,-890r-9,12l4835,-868r23,-3l4881,-871r22,2l4920,-866r-14,-10l4888,-889r-16,-16l4858,-923xe" fillcolor="black" stroked="f">
              <v:path arrowok="t"/>
            </v:shape>
            <w10:wrap anchorx="page"/>
          </v:group>
        </w:pict>
      </w:r>
      <w:r>
        <w:pict w14:anchorId="785BECB2">
          <v:group id="docshapegroup89" o:spid="_x0000_s2217" style="position:absolute;left:0;text-align:left;margin-left:336.45pt;margin-top:-63.75pt;width:51.3pt;height:20.65pt;z-index:251613184;mso-position-horizontal-relative:page" coordorigin="6729,-1275" coordsize="1026,413">
            <v:line id="_x0000_s2219" style="position:absolute" from="6733,-866" to="7711,-1257" strokeweight=".14058mm"/>
            <v:shape id="docshape90" o:spid="_x0000_s2218" style="position:absolute;left:7670;top:-1275;width:86;height:58" coordorigin="7670,-1275" coordsize="86,58" path="m7670,-1273r16,10l7695,-1251r2,15l7692,-1217r14,-18l7723,-1251r17,-14l7755,-1275r-18,3l7716,-1269r-23,l7670,-1273xe" fillcolor="black" stroked="f">
              <v:path arrowok="t"/>
            </v:shape>
            <w10:wrap anchorx="page"/>
          </v:group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5CF55A93" w14:textId="77777777" w:rsidR="00D601DD" w:rsidRDefault="00D601DD">
      <w:pPr>
        <w:pStyle w:val="BodyText"/>
        <w:rPr>
          <w:sz w:val="22"/>
        </w:rPr>
      </w:pPr>
    </w:p>
    <w:p w14:paraId="4BA09FFB" w14:textId="77777777" w:rsidR="00D601DD" w:rsidRDefault="00D601DD">
      <w:pPr>
        <w:pStyle w:val="BodyText"/>
        <w:rPr>
          <w:sz w:val="22"/>
        </w:rPr>
      </w:pPr>
    </w:p>
    <w:p w14:paraId="6C262D35" w14:textId="77777777" w:rsidR="00D601DD" w:rsidRDefault="00D601DD">
      <w:pPr>
        <w:pStyle w:val="BodyText"/>
        <w:spacing w:before="2"/>
        <w:rPr>
          <w:sz w:val="23"/>
        </w:rPr>
      </w:pPr>
    </w:p>
    <w:p w14:paraId="0FA13FF8" w14:textId="77777777" w:rsidR="00D601DD" w:rsidRDefault="000B0A12">
      <w:pPr>
        <w:pStyle w:val="BodyText"/>
        <w:spacing w:line="357" w:lineRule="auto"/>
        <w:ind w:left="117" w:right="114"/>
        <w:jc w:val="both"/>
      </w:pPr>
      <w:r>
        <w:t>PSD2-based balance check and setting payments, as listing public or individual offers, loan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check,</w:t>
      </w:r>
      <w:r>
        <w:rPr>
          <w:spacing w:val="-2"/>
        </w:rPr>
        <w:t xml:space="preserve"> </w:t>
      </w:r>
      <w:r>
        <w:t>deposit</w:t>
      </w:r>
      <w:r>
        <w:rPr>
          <w:spacing w:val="-2"/>
        </w:rPr>
        <w:t xml:space="preserve"> </w:t>
      </w:r>
      <w:r>
        <w:t>terms,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information.</w:t>
      </w:r>
    </w:p>
    <w:p w14:paraId="381FCE5B" w14:textId="77777777" w:rsidR="00D601DD" w:rsidRDefault="000B0A12">
      <w:pPr>
        <w:pStyle w:val="BodyText"/>
        <w:spacing w:before="1" w:line="357" w:lineRule="auto"/>
        <w:ind w:left="117" w:right="113" w:firstLine="566"/>
        <w:jc w:val="both"/>
      </w:pP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step,</w:t>
      </w:r>
      <w:r>
        <w:rPr>
          <w:spacing w:val="-7"/>
        </w:rPr>
        <w:t xml:space="preserve"> </w:t>
      </w:r>
      <w:r>
        <w:t>banks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mentioned</w:t>
      </w:r>
      <w:r>
        <w:rPr>
          <w:spacing w:val="-7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licensable.</w:t>
      </w:r>
      <w:r>
        <w:rPr>
          <w:spacing w:val="12"/>
        </w:rPr>
        <w:t xml:space="preserve"> </w:t>
      </w:r>
      <w:r>
        <w:t>Basically,</w:t>
      </w:r>
      <w:r>
        <w:rPr>
          <w:spacing w:val="-6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would allow for bank to work in a Bank-as-a-Service business model in a more abstract way.</w:t>
      </w:r>
      <w:r>
        <w:rPr>
          <w:spacing w:val="1"/>
        </w:rPr>
        <w:t xml:space="preserve"> </w:t>
      </w:r>
      <w:r>
        <w:t>The reasoning behind this is in high costs of internal solutions. Additionally, bank may not be</w:t>
      </w:r>
      <w:r>
        <w:rPr>
          <w:spacing w:val="1"/>
        </w:rPr>
        <w:t xml:space="preserve"> </w:t>
      </w:r>
      <w:r>
        <w:t>interested or cannot allow for itself to invest into risky forms of client interaction. Bank-as-a-</w:t>
      </w:r>
      <w:r>
        <w:rPr>
          <w:spacing w:val="1"/>
        </w:rPr>
        <w:t xml:space="preserve"> </w:t>
      </w:r>
      <w:r>
        <w:t xml:space="preserve">Service model for third-party </w:t>
      </w:r>
      <w:proofErr w:type="spellStart"/>
      <w:r>
        <w:t>FinTechs</w:t>
      </w:r>
      <w:proofErr w:type="spellEnd"/>
      <w:r>
        <w:t xml:space="preserve"> is an applicable option in this case, as it would allow</w:t>
      </w:r>
      <w:r>
        <w:rPr>
          <w:spacing w:val="1"/>
        </w:rPr>
        <w:t xml:space="preserve"> </w:t>
      </w:r>
      <w:r>
        <w:t>transferring</w:t>
      </w:r>
      <w:r>
        <w:rPr>
          <w:spacing w:val="-12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interaction</w:t>
      </w:r>
      <w:r>
        <w:rPr>
          <w:spacing w:val="-12"/>
        </w:rPr>
        <w:t xml:space="preserve"> </w:t>
      </w:r>
      <w:r>
        <w:t>risks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spellStart"/>
      <w:r>
        <w:t>FinTechs</w:t>
      </w:r>
      <w:proofErr w:type="spellEnd"/>
      <w:r>
        <w:t>.</w:t>
      </w:r>
      <w:r>
        <w:rPr>
          <w:spacing w:val="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</w:t>
      </w:r>
      <w:r>
        <w:t>he</w:t>
      </w:r>
      <w:r>
        <w:rPr>
          <w:spacing w:val="-12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step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usable</w:t>
      </w:r>
      <w:r>
        <w:rPr>
          <w:spacing w:val="-57"/>
        </w:rPr>
        <w:t xml:space="preserve"> </w:t>
      </w:r>
      <w:r>
        <w:rPr>
          <w:w w:val="95"/>
        </w:rPr>
        <w:t>in any form.</w:t>
      </w:r>
      <w:r>
        <w:rPr>
          <w:spacing w:val="1"/>
          <w:w w:val="95"/>
        </w:rPr>
        <w:t xml:space="preserve"> </w:t>
      </w:r>
      <w:r>
        <w:rPr>
          <w:w w:val="95"/>
        </w:rPr>
        <w:t>Basically, this step represents risk deduction by allowing FinTech using Bank-as-a-</w:t>
      </w:r>
      <w:r>
        <w:rPr>
          <w:spacing w:val="1"/>
          <w:w w:val="95"/>
        </w:rPr>
        <w:t xml:space="preserve"> </w:t>
      </w:r>
      <w:r>
        <w:t>Service.</w:t>
      </w:r>
      <w:r>
        <w:rPr>
          <w:spacing w:val="1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interaction,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interpret</w:t>
      </w:r>
      <w:r>
        <w:rPr>
          <w:spacing w:val="-58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</w:t>
      </w:r>
      <w:r>
        <w:t>em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third-parties.</w:t>
      </w:r>
    </w:p>
    <w:p w14:paraId="373C5AEA" w14:textId="77777777" w:rsidR="00D601DD" w:rsidRDefault="000B0A12">
      <w:pPr>
        <w:pStyle w:val="BodyText"/>
        <w:spacing w:before="4" w:line="357" w:lineRule="auto"/>
        <w:ind w:left="117" w:right="113" w:firstLine="566"/>
        <w:jc w:val="both"/>
      </w:pP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case,</w:t>
      </w:r>
      <w:r>
        <w:rPr>
          <w:spacing w:val="-10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validate</w:t>
      </w:r>
      <w:r>
        <w:rPr>
          <w:spacing w:val="-12"/>
        </w:rPr>
        <w:t xml:space="preserve"> </w:t>
      </w:r>
      <w:r>
        <w:t>strategies</w:t>
      </w:r>
      <w:r>
        <w:rPr>
          <w:spacing w:val="-12"/>
        </w:rPr>
        <w:t xml:space="preserve"> </w:t>
      </w:r>
      <w:r>
        <w:t>done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third-parties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client</w:t>
      </w:r>
      <w:r>
        <w:rPr>
          <w:spacing w:val="-11"/>
        </w:rPr>
        <w:t xml:space="preserve"> </w:t>
      </w:r>
      <w:proofErr w:type="spellStart"/>
      <w:r>
        <w:t>interac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rPr>
          <w:w w:val="95"/>
        </w:rPr>
        <w:t>tion</w:t>
      </w:r>
      <w:proofErr w:type="spellEnd"/>
      <w:r>
        <w:rPr>
          <w:w w:val="95"/>
        </w:rPr>
        <w:t>, and in case of positive impact bank can decide what is more applicable — either to continue</w:t>
      </w:r>
      <w:r>
        <w:rPr>
          <w:spacing w:val="1"/>
          <w:w w:val="95"/>
        </w:rPr>
        <w:t xml:space="preserve"> </w:t>
      </w:r>
      <w:r>
        <w:t>serving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bank,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itself.</w:t>
      </w:r>
    </w:p>
    <w:p w14:paraId="2178A564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This development would lead to a major move towards Bank-as-a-Service.</w:t>
      </w:r>
      <w:r>
        <w:rPr>
          <w:spacing w:val="1"/>
        </w:rPr>
        <w:t xml:space="preserve"> </w:t>
      </w:r>
      <w:r>
        <w:t>Allow</w:t>
      </w:r>
      <w:r>
        <w:t>ing</w:t>
      </w:r>
      <w:r>
        <w:rPr>
          <w:spacing w:val="1"/>
        </w:rPr>
        <w:t xml:space="preserve"> </w:t>
      </w:r>
      <w:r>
        <w:t>third-party</w:t>
      </w:r>
      <w:r>
        <w:rPr>
          <w:spacing w:val="-8"/>
        </w:rPr>
        <w:t xml:space="preserve"> </w:t>
      </w:r>
      <w:r>
        <w:t>providers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bank’s</w:t>
      </w:r>
      <w:r>
        <w:rPr>
          <w:spacing w:val="-8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specified</w:t>
      </w:r>
      <w:r>
        <w:rPr>
          <w:spacing w:val="-7"/>
        </w:rPr>
        <w:t xml:space="preserve"> </w:t>
      </w:r>
      <w:r>
        <w:t>requirements</w:t>
      </w:r>
      <w:r>
        <w:rPr>
          <w:spacing w:val="-58"/>
        </w:rPr>
        <w:t xml:space="preserve"> </w:t>
      </w:r>
      <w:r>
        <w:t xml:space="preserve">would lead to partly delegation of front-office functions to those third-parties, as those can </w:t>
      </w:r>
      <w:proofErr w:type="spellStart"/>
      <w:r>
        <w:t>fo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cus</w:t>
      </w:r>
      <w:proofErr w:type="spellEnd"/>
      <w:r>
        <w:t xml:space="preserve"> on B2C cooperation and find clients more precisely and in more effective way, especially</w:t>
      </w:r>
      <w:r>
        <w:rPr>
          <w:spacing w:val="1"/>
        </w:rPr>
        <w:t xml:space="preserve"> </w:t>
      </w:r>
      <w:r>
        <w:t>by uniting services of multiple Banks-as-a-Services.</w:t>
      </w:r>
      <w:r>
        <w:rPr>
          <w:spacing w:val="1"/>
        </w:rPr>
        <w:t xml:space="preserve"> </w:t>
      </w:r>
      <w:r>
        <w:t>Mentioned o</w:t>
      </w:r>
      <w:r>
        <w:t>perations would inevitably</w:t>
      </w:r>
      <w:r>
        <w:rPr>
          <w:spacing w:val="1"/>
        </w:rPr>
        <w:t xml:space="preserve"> </w:t>
      </w:r>
      <w:r>
        <w:t>result in risky, state-of-art FinTech start-ups. As a result, Conversational Banking solution can</w:t>
      </w:r>
      <w:r>
        <w:rPr>
          <w:spacing w:val="-5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FinTech</w:t>
      </w:r>
      <w:r>
        <w:rPr>
          <w:spacing w:val="-2"/>
        </w:rPr>
        <w:t xml:space="preserve"> </w:t>
      </w:r>
      <w:r>
        <w:t>start-up,</w:t>
      </w:r>
      <w:r>
        <w:rPr>
          <w:spacing w:val="-3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scheme.</w:t>
      </w:r>
    </w:p>
    <w:p w14:paraId="2C6DB3C3" w14:textId="77777777" w:rsidR="00D601DD" w:rsidRDefault="000B0A12">
      <w:pPr>
        <w:pStyle w:val="BodyText"/>
        <w:spacing w:before="3"/>
        <w:ind w:left="684"/>
        <w:jc w:val="both"/>
      </w:pPr>
      <w:r>
        <w:t>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looks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innovation,</w:t>
      </w:r>
      <w:r>
        <w:rPr>
          <w:spacing w:val="2"/>
        </w:rPr>
        <w:t xml:space="preserve"> </w:t>
      </w:r>
      <w:r>
        <w:t>actually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evolution.</w:t>
      </w:r>
      <w:r>
        <w:rPr>
          <w:spacing w:val="28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turn</w:t>
      </w:r>
    </w:p>
    <w:p w14:paraId="07960FCB" w14:textId="77777777" w:rsidR="00D601DD" w:rsidRDefault="00D601DD">
      <w:pPr>
        <w:jc w:val="both"/>
        <w:sectPr w:rsidR="00D601DD">
          <w:pgSz w:w="11910" w:h="16840"/>
          <w:pgMar w:top="1300" w:right="1300" w:bottom="1020" w:left="1300" w:header="0" w:footer="833" w:gutter="0"/>
          <w:cols w:space="708"/>
        </w:sectPr>
      </w:pPr>
    </w:p>
    <w:p w14:paraId="22E88AF5" w14:textId="77777777" w:rsidR="00D601DD" w:rsidRDefault="000B0A12">
      <w:pPr>
        <w:pStyle w:val="BodyText"/>
        <w:spacing w:before="77"/>
        <w:ind w:left="117"/>
      </w:pPr>
      <w:r>
        <w:lastRenderedPageBreak/>
        <w:pict w14:anchorId="7994674A">
          <v:group id="docshapegroup91" o:spid="_x0000_s2214" style="position:absolute;left:0;text-align:left;margin-left:340pt;margin-top:68.4pt;width:62.4pt;height:20.85pt;z-index:251615232;mso-position-horizontal-relative:page" coordorigin="6800,1368" coordsize="1248,417">
            <v:line id="_x0000_s2216" style="position:absolute" from="6804,1372" to="8002,1766" strokeweight=".14058mm"/>
            <v:shape id="docshape92" o:spid="_x0000_s2215" style="position:absolute;left:7962;top:1727;width:86;height:57" coordorigin="7963,1727" coordsize="86,57" path="m7981,1727r6,19l7986,1760r-8,13l7963,1784r22,-5l8008,1778r22,1l8048,1781r-16,-9l8014,1759r-18,-14l7981,1727xe" fillcolor="black" stroked="f">
              <v:path arrowok="t"/>
            </v:shape>
            <w10:wrap anchorx="page"/>
          </v:group>
        </w:pict>
      </w:r>
      <w:bookmarkStart w:id="264" w:name="_bookmark38"/>
      <w:bookmarkEnd w:id="264"/>
      <w:r>
        <w:t>Table</w:t>
      </w:r>
      <w:r>
        <w:rPr>
          <w:spacing w:val="-7"/>
        </w:rPr>
        <w:t xml:space="preserve"> </w:t>
      </w:r>
      <w:r>
        <w:t>10.</w:t>
      </w:r>
      <w:r>
        <w:rPr>
          <w:spacing w:val="12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Request</w:t>
      </w:r>
      <w:r>
        <w:rPr>
          <w:spacing w:val="-6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Conversational</w:t>
      </w:r>
      <w:r>
        <w:rPr>
          <w:spacing w:val="-6"/>
        </w:rPr>
        <w:t xml:space="preserve"> </w:t>
      </w:r>
      <w:r>
        <w:t>Banking</w:t>
      </w:r>
    </w:p>
    <w:p w14:paraId="4E2792EC" w14:textId="77777777" w:rsidR="00D601DD" w:rsidRDefault="000B0A12">
      <w:pPr>
        <w:pStyle w:val="BodyText"/>
        <w:spacing w:before="5"/>
        <w:rPr>
          <w:sz w:val="23"/>
        </w:rPr>
      </w:pPr>
      <w:r>
        <w:pict w14:anchorId="4D4B812F">
          <v:group id="docshapegroup93" o:spid="_x0000_s2208" style="position:absolute;margin-left:82.45pt;margin-top:14.7pt;width:291.45pt;height:93pt;z-index:-251603968;mso-wrap-distance-left:0;mso-wrap-distance-right:0;mso-position-horizontal-relative:page" coordorigin="1649,294" coordsize="5829,1860">
            <v:line id="_x0000_s2213" style="position:absolute" from="3356,1488" to="4633,1036" strokeweight=".14058mm"/>
            <v:shape id="docshape94" o:spid="_x0000_s2212" style="position:absolute;left:4593;top:1018;width:86;height:57" coordorigin="4593,1018" coordsize="86,57" path="m4593,1018r16,11l4617,1041r1,15l4613,1075r15,-18l4645,1042r18,-13l4678,1020r-18,2l4639,1023r-23,l4593,1018xe" fillcolor="black" stroked="f">
              <v:path arrowok="t"/>
            </v:shape>
            <v:shape id="docshape95" o:spid="_x0000_s2211" type="#_x0000_t202" style="position:absolute;left:3927;top:1432;width:3546;height:718" filled="f" strokeweight=".14058mm">
              <v:textbox inset="0,0,0,0">
                <w:txbxContent>
                  <w:p w14:paraId="054EB197" w14:textId="77777777" w:rsidR="00D601DD" w:rsidRDefault="000B0A12">
                    <w:pPr>
                      <w:spacing w:before="188"/>
                      <w:ind w:left="7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Third-party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conversational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</v:shape>
            <v:shape id="docshape96" o:spid="_x0000_s2210" type="#_x0000_t202" style="position:absolute;left:1652;top:1432;width:1700;height:718" filled="f" strokeweight=".14058mm">
              <v:textbox inset="0,0,0,0">
                <w:txbxContent>
                  <w:p w14:paraId="0789AF4E" w14:textId="77777777" w:rsidR="00D601DD" w:rsidRDefault="000B0A12">
                    <w:pPr>
                      <w:spacing w:before="211"/>
                      <w:ind w:left="7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</v:shape>
            <v:shape id="docshape97" o:spid="_x0000_s2209" type="#_x0000_t202" style="position:absolute;left:4342;top:298;width:2716;height:718" filled="f" strokeweight=".14058mm">
              <v:textbox inset="0,0,0,0">
                <w:txbxContent>
                  <w:p w14:paraId="349FB462" w14:textId="77777777" w:rsidR="00D601DD" w:rsidRDefault="000B0A12">
                    <w:pPr>
                      <w:spacing w:before="188"/>
                      <w:ind w:left="7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4A7D94A">
          <v:shape id="docshape98" o:spid="_x0000_s2207" type="#_x0000_t202" style="position:absolute;margin-left:402.4pt;margin-top:71.6pt;width:110.25pt;height:35.9pt;z-index:-251602944;mso-wrap-distance-left:0;mso-wrap-distance-right:0;mso-position-horizontal-relative:page" filled="f" strokeweight=".14058mm">
            <v:textbox inset="0,0,0,0">
              <w:txbxContent>
                <w:p w14:paraId="0BAF286A" w14:textId="77777777" w:rsidR="00D601DD" w:rsidRDefault="000B0A12">
                  <w:pPr>
                    <w:pStyle w:val="BodyText"/>
                    <w:spacing w:before="212"/>
                    <w:ind w:left="75"/>
                  </w:pP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wrap type="topAndBottom" anchorx="page"/>
          </v:shape>
        </w:pict>
      </w:r>
    </w:p>
    <w:p w14:paraId="5F3C513B" w14:textId="77777777" w:rsidR="00D601DD" w:rsidRDefault="00D601DD">
      <w:pPr>
        <w:pStyle w:val="BodyText"/>
        <w:rPr>
          <w:sz w:val="20"/>
        </w:rPr>
      </w:pPr>
    </w:p>
    <w:p w14:paraId="28053B0C" w14:textId="77777777" w:rsidR="00D601DD" w:rsidRDefault="000B0A12">
      <w:pPr>
        <w:pStyle w:val="BodyText"/>
        <w:spacing w:before="5"/>
        <w:rPr>
          <w:sz w:val="13"/>
        </w:rPr>
      </w:pPr>
      <w:r>
        <w:pict w14:anchorId="1647D755">
          <v:shape id="docshape99" o:spid="_x0000_s2206" type="#_x0000_t202" style="position:absolute;margin-left:211pt;margin-top:9.15pt;width:148.1pt;height:35.9pt;z-index:-251601920;mso-wrap-distance-left:0;mso-wrap-distance-right:0;mso-position-horizontal-relative:page" filled="f" strokeweight=".14058mm">
            <v:textbox inset="0,0,0,0">
              <w:txbxContent>
                <w:p w14:paraId="066DED7C" w14:textId="77777777" w:rsidR="00D601DD" w:rsidRDefault="000B0A12">
                  <w:pPr>
                    <w:pStyle w:val="BodyText"/>
                    <w:spacing w:before="188"/>
                    <w:ind w:left="75"/>
                  </w:pPr>
                  <w:r>
                    <w:t>Third-party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service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providers</w:t>
                  </w:r>
                </w:p>
              </w:txbxContent>
            </v:textbox>
            <w10:wrap type="topAndBottom" anchorx="page"/>
          </v:shape>
        </w:pict>
      </w:r>
    </w:p>
    <w:p w14:paraId="6BB70370" w14:textId="77777777" w:rsidR="00D601DD" w:rsidRDefault="00D601DD">
      <w:pPr>
        <w:pStyle w:val="BodyText"/>
        <w:spacing w:before="6"/>
        <w:rPr>
          <w:sz w:val="12"/>
        </w:rPr>
      </w:pPr>
    </w:p>
    <w:p w14:paraId="670BD5D9" w14:textId="77777777" w:rsidR="00D601DD" w:rsidRDefault="000B0A12">
      <w:pPr>
        <w:spacing w:before="91"/>
        <w:ind w:left="117"/>
        <w:jc w:val="both"/>
        <w:rPr>
          <w:sz w:val="20"/>
        </w:rPr>
      </w:pPr>
      <w:r>
        <w:pict w14:anchorId="5D1C9D7C">
          <v:group id="docshapegroup100" o:spid="_x0000_s2203" style="position:absolute;left:0;text-align:left;margin-left:167.8pt;margin-top:-83.35pt;width:28.35pt;height:3pt;z-index:251614208;mso-position-horizontal-relative:page" coordorigin="3356,-1667" coordsize="567,60">
            <v:line id="_x0000_s2205" style="position:absolute" from="3356,-1637" to="3876,-1637" strokeweight=".14058mm"/>
            <v:shape id="docshape101" o:spid="_x0000_s2204" style="position:absolute;left:3843;top:-1668;width:80;height:60" coordorigin="3844,-1667" coordsize="80,60" path="m3844,-1667r11,15l3859,-1637r-4,14l3844,-1607r19,-12l3885,-1628r21,-5l3923,-1637r-17,-4l3885,-1647r-22,-8l3844,-1667xe" fillcolor="black" stroked="f">
              <v:path arrowok="t"/>
            </v:shape>
            <w10:wrap anchorx="page"/>
          </v:group>
        </w:pict>
      </w:r>
      <w:r>
        <w:pict w14:anchorId="2DD2946F">
          <v:group id="docshapegroup102" o:spid="_x0000_s2200" style="position:absolute;left:0;text-align:left;margin-left:167.6pt;margin-top:-66.95pt;width:66.3pt;height:23.75pt;z-index:-251624448;mso-position-horizontal-relative:page" coordorigin="3352,-1339" coordsize="1326,475">
            <v:line id="_x0000_s2202" style="position:absolute" from="3356,-1335" to="4633,-882" strokeweight=".14058mm"/>
            <v:shape id="docshape103" o:spid="_x0000_s2201" style="position:absolute;left:4593;top:-921;width:86;height:57" coordorigin="4593,-921" coordsize="86,57" path="m4613,-921r5,19l4617,-888r-8,13l4593,-864r23,-5l4639,-870r21,2l4678,-866r-15,-9l4645,-888r-17,-15l4613,-921xe" fillcolor="black" stroked="f">
              <v:path arrowok="t"/>
            </v:shape>
            <w10:wrap anchorx="page"/>
          </v:group>
        </w:pict>
      </w:r>
      <w:r>
        <w:pict w14:anchorId="02953FDE">
          <v:group id="docshapegroup104" o:spid="_x0000_s2197" style="position:absolute;left:0;text-align:left;margin-left:373.85pt;margin-top:-83.35pt;width:28.35pt;height:3pt;z-index:251616256;mso-position-horizontal-relative:page" coordorigin="7477,-1667" coordsize="567,60">
            <v:line id="_x0000_s2199" style="position:absolute" from="7477,-1637" to="7996,-1637" strokeweight=".14058mm"/>
            <v:shape id="docshape105" o:spid="_x0000_s2198" style="position:absolute;left:7964;top:-1668;width:80;height:60" coordorigin="7964,-1667" coordsize="80,60" path="m7964,-1667r11,15l7979,-1637r-4,14l7964,-1607r20,-12l8006,-1628r20,-5l8044,-1637r-18,-4l8006,-1647r-22,-8l7964,-1667xe" fillcolor="black" stroked="f">
              <v:path arrowok="t"/>
            </v:shape>
            <w10:wrap anchorx="page"/>
          </v:group>
        </w:pict>
      </w:r>
      <w:r>
        <w:pict w14:anchorId="32BFDD73">
          <v:group id="docshapegroup106" o:spid="_x0000_s2194" style="position:absolute;left:0;text-align:left;margin-left:340pt;margin-top:-63.9pt;width:62.4pt;height:20.85pt;z-index:251617280;mso-position-horizontal-relative:page" coordorigin="6800,-1278" coordsize="1248,417">
            <v:line id="_x0000_s2196" style="position:absolute" from="6804,-866" to="8002,-1260" strokeweight=".14058mm"/>
            <v:shape id="docshape107" o:spid="_x0000_s2195" style="position:absolute;left:7962;top:-1279;width:86;height:57" coordorigin="7963,-1278" coordsize="86,57" path="m7963,-1278r15,11l7986,-1254r1,14l7981,-1221r15,-18l8014,-1253r18,-12l8048,-1275r-18,2l8008,-1272r-23,-1l7963,-1278xe" fillcolor="black" stroked="f">
              <v:path arrowok="t"/>
            </v:shape>
            <w10:wrap anchorx="page"/>
          </v:group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4C17D0E7" w14:textId="77777777" w:rsidR="00D601DD" w:rsidRDefault="00D601DD">
      <w:pPr>
        <w:pStyle w:val="BodyText"/>
        <w:rPr>
          <w:sz w:val="22"/>
        </w:rPr>
      </w:pPr>
    </w:p>
    <w:p w14:paraId="48B61D69" w14:textId="77777777" w:rsidR="00D601DD" w:rsidRDefault="00D601DD">
      <w:pPr>
        <w:pStyle w:val="BodyText"/>
        <w:rPr>
          <w:sz w:val="22"/>
        </w:rPr>
      </w:pPr>
    </w:p>
    <w:p w14:paraId="0D9329C7" w14:textId="77777777" w:rsidR="00D601DD" w:rsidRDefault="00D601DD">
      <w:pPr>
        <w:pStyle w:val="BodyText"/>
        <w:spacing w:before="2"/>
        <w:rPr>
          <w:sz w:val="23"/>
        </w:rPr>
      </w:pPr>
    </w:p>
    <w:p w14:paraId="61B66898" w14:textId="77777777" w:rsidR="00D601DD" w:rsidRDefault="000B0A12">
      <w:pPr>
        <w:pStyle w:val="BodyText"/>
        <w:spacing w:line="357" w:lineRule="auto"/>
        <w:ind w:left="117" w:right="114"/>
        <w:jc w:val="both"/>
      </w:pPr>
      <w:r>
        <w:t>to Conversational Banking in all cases it has to create secure API for multiple operations not</w:t>
      </w:r>
      <w:r>
        <w:rPr>
          <w:spacing w:val="1"/>
        </w:rPr>
        <w:t xml:space="preserve"> </w:t>
      </w:r>
      <w:r>
        <w:t>covered by, for example, PSD2 yet.</w:t>
      </w:r>
      <w:r>
        <w:rPr>
          <w:spacing w:val="1"/>
        </w:rPr>
        <w:t xml:space="preserve"> </w:t>
      </w:r>
      <w:r>
        <w:t>It is a wise option to share API for third-party service</w:t>
      </w:r>
      <w:r>
        <w:rPr>
          <w:spacing w:val="1"/>
        </w:rPr>
        <w:t xml:space="preserve"> </w:t>
      </w:r>
      <w:r>
        <w:t>providers,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innovations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third-party</w:t>
      </w:r>
      <w:r>
        <w:rPr>
          <w:spacing w:val="-2"/>
        </w:rPr>
        <w:t xml:space="preserve"> </w:t>
      </w:r>
      <w:r>
        <w:t>providers.</w:t>
      </w:r>
    </w:p>
    <w:p w14:paraId="2DD77CFD" w14:textId="77777777" w:rsidR="00D601DD" w:rsidRDefault="00D601DD">
      <w:pPr>
        <w:pStyle w:val="BodyText"/>
        <w:rPr>
          <w:sz w:val="26"/>
        </w:rPr>
      </w:pPr>
    </w:p>
    <w:p w14:paraId="3EE2D3B9" w14:textId="77777777" w:rsidR="00D601DD" w:rsidRDefault="00D601DD">
      <w:pPr>
        <w:pStyle w:val="BodyText"/>
        <w:spacing w:before="7"/>
        <w:rPr>
          <w:sz w:val="22"/>
        </w:rPr>
      </w:pPr>
    </w:p>
    <w:p w14:paraId="1EE12392" w14:textId="77777777" w:rsidR="00D601DD" w:rsidRDefault="000B0A12">
      <w:pPr>
        <w:pStyle w:val="Heading2"/>
        <w:numPr>
          <w:ilvl w:val="2"/>
          <w:numId w:val="2"/>
        </w:numPr>
        <w:tabs>
          <w:tab w:val="left" w:pos="894"/>
          <w:tab w:val="left" w:pos="895"/>
        </w:tabs>
      </w:pPr>
      <w:bookmarkStart w:id="265" w:name="Rule-based_middleware"/>
      <w:bookmarkStart w:id="266" w:name="_bookmark39"/>
      <w:bookmarkEnd w:id="265"/>
      <w:bookmarkEnd w:id="266"/>
      <w:r>
        <w:rPr>
          <w:spacing w:val="-1"/>
        </w:rPr>
        <w:t>Rule-based</w:t>
      </w:r>
      <w:r>
        <w:rPr>
          <w:spacing w:val="-14"/>
        </w:rPr>
        <w:t xml:space="preserve"> </w:t>
      </w:r>
      <w:r>
        <w:t>middleware</w:t>
      </w:r>
    </w:p>
    <w:p w14:paraId="3E1E56D4" w14:textId="77777777" w:rsidR="00D601DD" w:rsidRDefault="00D601DD">
      <w:pPr>
        <w:pStyle w:val="BodyText"/>
        <w:rPr>
          <w:b/>
          <w:sz w:val="26"/>
        </w:rPr>
      </w:pPr>
    </w:p>
    <w:p w14:paraId="2CF5E519" w14:textId="77777777" w:rsidR="00D601DD" w:rsidRDefault="000B0A12">
      <w:pPr>
        <w:pStyle w:val="BodyText"/>
        <w:spacing w:before="196" w:line="357" w:lineRule="auto"/>
        <w:ind w:left="117" w:right="113" w:firstLine="566"/>
        <w:jc w:val="both"/>
      </w:pPr>
      <w:r>
        <w:t>Undoubtedly, bank should not rely only on third-parties, but has to create own solutions.</w:t>
      </w:r>
      <w:r>
        <w:rPr>
          <w:spacing w:val="-57"/>
        </w:rPr>
        <w:t xml:space="preserve"> </w:t>
      </w:r>
      <w:r>
        <w:rPr>
          <w:spacing w:val="-1"/>
        </w:rPr>
        <w:t>Firstly,</w:t>
      </w:r>
      <w:r>
        <w:rPr>
          <w:spacing w:val="-12"/>
        </w:rPr>
        <w:t xml:space="preserve"> </w:t>
      </w:r>
      <w:r>
        <w:rPr>
          <w:spacing w:val="-1"/>
        </w:rPr>
        <w:t>bank</w:t>
      </w:r>
      <w:r>
        <w:rPr>
          <w:spacing w:val="-13"/>
        </w:rPr>
        <w:t xml:space="preserve"> </w:t>
      </w:r>
      <w:r>
        <w:rPr>
          <w:spacing w:val="-1"/>
        </w:rPr>
        <w:t>has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>comparably</w:t>
      </w:r>
      <w:r>
        <w:rPr>
          <w:spacing w:val="-13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low-cost</w:t>
      </w:r>
      <w:r>
        <w:rPr>
          <w:spacing w:val="-13"/>
        </w:rPr>
        <w:t xml:space="preserve"> </w:t>
      </w:r>
      <w:r>
        <w:t>middleware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chatbot.</w:t>
      </w:r>
      <w:r>
        <w:rPr>
          <w:spacing w:val="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course,</w:t>
      </w:r>
      <w:r>
        <w:rPr>
          <w:spacing w:val="-57"/>
        </w:rPr>
        <w:t xml:space="preserve"> </w:t>
      </w:r>
      <w:r>
        <w:t>this is not an Artificial Intelligence, as it may require big investments, but a more simple, rule-</w:t>
      </w:r>
      <w:r>
        <w:rPr>
          <w:spacing w:val="-57"/>
        </w:rPr>
        <w:t xml:space="preserve"> </w:t>
      </w:r>
      <w:r>
        <w:rPr>
          <w:spacing w:val="-1"/>
        </w:rPr>
        <w:t>based</w:t>
      </w:r>
      <w:r>
        <w:rPr>
          <w:spacing w:val="-14"/>
        </w:rPr>
        <w:t xml:space="preserve"> </w:t>
      </w:r>
      <w:r>
        <w:rPr>
          <w:spacing w:val="-1"/>
        </w:rPr>
        <w:t>algorithmic</w:t>
      </w:r>
      <w:r>
        <w:rPr>
          <w:spacing w:val="-13"/>
        </w:rPr>
        <w:t xml:space="preserve"> </w:t>
      </w:r>
      <w:r>
        <w:rPr>
          <w:spacing w:val="-1"/>
        </w:rPr>
        <w:t>solution.</w:t>
      </w:r>
      <w:r>
        <w:rPr>
          <w:spacing w:val="11"/>
        </w:rPr>
        <w:t xml:space="preserve"> </w:t>
      </w:r>
      <w:r>
        <w:t>Unfortunately,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cases</w:t>
      </w:r>
      <w:r>
        <w:rPr>
          <w:spacing w:val="-13"/>
        </w:rPr>
        <w:t xml:space="preserve"> </w:t>
      </w:r>
      <w:r>
        <w:t>additional</w:t>
      </w:r>
      <w:r>
        <w:rPr>
          <w:spacing w:val="-13"/>
        </w:rPr>
        <w:t xml:space="preserve"> </w:t>
      </w:r>
      <w:r>
        <w:t>costs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front-</w:t>
      </w:r>
      <w:r>
        <w:rPr>
          <w:spacing w:val="-57"/>
        </w:rPr>
        <w:t xml:space="preserve"> </w:t>
      </w:r>
      <w:r>
        <w:t>end level, either some user interface changes in mobile a</w:t>
      </w:r>
      <w:r>
        <w:t>nd internet banking application, as a</w:t>
      </w:r>
      <w:r>
        <w:rPr>
          <w:spacing w:val="1"/>
        </w:rPr>
        <w:t xml:space="preserve"> </w:t>
      </w:r>
      <w:r>
        <w:t>chat window for bot is required.</w:t>
      </w:r>
      <w:r>
        <w:rPr>
          <w:spacing w:val="1"/>
        </w:rPr>
        <w:t xml:space="preserve"> </w:t>
      </w:r>
      <w:r>
        <w:t>On the other hand, an additional application for front-office</w:t>
      </w:r>
      <w:r>
        <w:rPr>
          <w:spacing w:val="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banks</w:t>
      </w:r>
      <w:r>
        <w:rPr>
          <w:spacing w:val="-1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chatbot</w:t>
      </w:r>
      <w:r>
        <w:rPr>
          <w:spacing w:val="-1"/>
        </w:rPr>
        <w:t xml:space="preserve"> </w:t>
      </w:r>
      <w:r>
        <w:t>approach.</w:t>
      </w:r>
    </w:p>
    <w:p w14:paraId="7062C101" w14:textId="77777777" w:rsidR="00D601DD" w:rsidRDefault="000B0A12">
      <w:pPr>
        <w:pStyle w:val="BodyText"/>
        <w:spacing w:before="3" w:line="357" w:lineRule="auto"/>
        <w:ind w:left="117" w:right="115" w:firstLine="566"/>
        <w:jc w:val="both"/>
      </w:pPr>
      <w:r>
        <w:t xml:space="preserve">Additional costs are required on a back-end side </w:t>
      </w:r>
      <w:r>
        <w:t>for a Conversational API, which should</w:t>
      </w:r>
      <w:r>
        <w:rPr>
          <w:spacing w:val="-57"/>
        </w:rPr>
        <w:t xml:space="preserve"> </w:t>
      </w:r>
      <w:r>
        <w:t>handle requests from middleware and return formed responses.</w:t>
      </w:r>
      <w:r>
        <w:rPr>
          <w:spacing w:val="1"/>
        </w:rPr>
        <w:t xml:space="preserve"> </w:t>
      </w:r>
      <w:r>
        <w:t>As well, Conversational API</w:t>
      </w:r>
      <w:r>
        <w:rPr>
          <w:spacing w:val="1"/>
        </w:rPr>
        <w:t xml:space="preserve"> </w:t>
      </w:r>
      <w:r>
        <w:t>has to use knowledge database, which has predefined answers for most popular questions or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templates.</w:t>
      </w:r>
    </w:p>
    <w:p w14:paraId="179323CC" w14:textId="77777777" w:rsidR="00D601DD" w:rsidRDefault="00D601DD">
      <w:pPr>
        <w:pStyle w:val="BodyText"/>
        <w:rPr>
          <w:sz w:val="26"/>
        </w:rPr>
      </w:pPr>
    </w:p>
    <w:p w14:paraId="02D11A43" w14:textId="77777777" w:rsidR="00D601DD" w:rsidRDefault="00D601DD">
      <w:pPr>
        <w:pStyle w:val="BodyText"/>
        <w:spacing w:before="8"/>
        <w:rPr>
          <w:sz w:val="22"/>
        </w:rPr>
      </w:pPr>
    </w:p>
    <w:p w14:paraId="2AE924F4" w14:textId="77777777" w:rsidR="00D601DD" w:rsidRDefault="000B0A12">
      <w:pPr>
        <w:pStyle w:val="Heading2"/>
        <w:numPr>
          <w:ilvl w:val="2"/>
          <w:numId w:val="2"/>
        </w:numPr>
        <w:tabs>
          <w:tab w:val="left" w:pos="894"/>
          <w:tab w:val="left" w:pos="895"/>
        </w:tabs>
      </w:pPr>
      <w:bookmarkStart w:id="267" w:name="Middleware_with_Machine_Learning"/>
      <w:bookmarkStart w:id="268" w:name="_bookmark40"/>
      <w:bookmarkEnd w:id="267"/>
      <w:bookmarkEnd w:id="268"/>
      <w:r>
        <w:t>Middleware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</w:p>
    <w:p w14:paraId="4D3B695A" w14:textId="77777777" w:rsidR="00D601DD" w:rsidRDefault="00D601DD">
      <w:pPr>
        <w:pStyle w:val="BodyText"/>
        <w:rPr>
          <w:b/>
          <w:sz w:val="26"/>
        </w:rPr>
      </w:pPr>
    </w:p>
    <w:p w14:paraId="7B4581D3" w14:textId="77777777" w:rsidR="00D601DD" w:rsidRDefault="000B0A12">
      <w:pPr>
        <w:pStyle w:val="BodyText"/>
        <w:spacing w:before="196" w:line="357" w:lineRule="auto"/>
        <w:ind w:left="117" w:right="114" w:firstLine="566"/>
        <w:jc w:val="both"/>
      </w:pPr>
      <w:r>
        <w:t>The</w:t>
      </w:r>
      <w:r>
        <w:rPr>
          <w:spacing w:val="-15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ambitious,</w:t>
      </w:r>
      <w:r>
        <w:rPr>
          <w:spacing w:val="-13"/>
        </w:rPr>
        <w:t xml:space="preserve"> </w:t>
      </w:r>
      <w:r>
        <w:t>innovative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risky</w:t>
      </w:r>
      <w:r>
        <w:rPr>
          <w:spacing w:val="-14"/>
        </w:rPr>
        <w:t xml:space="preserve"> </w:t>
      </w:r>
      <w:r>
        <w:t>form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chatbot</w:t>
      </w:r>
      <w:r>
        <w:rPr>
          <w:spacing w:val="-14"/>
        </w:rPr>
        <w:t xml:space="preserve"> </w:t>
      </w:r>
      <w:r>
        <w:t>would</w:t>
      </w:r>
      <w:r>
        <w:rPr>
          <w:spacing w:val="-1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chatbot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uses</w:t>
      </w:r>
      <w:r>
        <w:rPr>
          <w:spacing w:val="-58"/>
        </w:rPr>
        <w:t xml:space="preserve"> </w:t>
      </w:r>
      <w:r>
        <w:rPr>
          <w:w w:val="95"/>
        </w:rPr>
        <w:t>Artificial</w:t>
      </w:r>
      <w:r>
        <w:rPr>
          <w:spacing w:val="18"/>
          <w:w w:val="95"/>
        </w:rPr>
        <w:t xml:space="preserve"> </w:t>
      </w:r>
      <w:r>
        <w:rPr>
          <w:w w:val="95"/>
        </w:rPr>
        <w:t>Intelligence,</w:t>
      </w:r>
      <w:r>
        <w:rPr>
          <w:spacing w:val="25"/>
          <w:w w:val="95"/>
        </w:rPr>
        <w:t xml:space="preserve"> </w:t>
      </w:r>
      <w:r>
        <w:rPr>
          <w:w w:val="95"/>
        </w:rPr>
        <w:t>Machine</w:t>
      </w:r>
      <w:r>
        <w:rPr>
          <w:spacing w:val="20"/>
          <w:w w:val="95"/>
        </w:rPr>
        <w:t xml:space="preserve"> </w:t>
      </w:r>
      <w:r>
        <w:rPr>
          <w:w w:val="95"/>
        </w:rPr>
        <w:t>Learning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Natural</w:t>
      </w:r>
      <w:r>
        <w:rPr>
          <w:spacing w:val="20"/>
          <w:w w:val="95"/>
        </w:rPr>
        <w:t xml:space="preserve"> </w:t>
      </w:r>
      <w:r>
        <w:rPr>
          <w:w w:val="95"/>
        </w:rPr>
        <w:t>Language</w:t>
      </w:r>
      <w:r>
        <w:rPr>
          <w:spacing w:val="20"/>
          <w:w w:val="95"/>
        </w:rPr>
        <w:t xml:space="preserve"> </w:t>
      </w:r>
      <w:r>
        <w:rPr>
          <w:w w:val="95"/>
        </w:rPr>
        <w:t>Processing</w:t>
      </w:r>
      <w:r>
        <w:rPr>
          <w:spacing w:val="20"/>
          <w:w w:val="95"/>
        </w:rPr>
        <w:t xml:space="preserve"> </w:t>
      </w:r>
      <w:r>
        <w:rPr>
          <w:w w:val="95"/>
        </w:rPr>
        <w:t>techniques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client</w:t>
      </w:r>
    </w:p>
    <w:p w14:paraId="34927D94" w14:textId="77777777" w:rsidR="00D601DD" w:rsidRDefault="00D601DD">
      <w:pPr>
        <w:spacing w:line="357" w:lineRule="auto"/>
        <w:jc w:val="both"/>
        <w:sectPr w:rsidR="00D601DD">
          <w:pgSz w:w="11910" w:h="16840"/>
          <w:pgMar w:top="1300" w:right="1300" w:bottom="1020" w:left="1300" w:header="0" w:footer="833" w:gutter="0"/>
          <w:cols w:space="708"/>
        </w:sectPr>
      </w:pPr>
    </w:p>
    <w:p w14:paraId="72E86F67" w14:textId="77777777" w:rsidR="00D601DD" w:rsidRDefault="000B0A12">
      <w:pPr>
        <w:pStyle w:val="BodyText"/>
        <w:spacing w:before="77"/>
        <w:ind w:left="117"/>
      </w:pPr>
      <w:bookmarkStart w:id="269" w:name="_bookmark41"/>
      <w:bookmarkEnd w:id="269"/>
      <w:r>
        <w:lastRenderedPageBreak/>
        <w:t>Table</w:t>
      </w:r>
      <w:r>
        <w:rPr>
          <w:spacing w:val="-9"/>
        </w:rPr>
        <w:t xml:space="preserve"> </w:t>
      </w:r>
      <w:r>
        <w:t>11.</w:t>
      </w:r>
      <w:r>
        <w:rPr>
          <w:spacing w:val="10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Request</w:t>
      </w:r>
      <w:r>
        <w:rPr>
          <w:spacing w:val="-8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Rule-based</w:t>
      </w:r>
      <w:r>
        <w:rPr>
          <w:spacing w:val="-8"/>
        </w:rPr>
        <w:t xml:space="preserve"> </w:t>
      </w:r>
      <w:r>
        <w:t>middleware</w:t>
      </w:r>
    </w:p>
    <w:p w14:paraId="5A06BE0C" w14:textId="77777777" w:rsidR="00D601DD" w:rsidRDefault="000B0A12">
      <w:pPr>
        <w:pStyle w:val="BodyText"/>
        <w:spacing w:before="5"/>
        <w:rPr>
          <w:sz w:val="23"/>
        </w:rPr>
      </w:pPr>
      <w:r>
        <w:pict w14:anchorId="059F484B">
          <v:shape id="docshape108" o:spid="_x0000_s2193" type="#_x0000_t202" style="position:absolute;margin-left:134.85pt;margin-top:14.9pt;width:85pt;height:35.9pt;z-index:-251600896;mso-wrap-distance-left:0;mso-wrap-distance-right:0;mso-position-horizontal-relative:page" filled="f" strokeweight=".14058mm">
            <v:textbox inset="0,0,0,0">
              <w:txbxContent>
                <w:p w14:paraId="1F87B999" w14:textId="77777777" w:rsidR="00D601DD" w:rsidRDefault="000B0A12">
                  <w:pPr>
                    <w:pStyle w:val="BodyText"/>
                    <w:spacing w:before="211"/>
                    <w:ind w:left="75"/>
                  </w:pPr>
                  <w:r>
                    <w:t>User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services</w:t>
                  </w:r>
                </w:p>
              </w:txbxContent>
            </v:textbox>
            <w10:wrap type="topAndBottom" anchorx="page"/>
          </v:shape>
        </w:pict>
      </w:r>
      <w:r>
        <w:pict w14:anchorId="4AA5229D">
          <v:shape id="docshape109" o:spid="_x0000_s2192" type="#_x0000_t202" style="position:absolute;margin-left:344.25pt;margin-top:14.9pt;width:110.25pt;height:35.9pt;z-index:-251599872;mso-wrap-distance-left:0;mso-wrap-distance-right:0;mso-position-horizontal-relative:page" filled="f" strokeweight=".14058mm">
            <v:textbox inset="0,0,0,0">
              <w:txbxContent>
                <w:p w14:paraId="3FB7F058" w14:textId="77777777" w:rsidR="00D601DD" w:rsidRDefault="000B0A12">
                  <w:pPr>
                    <w:pStyle w:val="BodyText"/>
                    <w:spacing w:before="212"/>
                    <w:ind w:left="75"/>
                  </w:pP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wrap type="topAndBottom" anchorx="page"/>
          </v:shape>
        </w:pict>
      </w:r>
    </w:p>
    <w:p w14:paraId="4FB5C779" w14:textId="77777777" w:rsidR="00D601DD" w:rsidRDefault="000B0A12">
      <w:pPr>
        <w:tabs>
          <w:tab w:val="left" w:pos="6658"/>
        </w:tabs>
        <w:ind w:left="2605"/>
        <w:rPr>
          <w:sz w:val="20"/>
        </w:rPr>
      </w:pPr>
      <w:r>
        <w:rPr>
          <w:noProof/>
          <w:sz w:val="20"/>
        </w:rPr>
        <w:drawing>
          <wp:inline distT="0" distB="0" distL="0" distR="0" wp14:anchorId="3C2DB1CF" wp14:editId="400B24B2">
            <wp:extent cx="262036" cy="261937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349EF971">
          <v:group id="docshapegroup110" o:spid="_x0000_s2189" style="width:3pt;height:20.45pt;mso-position-horizontal-relative:char;mso-position-vertical-relative:line" coordsize="60,409">
            <v:line id="_x0000_s2191" style="position:absolute" from="30,409" to="30,48" strokeweight=".14058mm"/>
            <v:shape id="docshape111" o:spid="_x0000_s2190" style="position:absolute;width:60;height:80" coordsize="60,80" path="m,80l16,68,30,65r14,3l60,80,48,60,40,38,34,17,30,,26,17,20,38,12,60,,80xe" fillcolor="black" stroked="f">
              <v:path arrowok="t"/>
            </v:shape>
            <w10:anchorlock/>
          </v:group>
        </w:pict>
      </w:r>
    </w:p>
    <w:p w14:paraId="0BB24321" w14:textId="77777777" w:rsidR="00D601DD" w:rsidRDefault="00D601DD">
      <w:pPr>
        <w:pStyle w:val="BodyText"/>
        <w:rPr>
          <w:sz w:val="20"/>
        </w:rPr>
      </w:pPr>
    </w:p>
    <w:p w14:paraId="50C5F81E" w14:textId="77777777" w:rsidR="00D601DD" w:rsidRDefault="00D601DD">
      <w:pPr>
        <w:pStyle w:val="BodyText"/>
        <w:rPr>
          <w:sz w:val="20"/>
        </w:rPr>
      </w:pPr>
    </w:p>
    <w:p w14:paraId="55CC7A67" w14:textId="77777777" w:rsidR="00D601DD" w:rsidRDefault="000B0A12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584512" behindDoc="0" locked="0" layoutInCell="1" allowOverlap="1" wp14:anchorId="51D433EC" wp14:editId="54D8D6B3">
            <wp:simplePos x="0" y="0"/>
            <wp:positionH relativeFrom="page">
              <wp:posOffset>2479955</wp:posOffset>
            </wp:positionH>
            <wp:positionV relativeFrom="paragraph">
              <wp:posOffset>146600</wp:posOffset>
            </wp:positionV>
            <wp:extent cx="262036" cy="261937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DB1756F">
          <v:group id="docshapegroup112" o:spid="_x0000_s2186" style="position:absolute;margin-left:397.9pt;margin-top:11.55pt;width:3pt;height:20.45pt;z-index:-251598848;mso-wrap-distance-left:0;mso-wrap-distance-right:0;mso-position-horizontal-relative:page;mso-position-vertical-relative:text" coordorigin="7958,231" coordsize="60,409">
            <v:line id="_x0000_s2188" style="position:absolute" from="7988,231" to="7988,592" strokeweight=".14058mm"/>
            <v:shape id="docshape113" o:spid="_x0000_s2187" style="position:absolute;left:7958;top:559;width:60;height:80" coordorigin="7958,560" coordsize="60,80" path="m8018,560r-16,11l7988,575r-14,-4l7958,560r12,19l7978,601r6,21l7988,639r4,-17l7998,601r8,-22l8018,560xe" fillcolor="black" stroked="f">
              <v:path arrowok="t"/>
            </v:shape>
            <w10:wrap type="topAndBottom" anchorx="page"/>
          </v:group>
        </w:pict>
      </w:r>
    </w:p>
    <w:p w14:paraId="2080A3A7" w14:textId="77777777" w:rsidR="00D601DD" w:rsidRDefault="000B0A12">
      <w:pPr>
        <w:tabs>
          <w:tab w:val="left" w:pos="5611"/>
        </w:tabs>
        <w:ind w:left="1092"/>
        <w:rPr>
          <w:sz w:val="20"/>
        </w:rPr>
      </w:pPr>
      <w:r>
        <w:rPr>
          <w:sz w:val="20"/>
        </w:rPr>
      </w:r>
      <w:r>
        <w:rPr>
          <w:sz w:val="20"/>
        </w:rPr>
        <w:pict w14:anchorId="7071ADC2">
          <v:shape id="docshape114" o:spid="_x0000_s2185" type="#_x0000_t202" style="width:115pt;height:35.9pt;mso-left-percent:-10001;mso-top-percent:-10001;mso-position-horizontal:absolute;mso-position-horizontal-relative:char;mso-position-vertical:absolute;mso-position-vertical-relative:line;mso-left-percent:-10001;mso-top-percent:-10001" filled="f" strokeweight=".14058mm">
            <v:textbox inset="0,0,0,0">
              <w:txbxContent>
                <w:p w14:paraId="313FB227" w14:textId="77777777" w:rsidR="00D601DD" w:rsidRDefault="000B0A12">
                  <w:pPr>
                    <w:pStyle w:val="BodyText"/>
                    <w:spacing w:before="188"/>
                    <w:ind w:left="75"/>
                  </w:pPr>
                  <w:r>
                    <w:t>Front-office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employee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01827F0C">
          <v:shape id="docshape115" o:spid="_x0000_s2184" type="#_x0000_t202" style="width:107.25pt;height:35.9pt;mso-left-percent:-10001;mso-top-percent:-10001;mso-position-horizontal:absolute;mso-position-horizontal-relative:char;mso-position-vertical:absolute;mso-position-vertical-relative:line;mso-left-percent:-10001;mso-top-percent:-10001" filled="f" strokeweight=".14058mm">
            <v:textbox inset="0,0,0,0">
              <w:txbxContent>
                <w:p w14:paraId="357458A0" w14:textId="77777777" w:rsidR="00D601DD" w:rsidRDefault="000B0A12">
                  <w:pPr>
                    <w:pStyle w:val="BodyText"/>
                    <w:spacing w:before="188"/>
                    <w:ind w:left="75"/>
                  </w:pPr>
                  <w:r>
                    <w:t>Knowledge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anchorlock/>
          </v:shape>
        </w:pict>
      </w:r>
    </w:p>
    <w:p w14:paraId="0212F62B" w14:textId="77777777" w:rsidR="00D601DD" w:rsidRDefault="00D601DD">
      <w:pPr>
        <w:pStyle w:val="BodyText"/>
        <w:spacing w:before="8"/>
        <w:rPr>
          <w:sz w:val="8"/>
        </w:rPr>
      </w:pPr>
    </w:p>
    <w:p w14:paraId="2C7A8173" w14:textId="77777777" w:rsidR="00D601DD" w:rsidRDefault="000B0A12">
      <w:pPr>
        <w:spacing w:before="91"/>
        <w:ind w:left="117"/>
        <w:jc w:val="both"/>
        <w:rPr>
          <w:sz w:val="20"/>
        </w:rPr>
      </w:pPr>
      <w:r>
        <w:pict w14:anchorId="0650A636">
          <v:group id="docshapegroup116" o:spid="_x0000_s2181" style="position:absolute;left:0;text-align:left;margin-left:294.8pt;margin-top:-83.35pt;width:28.35pt;height:3pt;z-index:251618304;mso-position-horizontal-relative:page" coordorigin="5896,-1667" coordsize="567,60">
            <v:line id="_x0000_s2183" style="position:absolute" from="5896,-1637" to="6415,-1637" strokeweight=".14058mm"/>
            <v:shape id="docshape117" o:spid="_x0000_s2182" style="position:absolute;left:6383;top:-1668;width:80;height:60" coordorigin="6384,-1667" coordsize="80,60" path="m6384,-1667r11,15l6398,-1637r-3,14l6384,-1607r19,-12l6425,-1628r21,-5l6463,-1637r-17,-4l6425,-1647r-22,-8l6384,-1667xe" fillcolor="black" stroked="f">
              <v:path arrowok="t"/>
            </v:shape>
            <w10:wrap anchorx="page"/>
          </v:group>
        </w:pict>
      </w:r>
      <w:r>
        <w:pict w14:anchorId="5F051798">
          <v:shape id="docshape118" o:spid="_x0000_s2180" type="#_x0000_t202" style="position:absolute;left:0;text-align:left;margin-left:323.35pt;margin-top:-99.8pt;width:152.1pt;height:35.9pt;z-index:251621376;mso-position-horizontal-relative:page" filled="f" strokeweight=".14058mm">
            <v:textbox inset="0,0,0,0">
              <w:txbxContent>
                <w:p w14:paraId="73162155" w14:textId="77777777" w:rsidR="00D601DD" w:rsidRDefault="000B0A12">
                  <w:pPr>
                    <w:pStyle w:val="BodyText"/>
                    <w:spacing w:before="212"/>
                    <w:ind w:left="75"/>
                  </w:pPr>
                  <w:r>
                    <w:t>Conversational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wrap anchorx="page"/>
          </v:shape>
        </w:pict>
      </w:r>
      <w:r>
        <w:pict w14:anchorId="61670D79">
          <v:shape id="docshape119" o:spid="_x0000_s2179" type="#_x0000_t202" style="position:absolute;left:0;text-align:left;margin-left:173.45pt;margin-top:-99.8pt;width:121.2pt;height:35.9pt;z-index:251622400;mso-position-horizontal-relative:page" filled="f" strokeweight=".14058mm">
            <v:textbox inset="0,0,0,0">
              <w:txbxContent>
                <w:p w14:paraId="15A7DB3A" w14:textId="77777777" w:rsidR="00D601DD" w:rsidRDefault="000B0A12">
                  <w:pPr>
                    <w:pStyle w:val="BodyText"/>
                    <w:spacing w:before="212"/>
                    <w:ind w:left="75"/>
                  </w:pPr>
                  <w:r>
                    <w:t>Rule-based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middleware</w:t>
                  </w:r>
                </w:p>
              </w:txbxContent>
            </v:textbox>
            <w10:wrap anchorx="page"/>
          </v:shape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72C4EA99" w14:textId="77777777" w:rsidR="00D601DD" w:rsidRDefault="00D601DD">
      <w:pPr>
        <w:pStyle w:val="BodyText"/>
        <w:rPr>
          <w:sz w:val="22"/>
        </w:rPr>
      </w:pPr>
    </w:p>
    <w:p w14:paraId="0768EDEA" w14:textId="77777777" w:rsidR="00D601DD" w:rsidRDefault="00D601DD">
      <w:pPr>
        <w:pStyle w:val="BodyText"/>
        <w:rPr>
          <w:sz w:val="28"/>
        </w:rPr>
      </w:pPr>
    </w:p>
    <w:p w14:paraId="5F7BE713" w14:textId="77777777" w:rsidR="00D601DD" w:rsidRDefault="000B0A12">
      <w:pPr>
        <w:pStyle w:val="BodyText"/>
        <w:ind w:left="117"/>
        <w:jc w:val="both"/>
      </w:pPr>
      <w:r>
        <w:pict w14:anchorId="497CC116">
          <v:shape id="docshape120" o:spid="_x0000_s2178" style="position:absolute;left:0;text-align:left;margin-left:210.05pt;margin-top:43.45pt;width:3.6pt;height:2.7pt;z-index:-251623424;mso-position-horizontal-relative:page" coordorigin="4201,869" coordsize="72,54" path="m4201,869r11,14l4215,896r-3,13l4201,923r18,-10l4239,905r18,-5l4273,896r-16,-3l4239,887r-20,-7l4201,869xe" fillcolor="black" stroked="f">
            <v:path arrowok="t"/>
            <w10:wrap anchorx="page"/>
          </v:shape>
        </w:pict>
      </w:r>
      <w:r>
        <w:pict w14:anchorId="52083292">
          <v:group id="docshapegroup121" o:spid="_x0000_s2175" style="position:absolute;left:0;text-align:left;margin-left:158.9pt;margin-top:61.1pt;width:107.55pt;height:76.75pt;z-index:251619328;mso-position-horizontal-relative:page" coordorigin="3178,1222" coordsize="2151,1535">
            <v:line id="_x0000_s2177" style="position:absolute" from="3182,2753" to="5293,1247" strokeweight=".1265mm"/>
            <v:shape id="docshape122" o:spid="_x0000_s2176" style="position:absolute;left:5254;top:1222;width:75;height:64" coordorigin="5254,1222" coordsize="75,64" path="m5254,1242r17,6l5281,1256r5,13l5286,1286r8,-19l5305,1250r13,-16l5328,1222r-14,7l5295,1235r-20,5l5254,1242xe" fillcolor="black" stroked="f">
              <v:path arrowok="t"/>
            </v:shape>
            <w10:wrap anchorx="page"/>
          </v:group>
        </w:pict>
      </w:r>
      <w:r>
        <w:pict w14:anchorId="1F88F31E">
          <v:group id="docshapegroup123" o:spid="_x0000_s2172" style="position:absolute;left:0;text-align:left;margin-left:338.1pt;margin-top:60.95pt;width:55.4pt;height:18.75pt;z-index:251620352;mso-position-horizontal-relative:page" coordorigin="6762,1219" coordsize="1108,375">
            <v:line id="_x0000_s2174" style="position:absolute" from="6765,1222" to="7828,1577" strokeweight=".1265mm"/>
            <v:shape id="docshape124" o:spid="_x0000_s2173" style="position:absolute;left:7792;top:1542;width:77;height:52" coordorigin="7792,1542" coordsize="77,52" path="m7809,1542r5,16l7813,1572r-7,11l7792,1593r20,-4l7833,1588r20,1l7869,1590r-14,-8l7839,1571r-16,-13l7809,1542xe" fillcolor="black" stroked="f">
              <v:path arrowok="t"/>
            </v:shape>
            <w10:wrap anchorx="page"/>
          </v:group>
        </w:pict>
      </w:r>
      <w:r>
        <w:pict w14:anchorId="63E384D6">
          <v:group id="docshapegroup125" o:spid="_x0000_s2167" style="position:absolute;left:0;text-align:left;margin-left:332.05pt;margin-top:79.5pt;width:178.95pt;height:83.7pt;z-index:-251621376;mso-position-horizontal-relative:page" coordorigin="6641,1590" coordsize="3579,1674">
            <v:line id="_x0000_s2171" style="position:absolute" from="6645,2753" to="7948,2258" strokeweight=".1265mm"/>
            <v:shape id="docshape126" o:spid="_x0000_s2170" style="position:absolute;left:7912;top:2242;width:77;height:51" coordorigin="7912,2243" coordsize="77,51" path="m7912,2243r14,10l7934,2264r2,13l7931,2294r13,-17l7959,2263r16,-11l7989,2243r-16,2l7953,2247r-21,l7912,2243xe" fillcolor="black" stroked="f">
              <v:path arrowok="t"/>
            </v:shape>
            <v:shape id="docshape127" o:spid="_x0000_s2169" type="#_x0000_t202" style="position:absolute;left:7868;top:2614;width:1958;height:646" filled="f" strokeweight=".1265mm">
              <v:textbox inset="0,0,0,0">
                <w:txbxContent>
                  <w:p w14:paraId="713073EB" w14:textId="77777777" w:rsidR="00D601DD" w:rsidRDefault="000B0A12">
                    <w:pPr>
                      <w:spacing w:before="174"/>
                      <w:ind w:left="8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Knowledge</w:t>
                    </w:r>
                    <w:r>
                      <w:rPr>
                        <w:spacing w:val="1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database</w:t>
                    </w:r>
                  </w:p>
                </w:txbxContent>
              </v:textbox>
            </v:shape>
            <v:shape id="docshape128" o:spid="_x0000_s2168" type="#_x0000_t202" style="position:absolute;left:7478;top:1593;width:2738;height:646" filled="f" strokeweight=".1265mm">
              <v:textbox inset="0,0,0,0">
                <w:txbxContent>
                  <w:p w14:paraId="10CB6CE1" w14:textId="77777777" w:rsidR="00D601DD" w:rsidRDefault="000B0A12">
                    <w:pPr>
                      <w:spacing w:before="196"/>
                      <w:ind w:left="6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Conversational</w:t>
                    </w:r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API</w:t>
                    </w:r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Bank</w:t>
                    </w:r>
                  </w:p>
                </w:txbxContent>
              </v:textbox>
            </v:shape>
            <w10:wrap anchorx="page"/>
          </v:group>
        </w:pict>
      </w:r>
      <w:bookmarkStart w:id="270" w:name="_bookmark42"/>
      <w:bookmarkEnd w:id="270"/>
      <w:r>
        <w:t>Table</w:t>
      </w:r>
      <w:r>
        <w:rPr>
          <w:spacing w:val="-7"/>
        </w:rPr>
        <w:t xml:space="preserve"> </w:t>
      </w:r>
      <w:r>
        <w:t>12.</w:t>
      </w:r>
      <w:r>
        <w:rPr>
          <w:spacing w:val="11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Route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ML&amp;AI</w:t>
      </w:r>
      <w:r>
        <w:rPr>
          <w:spacing w:val="-7"/>
        </w:rPr>
        <w:t xml:space="preserve"> </w:t>
      </w:r>
      <w:r>
        <w:t>Conversational</w:t>
      </w:r>
      <w:r>
        <w:rPr>
          <w:spacing w:val="-6"/>
        </w:rPr>
        <w:t xml:space="preserve"> </w:t>
      </w:r>
      <w:r>
        <w:t>Banking</w:t>
      </w:r>
    </w:p>
    <w:p w14:paraId="2F5C9F2B" w14:textId="77777777" w:rsidR="00D601DD" w:rsidRDefault="000B0A12">
      <w:pPr>
        <w:pStyle w:val="BodyText"/>
        <w:spacing w:before="5"/>
        <w:rPr>
          <w:sz w:val="23"/>
        </w:rPr>
      </w:pPr>
      <w:r>
        <w:pict w14:anchorId="2A6BF5C3">
          <v:shape id="docshape129" o:spid="_x0000_s2166" type="#_x0000_t202" style="position:absolute;margin-left:84.3pt;margin-top:14.75pt;width:280.8pt;height:32.65pt;z-index:-25161728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70"/>
                    <w:gridCol w:w="518"/>
                    <w:gridCol w:w="3019"/>
                  </w:tblGrid>
                  <w:tr w:rsidR="00D601DD" w14:paraId="2055BB43" w14:textId="77777777">
                    <w:trPr>
                      <w:trHeight w:val="312"/>
                    </w:trPr>
                    <w:tc>
                      <w:tcPr>
                        <w:tcW w:w="2070" w:type="dxa"/>
                        <w:vMerge w:val="restart"/>
                      </w:tcPr>
                      <w:p w14:paraId="52DA288C" w14:textId="77777777" w:rsidR="00D601DD" w:rsidRDefault="000B0A12">
                        <w:pPr>
                          <w:pStyle w:val="TableParagraph"/>
                          <w:spacing w:before="173" w:line="240" w:lineRule="auto"/>
                          <w:ind w:left="7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Front-office</w:t>
                        </w:r>
                        <w:r>
                          <w:rPr>
                            <w:spacing w:val="1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employee</w:t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nil"/>
                        </w:tcBorders>
                      </w:tcPr>
                      <w:p w14:paraId="16525AC1" w14:textId="77777777" w:rsidR="00D601DD" w:rsidRDefault="00D601DD">
                        <w:pPr>
                          <w:pStyle w:val="TableParagraph"/>
                          <w:spacing w:line="240" w:lineRule="auto"/>
                          <w:jc w:val="left"/>
                        </w:pPr>
                      </w:p>
                    </w:tc>
                    <w:tc>
                      <w:tcPr>
                        <w:tcW w:w="3019" w:type="dxa"/>
                        <w:vMerge w:val="restart"/>
                      </w:tcPr>
                      <w:p w14:paraId="7070540F" w14:textId="77777777" w:rsidR="00D601DD" w:rsidRDefault="000B0A12">
                        <w:pPr>
                          <w:pStyle w:val="TableParagraph"/>
                          <w:spacing w:before="195" w:line="240" w:lineRule="auto"/>
                          <w:ind w:left="6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Bank’s</w:t>
                        </w:r>
                        <w:r>
                          <w:rPr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middleware</w:t>
                        </w:r>
                        <w:r>
                          <w:rPr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with</w:t>
                        </w:r>
                        <w:r>
                          <w:rPr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ML&amp;AI</w:t>
                        </w:r>
                      </w:p>
                    </w:tc>
                  </w:tr>
                  <w:tr w:rsidR="00D601DD" w14:paraId="155F51EA" w14:textId="77777777">
                    <w:trPr>
                      <w:trHeight w:val="312"/>
                    </w:trPr>
                    <w:tc>
                      <w:tcPr>
                        <w:tcW w:w="2070" w:type="dxa"/>
                        <w:vMerge/>
                        <w:tcBorders>
                          <w:top w:val="nil"/>
                        </w:tcBorders>
                      </w:tcPr>
                      <w:p w14:paraId="13FDBDE7" w14:textId="77777777" w:rsidR="00D601DD" w:rsidRDefault="00D601D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8" w:type="dxa"/>
                        <w:tcBorders>
                          <w:bottom w:val="nil"/>
                        </w:tcBorders>
                      </w:tcPr>
                      <w:p w14:paraId="086B021D" w14:textId="77777777" w:rsidR="00D601DD" w:rsidRDefault="00D601DD">
                        <w:pPr>
                          <w:pStyle w:val="TableParagraph"/>
                          <w:spacing w:line="240" w:lineRule="auto"/>
                          <w:jc w:val="left"/>
                        </w:pPr>
                      </w:p>
                    </w:tc>
                    <w:tc>
                      <w:tcPr>
                        <w:tcW w:w="3019" w:type="dxa"/>
                        <w:vMerge/>
                        <w:tcBorders>
                          <w:top w:val="nil"/>
                        </w:tcBorders>
                      </w:tcPr>
                      <w:p w14:paraId="0C3CD90C" w14:textId="77777777" w:rsidR="00D601DD" w:rsidRDefault="00D601D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4D64C76" w14:textId="77777777" w:rsidR="00D601DD" w:rsidRDefault="00D601D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0AC00286">
          <v:shape id="docshape130" o:spid="_x0000_s2165" type="#_x0000_t202" style="position:absolute;margin-left:393.45pt;margin-top:14.9pt;width:97.9pt;height:32.3pt;z-index:-251597824;mso-wrap-distance-left:0;mso-wrap-distance-right:0;mso-position-horizontal-relative:page" filled="f" strokeweight=".1265mm">
            <v:textbox inset="0,0,0,0">
              <w:txbxContent>
                <w:p w14:paraId="2F12DBE0" w14:textId="77777777" w:rsidR="00D601DD" w:rsidRDefault="000B0A12">
                  <w:pPr>
                    <w:spacing w:before="196"/>
                    <w:ind w:left="54"/>
                    <w:rPr>
                      <w:sz w:val="21"/>
                    </w:rPr>
                  </w:pPr>
                  <w:r>
                    <w:rPr>
                      <w:sz w:val="21"/>
                    </w:rPr>
                    <w:t>Public</w:t>
                  </w:r>
                  <w:r>
                    <w:rPr>
                      <w:spacing w:val="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API</w:t>
                  </w:r>
                  <w:r>
                    <w:rPr>
                      <w:spacing w:val="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Bank</w:t>
                  </w:r>
                </w:p>
              </w:txbxContent>
            </v:textbox>
            <w10:wrap type="topAndBottom" anchorx="page"/>
          </v:shape>
        </w:pict>
      </w:r>
    </w:p>
    <w:p w14:paraId="0F52F13E" w14:textId="77777777" w:rsidR="00D601DD" w:rsidRDefault="000B0A12">
      <w:pPr>
        <w:pStyle w:val="BodyText"/>
        <w:ind w:left="7520"/>
        <w:rPr>
          <w:sz w:val="20"/>
        </w:rPr>
      </w:pPr>
      <w:r>
        <w:rPr>
          <w:sz w:val="20"/>
        </w:rPr>
      </w:r>
      <w:r>
        <w:rPr>
          <w:sz w:val="20"/>
        </w:rPr>
        <w:pict w14:anchorId="0500BD88">
          <v:group id="docshapegroup131" o:spid="_x0000_s2162" style="width:2.7pt;height:18.4pt;mso-position-horizontal-relative:char;mso-position-vertical-relative:line" coordsize="54,368">
            <v:line id="_x0000_s2164" style="position:absolute" from="27,368" to="27,43" strokeweight=".1265mm"/>
            <v:shape id="docshape132" o:spid="_x0000_s2163" style="position:absolute;width:54;height:72" coordsize="54,72" path="m,72l14,62,27,58r13,4l54,72,43,54,36,35,30,16,27,,23,16,18,35,11,54,,72xe" fillcolor="black" stroked="f">
              <v:path arrowok="t"/>
            </v:shape>
            <w10:anchorlock/>
          </v:group>
        </w:pict>
      </w:r>
    </w:p>
    <w:p w14:paraId="7BFD88F9" w14:textId="77777777" w:rsidR="00D601DD" w:rsidRDefault="00D601DD">
      <w:pPr>
        <w:pStyle w:val="BodyText"/>
        <w:rPr>
          <w:sz w:val="20"/>
        </w:rPr>
      </w:pPr>
    </w:p>
    <w:p w14:paraId="487CB42A" w14:textId="77777777" w:rsidR="00D601DD" w:rsidRDefault="00D601DD">
      <w:pPr>
        <w:pStyle w:val="BodyText"/>
        <w:rPr>
          <w:sz w:val="20"/>
        </w:rPr>
      </w:pPr>
    </w:p>
    <w:p w14:paraId="731884E6" w14:textId="77777777" w:rsidR="00D601DD" w:rsidRDefault="000B0A12">
      <w:pPr>
        <w:pStyle w:val="BodyText"/>
        <w:spacing w:before="3"/>
        <w:rPr>
          <w:sz w:val="11"/>
        </w:rPr>
      </w:pPr>
      <w:r>
        <w:pict w14:anchorId="0873CF92">
          <v:group id="docshapegroup133" o:spid="_x0000_s2159" style="position:absolute;margin-left:441pt;margin-top:7.9pt;width:2.7pt;height:18.4pt;z-index:-251596800;mso-wrap-distance-left:0;mso-wrap-distance-right:0;mso-position-horizontal-relative:page" coordorigin="8820,158" coordsize="54,368">
            <v:line id="_x0000_s2161" style="position:absolute" from="8847,158" to="8847,482" strokeweight=".1265mm"/>
            <v:shape id="docshape134" o:spid="_x0000_s2160" style="position:absolute;left:8820;top:453;width:54;height:72" coordorigin="8820,454" coordsize="54,72" path="m8874,454r-14,10l8847,467r-13,-3l8820,454r11,17l8839,491r5,19l8847,525r4,-15l8856,491r8,-20l8874,454xe" fillcolor="black" stroked="f">
              <v:path arrowok="t"/>
            </v:shape>
            <w10:wrap type="topAndBottom" anchorx="page"/>
          </v:group>
        </w:pict>
      </w:r>
    </w:p>
    <w:p w14:paraId="0EAF5D00" w14:textId="77777777" w:rsidR="00D601DD" w:rsidRDefault="00D601DD">
      <w:pPr>
        <w:pStyle w:val="BodyText"/>
        <w:spacing w:before="4"/>
        <w:rPr>
          <w:sz w:val="12"/>
        </w:rPr>
      </w:pPr>
    </w:p>
    <w:tbl>
      <w:tblPr>
        <w:tblW w:w="0" w:type="auto"/>
        <w:tblInd w:w="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0"/>
        <w:gridCol w:w="591"/>
        <w:gridCol w:w="3413"/>
      </w:tblGrid>
      <w:tr w:rsidR="00D601DD" w14:paraId="27FEFA8A" w14:textId="77777777">
        <w:trPr>
          <w:trHeight w:val="312"/>
        </w:trPr>
        <w:tc>
          <w:tcPr>
            <w:tcW w:w="1530" w:type="dxa"/>
            <w:vMerge w:val="restart"/>
          </w:tcPr>
          <w:p w14:paraId="788F7CC6" w14:textId="77777777" w:rsidR="00D601DD" w:rsidRDefault="000B0A12">
            <w:pPr>
              <w:pStyle w:val="TableParagraph"/>
              <w:spacing w:before="194" w:line="240" w:lineRule="auto"/>
              <w:ind w:left="70"/>
              <w:jc w:val="left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services</w:t>
            </w:r>
          </w:p>
        </w:tc>
        <w:tc>
          <w:tcPr>
            <w:tcW w:w="591" w:type="dxa"/>
            <w:tcBorders>
              <w:top w:val="nil"/>
            </w:tcBorders>
          </w:tcPr>
          <w:p w14:paraId="33B2A57A" w14:textId="77777777" w:rsidR="00D601DD" w:rsidRDefault="00D601DD">
            <w:pPr>
              <w:pStyle w:val="TableParagraph"/>
              <w:spacing w:line="240" w:lineRule="auto"/>
              <w:jc w:val="left"/>
            </w:pPr>
          </w:p>
        </w:tc>
        <w:tc>
          <w:tcPr>
            <w:tcW w:w="3413" w:type="dxa"/>
            <w:vMerge w:val="restart"/>
          </w:tcPr>
          <w:p w14:paraId="67830260" w14:textId="77777777" w:rsidR="00D601DD" w:rsidRDefault="000B0A12">
            <w:pPr>
              <w:pStyle w:val="TableParagraph"/>
              <w:spacing w:before="173" w:line="240" w:lineRule="auto"/>
              <w:ind w:left="69"/>
              <w:jc w:val="left"/>
              <w:rPr>
                <w:sz w:val="21"/>
              </w:rPr>
            </w:pPr>
            <w:r>
              <w:rPr>
                <w:sz w:val="21"/>
              </w:rPr>
              <w:t>Third-party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middleware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ML&amp;AI</w:t>
            </w:r>
          </w:p>
        </w:tc>
      </w:tr>
      <w:tr w:rsidR="00D601DD" w14:paraId="092A42EC" w14:textId="77777777">
        <w:trPr>
          <w:trHeight w:val="312"/>
        </w:trPr>
        <w:tc>
          <w:tcPr>
            <w:tcW w:w="1530" w:type="dxa"/>
            <w:vMerge/>
            <w:tcBorders>
              <w:top w:val="nil"/>
            </w:tcBorders>
          </w:tcPr>
          <w:p w14:paraId="7BDE358E" w14:textId="77777777" w:rsidR="00D601DD" w:rsidRDefault="00D601DD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bottom w:val="nil"/>
            </w:tcBorders>
          </w:tcPr>
          <w:p w14:paraId="16B975FC" w14:textId="77777777" w:rsidR="00D601DD" w:rsidRDefault="00D601DD">
            <w:pPr>
              <w:pStyle w:val="TableParagraph"/>
              <w:spacing w:line="240" w:lineRule="auto"/>
              <w:jc w:val="left"/>
            </w:pPr>
          </w:p>
        </w:tc>
        <w:tc>
          <w:tcPr>
            <w:tcW w:w="3413" w:type="dxa"/>
            <w:vMerge/>
            <w:tcBorders>
              <w:top w:val="nil"/>
            </w:tcBorders>
          </w:tcPr>
          <w:p w14:paraId="63EFFF83" w14:textId="77777777" w:rsidR="00D601DD" w:rsidRDefault="00D601DD">
            <w:pPr>
              <w:rPr>
                <w:sz w:val="2"/>
                <w:szCs w:val="2"/>
              </w:rPr>
            </w:pPr>
          </w:p>
        </w:tc>
      </w:tr>
    </w:tbl>
    <w:p w14:paraId="355614A7" w14:textId="77777777" w:rsidR="00D601DD" w:rsidRDefault="000B0A12">
      <w:pPr>
        <w:spacing w:before="230"/>
        <w:ind w:left="117"/>
        <w:jc w:val="both"/>
        <w:rPr>
          <w:sz w:val="20"/>
        </w:rPr>
      </w:pPr>
      <w:r>
        <w:pict w14:anchorId="5DEED13F">
          <v:shape id="docshape135" o:spid="_x0000_s2158" style="position:absolute;left:0;text-align:left;margin-left:200.2pt;margin-top:-17.75pt;width:3.6pt;height:2.7pt;z-index:-251622400;mso-position-horizontal-relative:page;mso-position-vertical-relative:text" coordorigin="4004,-355" coordsize="72,54" path="m4004,-355r10,14l4018,-328r-4,13l4004,-301r18,-11l4042,-319r18,-6l4076,-328r-16,-4l4042,-337r-20,-7l4004,-355xe" fillcolor="black" stroked="f">
            <v:path arrowok="t"/>
            <w10:wrap anchorx="page"/>
          </v:shape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426317FF" w14:textId="77777777" w:rsidR="00D601DD" w:rsidRDefault="00D601DD">
      <w:pPr>
        <w:pStyle w:val="BodyText"/>
        <w:rPr>
          <w:sz w:val="22"/>
        </w:rPr>
      </w:pPr>
    </w:p>
    <w:p w14:paraId="6E9C567E" w14:textId="77777777" w:rsidR="00D601DD" w:rsidRDefault="00D601DD">
      <w:pPr>
        <w:pStyle w:val="BodyText"/>
        <w:rPr>
          <w:sz w:val="22"/>
        </w:rPr>
      </w:pPr>
    </w:p>
    <w:p w14:paraId="7EAF1D33" w14:textId="77777777" w:rsidR="00D601DD" w:rsidRDefault="00D601DD">
      <w:pPr>
        <w:pStyle w:val="BodyText"/>
        <w:spacing w:before="1"/>
        <w:rPr>
          <w:sz w:val="23"/>
        </w:rPr>
      </w:pPr>
    </w:p>
    <w:p w14:paraId="1F00306E" w14:textId="77777777" w:rsidR="00D601DD" w:rsidRDefault="000B0A12">
      <w:pPr>
        <w:pStyle w:val="BodyText"/>
        <w:spacing w:before="1" w:line="357" w:lineRule="auto"/>
        <w:ind w:left="117" w:right="114"/>
        <w:jc w:val="both"/>
      </w:pPr>
      <w:r>
        <w:t>communication.</w:t>
      </w:r>
      <w:r>
        <w:rPr>
          <w:spacing w:val="1"/>
        </w:rPr>
        <w:t xml:space="preserve"> </w:t>
      </w:r>
      <w:r>
        <w:t>Entire processing would be done on a middleware between a user interface,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bank’s</w:t>
      </w:r>
      <w:r>
        <w:rPr>
          <w:spacing w:val="-2"/>
        </w:rPr>
        <w:t xml:space="preserve"> </w:t>
      </w:r>
      <w:r>
        <w:t>back-end</w:t>
      </w:r>
      <w:r>
        <w:rPr>
          <w:spacing w:val="-2"/>
        </w:rPr>
        <w:t xml:space="preserve"> </w:t>
      </w:r>
      <w:r>
        <w:t>API.</w:t>
      </w:r>
    </w:p>
    <w:p w14:paraId="654EAC06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t>Machine</w:t>
      </w:r>
      <w:r>
        <w:rPr>
          <w:spacing w:val="-12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middleware,</w:t>
      </w:r>
      <w:r>
        <w:rPr>
          <w:spacing w:val="-10"/>
        </w:rPr>
        <w:t xml:space="preserve"> </w:t>
      </w:r>
      <w:r>
        <w:t>either</w:t>
      </w:r>
      <w:r>
        <w:rPr>
          <w:spacing w:val="-11"/>
        </w:rPr>
        <w:t xml:space="preserve"> </w:t>
      </w:r>
      <w:r>
        <w:t>third-party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owned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bank,</w:t>
      </w:r>
      <w:r>
        <w:rPr>
          <w:spacing w:val="-58"/>
        </w:rPr>
        <w:t xml:space="preserve"> </w:t>
      </w:r>
      <w:r>
        <w:t>processes human-written text to a form of a back-end request and generates human-readable</w:t>
      </w:r>
      <w:r>
        <w:rPr>
          <w:spacing w:val="1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back-end.</w:t>
      </w:r>
    </w:p>
    <w:p w14:paraId="162A47A3" w14:textId="77777777" w:rsidR="00D601DD" w:rsidRDefault="000B0A12">
      <w:pPr>
        <w:pStyle w:val="BodyText"/>
        <w:spacing w:before="1" w:line="357" w:lineRule="auto"/>
        <w:ind w:left="117" w:right="114" w:firstLine="566"/>
        <w:jc w:val="both"/>
      </w:pPr>
      <w:r>
        <w:t>Basically, an ideal system should be just an intermediate block of logic, that receives</w:t>
      </w:r>
      <w:r>
        <w:rPr>
          <w:spacing w:val="1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clien</w:t>
      </w:r>
      <w:r>
        <w:t>t,</w:t>
      </w:r>
      <w:r>
        <w:rPr>
          <w:spacing w:val="-7"/>
        </w:rPr>
        <w:t xml:space="preserve"> </w:t>
      </w:r>
      <w:r>
        <w:t>determines</w:t>
      </w:r>
      <w:r>
        <w:rPr>
          <w:spacing w:val="-9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transfers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relationship</w:t>
      </w:r>
      <w:r>
        <w:rPr>
          <w:spacing w:val="-58"/>
        </w:rPr>
        <w:t xml:space="preserve"> </w:t>
      </w:r>
      <w:r>
        <w:t>management system.</w:t>
      </w:r>
      <w:r>
        <w:rPr>
          <w:spacing w:val="1"/>
        </w:rPr>
        <w:t xml:space="preserve"> </w:t>
      </w:r>
      <w:r>
        <w:t>Accordingly, CRM system returns data, which is used by a mentioned</w:t>
      </w:r>
      <w:r>
        <w:rPr>
          <w:spacing w:val="1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logic,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returns</w:t>
      </w:r>
      <w:r>
        <w:rPr>
          <w:spacing w:val="-8"/>
        </w:rPr>
        <w:t xml:space="preserve"> </w:t>
      </w:r>
      <w:r>
        <w:t>human-readable</w:t>
      </w:r>
      <w:r>
        <w:rPr>
          <w:spacing w:val="-7"/>
        </w:rPr>
        <w:t xml:space="preserve"> </w:t>
      </w:r>
      <w:r>
        <w:t>format.</w:t>
      </w:r>
      <w:r>
        <w:rPr>
          <w:spacing w:val="1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databases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question-answer</w:t>
      </w:r>
      <w:r>
        <w:rPr>
          <w:spacing w:val="-2"/>
        </w:rPr>
        <w:t xml:space="preserve"> </w:t>
      </w:r>
      <w:r>
        <w:t>pairs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promoted</w:t>
      </w:r>
      <w:r>
        <w:rPr>
          <w:spacing w:val="-1"/>
        </w:rPr>
        <w:t xml:space="preserve"> </w:t>
      </w:r>
      <w:r>
        <w:t>products.</w:t>
      </w:r>
    </w:p>
    <w:p w14:paraId="6F0AE971" w14:textId="77777777" w:rsidR="00D601DD" w:rsidRDefault="000B0A12">
      <w:pPr>
        <w:pStyle w:val="BodyText"/>
        <w:spacing w:before="3" w:line="357" w:lineRule="auto"/>
        <w:ind w:left="117" w:right="114" w:firstLine="566"/>
        <w:jc w:val="both"/>
      </w:pPr>
      <w:r>
        <w:t>Unfortunately, this type of system would be significantly complicated and requires more</w:t>
      </w:r>
      <w:r>
        <w:rPr>
          <w:spacing w:val="-57"/>
        </w:rPr>
        <w:t xml:space="preserve"> </w:t>
      </w:r>
      <w:r>
        <w:t>precise</w:t>
      </w:r>
      <w:r>
        <w:rPr>
          <w:spacing w:val="-10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planning.</w:t>
      </w:r>
      <w:r>
        <w:rPr>
          <w:spacing w:val="11"/>
        </w:rPr>
        <w:t xml:space="preserve"> </w:t>
      </w:r>
      <w:r>
        <w:t>Firstly,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user-input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pass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cleansing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to</w:t>
      </w:r>
    </w:p>
    <w:p w14:paraId="10AA7ADB" w14:textId="77777777" w:rsidR="00D601DD" w:rsidRDefault="00D601DD">
      <w:pPr>
        <w:spacing w:line="357" w:lineRule="auto"/>
        <w:jc w:val="both"/>
        <w:sectPr w:rsidR="00D601DD">
          <w:pgSz w:w="11910" w:h="16840"/>
          <w:pgMar w:top="1300" w:right="1300" w:bottom="1020" w:left="1300" w:header="0" w:footer="833" w:gutter="0"/>
          <w:cols w:space="708"/>
        </w:sectPr>
      </w:pPr>
    </w:p>
    <w:p w14:paraId="7737DF20" w14:textId="77777777" w:rsidR="00D601DD" w:rsidRDefault="000B0A12">
      <w:pPr>
        <w:pStyle w:val="BodyText"/>
        <w:spacing w:before="77"/>
        <w:ind w:left="117"/>
      </w:pPr>
      <w:r>
        <w:lastRenderedPageBreak/>
        <w:pict w14:anchorId="2DDE37D5">
          <v:group id="docshapegroup136" o:spid="_x0000_s2155" style="position:absolute;left:0;text-align:left;margin-left:220.3pt;margin-top:49pt;width:41.3pt;height:3pt;z-index:251623424;mso-position-horizontal-relative:page" coordorigin="4406,980" coordsize="826,60">
            <v:line id="_x0000_s2157" style="position:absolute" from="4454,1009" to="5184,1009" strokeweight=".14058mm"/>
            <v:shape id="docshape137" o:spid="_x0000_s2156" style="position:absolute;left:4406;top:979;width:826;height:60" coordorigin="4406,980" coordsize="826,60" o:spt="100" adj="0,,0" path="m4486,980r-20,11l4445,1000r-21,6l4406,1009r18,4l4445,1019r21,9l4486,1039r-11,-15l4471,1009r4,-14l4486,980xm5231,1009r-17,-3l5193,1000r-21,-9l5152,980r11,15l5167,1009r-4,15l5152,1039r20,-11l5193,1019r21,-6l5231,100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110A013">
          <v:group id="docshapegroup138" o:spid="_x0000_s2152" style="position:absolute;left:0;text-align:left;margin-left:333.7pt;margin-top:49pt;width:41.3pt;height:3pt;z-index:251624448;mso-position-horizontal-relative:page" coordorigin="6674,980" coordsize="826,60">
            <v:line id="_x0000_s2154" style="position:absolute" from="6722,1009" to="7451,1009" strokeweight=".14058mm"/>
            <v:shape id="docshape139" o:spid="_x0000_s2153" style="position:absolute;left:6674;top:979;width:826;height:60" coordorigin="6674,980" coordsize="826,60" o:spt="100" adj="0,,0" path="m6754,980r-20,11l6712,1000r-20,6l6674,1009r18,4l6712,1019r22,9l6754,1039r-11,-15l6739,1009r4,-14l6754,980xm7499,1009r-17,-3l7461,1000r-22,-9l7420,980r11,15l7434,1009r-3,15l7420,1039r19,-11l7461,1019r21,-6l7499,100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35D9CD7F">
          <v:shape id="docshape140" o:spid="_x0000_s2151" type="#_x0000_t202" style="position:absolute;left:0;text-align:left;margin-left:375.15pt;margin-top:32.55pt;width:71.75pt;height:35.9pt;z-index:251627520;mso-position-horizontal-relative:page" filled="f" strokeweight=".14058mm">
            <v:textbox inset="0,0,0,0">
              <w:txbxContent>
                <w:p w14:paraId="20CA75C6" w14:textId="77777777" w:rsidR="00D601DD" w:rsidRDefault="000B0A12">
                  <w:pPr>
                    <w:pStyle w:val="BodyText"/>
                    <w:spacing w:before="209"/>
                    <w:ind w:left="447"/>
                  </w:pPr>
                  <w:r>
                    <w:t>CRM</w:t>
                  </w:r>
                </w:p>
              </w:txbxContent>
            </v:textbox>
            <w10:wrap anchorx="page"/>
          </v:shape>
        </w:pict>
      </w:r>
      <w:r>
        <w:pict w14:anchorId="7FAD5DBF">
          <v:shape id="docshape141" o:spid="_x0000_s2150" type="#_x0000_t202" style="position:absolute;left:0;text-align:left;margin-left:261.75pt;margin-top:32.55pt;width:71.75pt;height:35.9pt;z-index:251628544;mso-position-horizontal-relative:page" filled="f" strokeweight=".14058mm">
            <v:textbox inset="0,0,0,0">
              <w:txbxContent>
                <w:p w14:paraId="478CE076" w14:textId="77777777" w:rsidR="00D601DD" w:rsidRDefault="000B0A12">
                  <w:pPr>
                    <w:pStyle w:val="BodyText"/>
                    <w:spacing w:before="212"/>
                    <w:ind w:left="334"/>
                  </w:pPr>
                  <w:r>
                    <w:t>Chatbot</w:t>
                  </w:r>
                </w:p>
              </w:txbxContent>
            </v:textbox>
            <w10:wrap anchorx="page"/>
          </v:shape>
        </w:pict>
      </w:r>
      <w:bookmarkStart w:id="271" w:name="_bookmark43"/>
      <w:bookmarkEnd w:id="271"/>
      <w:r>
        <w:t>Table</w:t>
      </w:r>
      <w:r>
        <w:rPr>
          <w:spacing w:val="-8"/>
        </w:rPr>
        <w:t xml:space="preserve"> </w:t>
      </w:r>
      <w:r>
        <w:t>13.</w:t>
      </w:r>
      <w:r>
        <w:rPr>
          <w:spacing w:val="10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integrated</w:t>
      </w:r>
      <w:r>
        <w:rPr>
          <w:spacing w:val="-8"/>
        </w:rPr>
        <w:t xml:space="preserve"> </w:t>
      </w:r>
      <w:r>
        <w:t>chatbot</w:t>
      </w:r>
      <w:r>
        <w:rPr>
          <w:spacing w:val="-8"/>
        </w:rPr>
        <w:t xml:space="preserve"> </w:t>
      </w:r>
      <w:r>
        <w:t>solution</w:t>
      </w:r>
    </w:p>
    <w:p w14:paraId="3577B7FA" w14:textId="77777777" w:rsidR="00D601DD" w:rsidRDefault="000B0A12">
      <w:pPr>
        <w:pStyle w:val="BodyText"/>
        <w:spacing w:before="5"/>
        <w:rPr>
          <w:sz w:val="23"/>
        </w:rPr>
      </w:pPr>
      <w:r>
        <w:pict w14:anchorId="38F255B5">
          <v:shape id="docshape142" o:spid="_x0000_s2149" type="#_x0000_t202" style="position:absolute;margin-left:148.4pt;margin-top:14.9pt;width:71.75pt;height:35.9pt;z-index:-251595776;mso-wrap-distance-left:0;mso-wrap-distance-right:0;mso-position-horizontal-relative:page" filled="f" strokeweight=".14058mm">
            <v:textbox inset="0,0,0,0">
              <w:txbxContent>
                <w:p w14:paraId="4C7828CE" w14:textId="77777777" w:rsidR="00D601DD" w:rsidRDefault="000B0A12">
                  <w:pPr>
                    <w:pStyle w:val="BodyText"/>
                    <w:spacing w:before="208"/>
                    <w:ind w:left="233" w:right="233"/>
                    <w:jc w:val="center"/>
                  </w:pPr>
                  <w:r>
                    <w:t>User</w:t>
                  </w:r>
                </w:p>
              </w:txbxContent>
            </v:textbox>
            <w10:wrap type="topAndBottom" anchorx="page"/>
          </v:shape>
        </w:pict>
      </w:r>
    </w:p>
    <w:p w14:paraId="4CD9B448" w14:textId="77777777" w:rsidR="00D601DD" w:rsidRDefault="00D601DD">
      <w:pPr>
        <w:pStyle w:val="BodyText"/>
        <w:rPr>
          <w:sz w:val="20"/>
        </w:rPr>
      </w:pPr>
    </w:p>
    <w:p w14:paraId="56E60C6A" w14:textId="77777777" w:rsidR="00D601DD" w:rsidRDefault="00D601DD">
      <w:pPr>
        <w:pStyle w:val="BodyText"/>
        <w:rPr>
          <w:sz w:val="20"/>
        </w:rPr>
      </w:pPr>
    </w:p>
    <w:p w14:paraId="52772BAD" w14:textId="77777777" w:rsidR="00D601DD" w:rsidRDefault="000B0A12">
      <w:pPr>
        <w:pStyle w:val="BodyText"/>
        <w:spacing w:before="5"/>
        <w:rPr>
          <w:sz w:val="18"/>
        </w:rPr>
      </w:pPr>
      <w:r>
        <w:pict w14:anchorId="43CEDB31">
          <v:shape id="docshape143" o:spid="_x0000_s2148" type="#_x0000_t202" style="position:absolute;margin-left:261.75pt;margin-top:12pt;width:71.75pt;height:35.9pt;z-index:-251594752;mso-wrap-distance-left:0;mso-wrap-distance-right:0;mso-position-horizontal-relative:page" filled="f" strokeweight=".14058mm">
            <v:textbox inset="0,0,0,0">
              <w:txbxContent>
                <w:p w14:paraId="11997A1C" w14:textId="77777777" w:rsidR="00D601DD" w:rsidRDefault="000B0A12">
                  <w:pPr>
                    <w:pStyle w:val="BodyText"/>
                    <w:spacing w:before="212"/>
                    <w:ind w:left="275"/>
                  </w:pPr>
                  <w:r>
                    <w:t>Database</w:t>
                  </w:r>
                </w:p>
              </w:txbxContent>
            </v:textbox>
            <w10:wrap type="topAndBottom" anchorx="page"/>
          </v:shape>
        </w:pict>
      </w:r>
    </w:p>
    <w:p w14:paraId="40D37EA3" w14:textId="77777777" w:rsidR="00D601DD" w:rsidRDefault="00D601DD">
      <w:pPr>
        <w:pStyle w:val="BodyText"/>
        <w:spacing w:before="6"/>
        <w:rPr>
          <w:sz w:val="12"/>
        </w:rPr>
      </w:pPr>
    </w:p>
    <w:p w14:paraId="0CAE178C" w14:textId="77777777" w:rsidR="00D601DD" w:rsidRDefault="000B0A12">
      <w:pPr>
        <w:spacing w:before="91"/>
        <w:ind w:left="117"/>
        <w:jc w:val="both"/>
        <w:rPr>
          <w:sz w:val="20"/>
        </w:rPr>
      </w:pPr>
      <w:r>
        <w:pict w14:anchorId="71BBC9DA">
          <v:group id="docshapegroup144" o:spid="_x0000_s2145" style="position:absolute;left:0;text-align:left;margin-left:296.15pt;margin-top:-77.9pt;width:3pt;height:34.65pt;z-index:251625472;mso-position-horizontal-relative:page" coordorigin="5923,-1558" coordsize="60,693">
            <v:line id="_x0000_s2147" style="position:absolute" from="5953,-1510" to="5953,-914" strokeweight=".14058mm"/>
            <v:shape id="docshape145" o:spid="_x0000_s2146" style="position:absolute;left:5922;top:-1559;width:60;height:693" coordorigin="5923,-1558" coordsize="60,693" o:spt="100" adj="0,,0" path="m5983,-946r-16,12l5953,-931r-15,-3l5923,-946r12,20l5943,-904r6,21l5953,-866r4,-17l5962,-904r9,-22l5983,-946xm5983,-1478r-12,-20l5962,-1520r-5,-21l5953,-1558r-4,17l5943,-1520r-8,22l5923,-1478r15,-12l5953,-1493r14,3l5983,-14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C3BB558">
          <v:group id="docshapegroup146" o:spid="_x0000_s2142" style="position:absolute;left:0;text-align:left;margin-left:333.7pt;margin-top:-77.9pt;width:78.85pt;height:54.25pt;z-index:251626496;mso-position-horizontal-relative:page" coordorigin="6674,-1558" coordsize="1577,1085">
            <v:shape id="docshape147" o:spid="_x0000_s2144" style="position:absolute;left:6721;top:-1511;width:1499;height:1007" coordorigin="6722,-1510" coordsize="1499,1007" path="m6722,-503r1499,l8221,-1510e" filled="f" strokeweight=".14058mm">
              <v:path arrowok="t"/>
            </v:shape>
            <v:shape id="docshape148" o:spid="_x0000_s2143" style="position:absolute;left:6674;top:-1559;width:1577;height:1085" coordorigin="6674,-1558" coordsize="1577,1085" o:spt="100" adj="0,,0" path="m6754,-533r-20,11l6712,-513r-20,6l6674,-503r18,3l6712,-494r22,9l6754,-473r-11,-16l6739,-503r4,-15l6754,-533xm8250,-1478r-11,-20l8230,-1520r-6,-21l8221,-1558r-4,17l8211,-1520r-9,22l8191,-1478r15,-12l8221,-1493r14,3l8250,-14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0DCA11A8" w14:textId="77777777" w:rsidR="00D601DD" w:rsidRDefault="00D601DD">
      <w:pPr>
        <w:pStyle w:val="BodyText"/>
        <w:rPr>
          <w:sz w:val="22"/>
        </w:rPr>
      </w:pPr>
    </w:p>
    <w:p w14:paraId="1C140B90" w14:textId="77777777" w:rsidR="00D601DD" w:rsidRDefault="00D601DD">
      <w:pPr>
        <w:pStyle w:val="BodyText"/>
        <w:rPr>
          <w:sz w:val="22"/>
        </w:rPr>
      </w:pPr>
    </w:p>
    <w:p w14:paraId="480C4943" w14:textId="77777777" w:rsidR="00D601DD" w:rsidRDefault="00D601DD">
      <w:pPr>
        <w:pStyle w:val="BodyText"/>
        <w:spacing w:before="2"/>
        <w:rPr>
          <w:sz w:val="23"/>
        </w:rPr>
      </w:pPr>
    </w:p>
    <w:p w14:paraId="1A6360CA" w14:textId="77777777" w:rsidR="00D601DD" w:rsidRDefault="000B0A12">
      <w:pPr>
        <w:pStyle w:val="BodyText"/>
        <w:spacing w:line="357" w:lineRule="auto"/>
        <w:ind w:left="117" w:right="114"/>
        <w:jc w:val="both"/>
      </w:pPr>
      <w:r>
        <w:t>NLU</w:t>
      </w:r>
      <w:r>
        <w:rPr>
          <w:spacing w:val="-7"/>
        </w:rPr>
        <w:t xml:space="preserve"> </w:t>
      </w:r>
      <w:r>
        <w:t>engine,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transforms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contextual</w:t>
      </w:r>
      <w:r>
        <w:rPr>
          <w:spacing w:val="-7"/>
        </w:rPr>
        <w:t xml:space="preserve"> </w:t>
      </w:r>
      <w:r>
        <w:t>keywords,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dialog</w:t>
      </w:r>
      <w:r>
        <w:rPr>
          <w:spacing w:val="-58"/>
        </w:rPr>
        <w:t xml:space="preserve"> </w:t>
      </w:r>
      <w:r>
        <w:t>manager to handle.</w:t>
      </w:r>
      <w:r>
        <w:rPr>
          <w:spacing w:val="1"/>
        </w:rPr>
        <w:t xml:space="preserve"> </w:t>
      </w:r>
      <w:r>
        <w:t>More simple forms, which can be templated or is a common knowledge,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currency</w:t>
      </w:r>
      <w:r>
        <w:rPr>
          <w:spacing w:val="-7"/>
        </w:rPr>
        <w:t xml:space="preserve"> </w:t>
      </w:r>
      <w:r>
        <w:t>rates,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received</w:t>
      </w:r>
      <w:r>
        <w:rPr>
          <w:spacing w:val="-8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answers.</w:t>
      </w:r>
      <w:r>
        <w:rPr>
          <w:spacing w:val="15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com-</w:t>
      </w:r>
      <w:r>
        <w:rPr>
          <w:spacing w:val="-57"/>
        </w:rPr>
        <w:t xml:space="preserve"> </w:t>
      </w:r>
      <w:r>
        <w:t>plicated logic has to be handled in Dialog Manager.</w:t>
      </w:r>
      <w:r>
        <w:rPr>
          <w:spacing w:val="1"/>
        </w:rPr>
        <w:t xml:space="preserve"> </w:t>
      </w:r>
      <w:r>
        <w:t>As a result, for</w:t>
      </w:r>
      <w:r>
        <w:t>med response passes to</w:t>
      </w:r>
      <w:r>
        <w:rPr>
          <w:spacing w:val="1"/>
        </w:rPr>
        <w:t xml:space="preserve"> </w:t>
      </w:r>
      <w:r>
        <w:t>NLG engine, which generates text or synthesizes speech, which is passed as an output to user.</w:t>
      </w:r>
      <w:r>
        <w:rPr>
          <w:spacing w:val="-57"/>
        </w:rPr>
        <w:t xml:space="preserve"> </w:t>
      </w:r>
      <w:r>
        <w:t>Obviously,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reasons</w:t>
      </w:r>
      <w:r>
        <w:rPr>
          <w:spacing w:val="-12"/>
        </w:rPr>
        <w:t xml:space="preserve"> </w:t>
      </w:r>
      <w:r>
        <w:t>dialog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collected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analyzed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metadata.</w:t>
      </w:r>
      <w:r>
        <w:rPr>
          <w:spacing w:val="10"/>
        </w:rPr>
        <w:t xml:space="preserve"> </w:t>
      </w:r>
      <w:r>
        <w:t>Ac-</w:t>
      </w:r>
      <w:r>
        <w:rPr>
          <w:spacing w:val="-57"/>
        </w:rPr>
        <w:t xml:space="preserve"> </w:t>
      </w:r>
      <w:proofErr w:type="spellStart"/>
      <w:r>
        <w:rPr>
          <w:w w:val="95"/>
        </w:rPr>
        <w:t>cordingly</w:t>
      </w:r>
      <w:proofErr w:type="spellEnd"/>
      <w:r>
        <w:rPr>
          <w:w w:val="95"/>
        </w:rPr>
        <w:t>, Artificial Intelligence is a main logical solution for Natural Language Understanding,</w:t>
      </w:r>
      <w:r>
        <w:rPr>
          <w:spacing w:val="1"/>
          <w:w w:val="95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Generation,</w:t>
      </w:r>
      <w:r>
        <w:rPr>
          <w:spacing w:val="-2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Analytics.</w:t>
      </w:r>
    </w:p>
    <w:p w14:paraId="7184E9DD" w14:textId="77777777" w:rsidR="00D601DD" w:rsidRDefault="00D601DD">
      <w:pPr>
        <w:pStyle w:val="BodyText"/>
        <w:rPr>
          <w:sz w:val="26"/>
        </w:rPr>
      </w:pPr>
    </w:p>
    <w:p w14:paraId="130CC43D" w14:textId="77777777" w:rsidR="00D601DD" w:rsidRDefault="00D601DD">
      <w:pPr>
        <w:pStyle w:val="BodyText"/>
        <w:spacing w:before="10"/>
        <w:rPr>
          <w:sz w:val="22"/>
        </w:rPr>
      </w:pPr>
    </w:p>
    <w:p w14:paraId="6BD122DC" w14:textId="77777777" w:rsidR="00D601DD" w:rsidRDefault="000B0A12">
      <w:pPr>
        <w:pStyle w:val="Heading2"/>
        <w:numPr>
          <w:ilvl w:val="2"/>
          <w:numId w:val="2"/>
        </w:numPr>
        <w:tabs>
          <w:tab w:val="left" w:pos="894"/>
          <w:tab w:val="left" w:pos="895"/>
        </w:tabs>
      </w:pPr>
      <w:bookmarkStart w:id="272" w:name="Recommendations_and_notifications"/>
      <w:bookmarkStart w:id="273" w:name="_bookmark44"/>
      <w:bookmarkEnd w:id="272"/>
      <w:bookmarkEnd w:id="273"/>
      <w:r>
        <w:rPr>
          <w:spacing w:val="-1"/>
        </w:rPr>
        <w:t>Recommendations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notifications</w:t>
      </w:r>
    </w:p>
    <w:p w14:paraId="513355CC" w14:textId="77777777" w:rsidR="00D601DD" w:rsidRDefault="00D601DD">
      <w:pPr>
        <w:pStyle w:val="BodyText"/>
        <w:rPr>
          <w:b/>
          <w:sz w:val="26"/>
        </w:rPr>
      </w:pPr>
    </w:p>
    <w:p w14:paraId="396F40F6" w14:textId="77777777" w:rsidR="00D601DD" w:rsidRDefault="000B0A12">
      <w:pPr>
        <w:pStyle w:val="BodyText"/>
        <w:spacing w:before="195" w:line="357" w:lineRule="auto"/>
        <w:ind w:left="117" w:right="114" w:firstLine="566"/>
        <w:jc w:val="both"/>
      </w:pPr>
      <w:r>
        <w:t>However, AI in a chatbot is not limited to practical use in te</w:t>
      </w:r>
      <w:r>
        <w:t>rms of Natural Language</w:t>
      </w:r>
      <w:r>
        <w:rPr>
          <w:spacing w:val="1"/>
        </w:rPr>
        <w:t xml:space="preserve"> </w:t>
      </w:r>
      <w:r>
        <w:t>Processing. AI can be used to create powerful recommendation and notification system, based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preferences.</w:t>
      </w:r>
    </w:p>
    <w:p w14:paraId="7C1BECA3" w14:textId="77777777" w:rsidR="00D601DD" w:rsidRDefault="000B0A12">
      <w:pPr>
        <w:pStyle w:val="BodyText"/>
        <w:spacing w:before="2" w:line="357" w:lineRule="auto"/>
        <w:ind w:left="117" w:right="114" w:firstLine="566"/>
        <w:jc w:val="both"/>
      </w:pPr>
      <w:r>
        <w:t>Every request received may have meta-information, as popular keywords, popular re-</w:t>
      </w:r>
      <w:r>
        <w:rPr>
          <w:spacing w:val="1"/>
        </w:rPr>
        <w:t xml:space="preserve"> </w:t>
      </w:r>
      <w:r>
        <w:t>qu</w:t>
      </w:r>
      <w:r>
        <w:t>ests, which in pair with known customer information, as age, location, gender and other,</w:t>
      </w:r>
      <w:r>
        <w:rPr>
          <w:spacing w:val="1"/>
        </w:rPr>
        <w:t xml:space="preserve"> </w:t>
      </w:r>
      <w:r>
        <w:t>allows</w:t>
      </w:r>
      <w:r>
        <w:rPr>
          <w:spacing w:val="-15"/>
        </w:rPr>
        <w:t xml:space="preserve"> </w:t>
      </w:r>
      <w:r>
        <w:t>bank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build</w:t>
      </w:r>
      <w:r>
        <w:rPr>
          <w:spacing w:val="-14"/>
        </w:rPr>
        <w:t xml:space="preserve"> </w:t>
      </w:r>
      <w:r>
        <w:t>recommendation</w:t>
      </w:r>
      <w:r>
        <w:rPr>
          <w:spacing w:val="-15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solutions.</w:t>
      </w:r>
      <w:r>
        <w:rPr>
          <w:spacing w:val="10"/>
        </w:rPr>
        <w:t xml:space="preserve"> </w:t>
      </w:r>
      <w:proofErr w:type="spellStart"/>
      <w:r>
        <w:t>Nonethe</w:t>
      </w:r>
      <w:proofErr w:type="spellEnd"/>
      <w:r>
        <w:t>-</w:t>
      </w:r>
      <w:r>
        <w:rPr>
          <w:spacing w:val="-58"/>
        </w:rPr>
        <w:t xml:space="preserve"> </w:t>
      </w:r>
      <w:r>
        <w:t>less, this can be done both on a bank side, as on third-party solution, resulting in a Bank-as-a-</w:t>
      </w:r>
      <w:r>
        <w:rPr>
          <w:spacing w:val="1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case.</w:t>
      </w:r>
    </w:p>
    <w:p w14:paraId="56523029" w14:textId="77777777" w:rsidR="00D601DD" w:rsidRDefault="000B0A12">
      <w:pPr>
        <w:pStyle w:val="BodyText"/>
        <w:spacing w:before="2" w:line="357" w:lineRule="auto"/>
        <w:ind w:left="117" w:right="113" w:firstLine="566"/>
        <w:jc w:val="both"/>
      </w:pPr>
      <w:r>
        <w:t>Obviously,</w:t>
      </w:r>
      <w:r>
        <w:rPr>
          <w:spacing w:val="-9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recommendations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somehow</w:t>
      </w:r>
      <w:r>
        <w:rPr>
          <w:spacing w:val="-8"/>
        </w:rPr>
        <w:t xml:space="preserve"> </w:t>
      </w:r>
      <w:r>
        <w:t>delivered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user.</w:t>
      </w:r>
      <w:r>
        <w:rPr>
          <w:spacing w:val="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done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only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common</w:t>
      </w:r>
      <w:r>
        <w:rPr>
          <w:spacing w:val="11"/>
        </w:rPr>
        <w:t xml:space="preserve"> </w:t>
      </w:r>
      <w:r>
        <w:t>f</w:t>
      </w:r>
      <w:r>
        <w:t>orm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web,</w:t>
      </w:r>
      <w:r>
        <w:rPr>
          <w:spacing w:val="13"/>
        </w:rPr>
        <w:t xml:space="preserve"> </w:t>
      </w:r>
      <w:r>
        <w:t>mobile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SMS</w:t>
      </w:r>
      <w:r>
        <w:rPr>
          <w:spacing w:val="9"/>
        </w:rPr>
        <w:t xml:space="preserve"> </w:t>
      </w:r>
      <w:r>
        <w:t>notifications,</w:t>
      </w:r>
      <w:r>
        <w:rPr>
          <w:spacing w:val="13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form</w:t>
      </w:r>
      <w:r>
        <w:rPr>
          <w:spacing w:val="-58"/>
        </w:rPr>
        <w:t xml:space="preserve"> </w:t>
      </w:r>
      <w:r>
        <w:t>of a message via same chatbot, which is an important form of communication initiation from a</w:t>
      </w:r>
      <w:r>
        <w:rPr>
          <w:spacing w:val="-58"/>
        </w:rPr>
        <w:t xml:space="preserve"> </w:t>
      </w:r>
      <w:r>
        <w:t>bank’s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chatbots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third-party</w:t>
      </w:r>
      <w:r>
        <w:rPr>
          <w:spacing w:val="-3"/>
        </w:rPr>
        <w:t xml:space="preserve"> </w:t>
      </w:r>
      <w:r>
        <w:t>messengers.</w:t>
      </w:r>
    </w:p>
    <w:p w14:paraId="2A0E73FB" w14:textId="77777777" w:rsidR="00D601DD" w:rsidRDefault="00D601DD">
      <w:pPr>
        <w:spacing w:line="357" w:lineRule="auto"/>
        <w:jc w:val="both"/>
        <w:sectPr w:rsidR="00D601DD">
          <w:pgSz w:w="11910" w:h="16840"/>
          <w:pgMar w:top="1300" w:right="1300" w:bottom="1020" w:left="1300" w:header="0" w:footer="833" w:gutter="0"/>
          <w:cols w:space="708"/>
        </w:sectPr>
      </w:pPr>
    </w:p>
    <w:p w14:paraId="07842AEB" w14:textId="77777777" w:rsidR="00D601DD" w:rsidRDefault="00D601DD">
      <w:pPr>
        <w:pStyle w:val="BodyText"/>
        <w:rPr>
          <w:sz w:val="20"/>
        </w:rPr>
      </w:pPr>
    </w:p>
    <w:p w14:paraId="746F3ED4" w14:textId="77777777" w:rsidR="00D601DD" w:rsidRDefault="00D601DD">
      <w:pPr>
        <w:pStyle w:val="BodyText"/>
        <w:rPr>
          <w:sz w:val="20"/>
        </w:rPr>
      </w:pPr>
    </w:p>
    <w:p w14:paraId="6ACA3377" w14:textId="77777777" w:rsidR="00D601DD" w:rsidRDefault="00D601DD">
      <w:pPr>
        <w:pStyle w:val="BodyText"/>
        <w:rPr>
          <w:sz w:val="20"/>
        </w:rPr>
      </w:pPr>
    </w:p>
    <w:p w14:paraId="6A253E29" w14:textId="77777777" w:rsidR="00D601DD" w:rsidRDefault="00D601DD">
      <w:pPr>
        <w:pStyle w:val="BodyText"/>
        <w:spacing w:before="9"/>
        <w:rPr>
          <w:sz w:val="29"/>
        </w:rPr>
      </w:pPr>
    </w:p>
    <w:p w14:paraId="31CE9452" w14:textId="77777777" w:rsidR="00D601DD" w:rsidRDefault="000B0A12">
      <w:pPr>
        <w:pStyle w:val="BodyText"/>
        <w:spacing w:before="90"/>
        <w:ind w:left="117"/>
      </w:pPr>
      <w:r>
        <w:pict w14:anchorId="29A8C245">
          <v:group id="docshapegroup149" o:spid="_x0000_s2137" style="position:absolute;left:0;text-align:left;margin-left:329.4pt;margin-top:42.95pt;width:196pt;height:162.65pt;z-index:-251620352;mso-position-horizontal-relative:page" coordorigin="6588,859" coordsize="3920,3253">
            <v:shape id="docshape150" o:spid="_x0000_s2141" style="position:absolute;left:8162;top:1480;width:1481;height:1858" coordorigin="8163,1481" coordsize="1481,1858" path="m8163,1481r1480,l9643,3338e" filled="f" strokeweight=".14058mm">
              <v:path arrowok="t"/>
            </v:shape>
            <v:shape id="docshape151" o:spid="_x0000_s2140" style="position:absolute;left:9613;top:3306;width:60;height:80" coordorigin="9613,3306" coordsize="60,80" path="m9673,3306r-15,11l9643,3321r-14,-4l9613,3306r12,20l9633,3348r6,20l9643,3386r4,-18l9653,3348r8,-22l9673,3306xe" fillcolor="black" stroked="f">
              <v:path arrowok="t"/>
            </v:shape>
            <v:shape id="docshape152" o:spid="_x0000_s2139" type="#_x0000_t202" style="position:absolute;left:8783;top:3389;width:1720;height:718" filled="f" strokeweight=".14058mm">
              <v:textbox inset="0,0,0,0">
                <w:txbxContent>
                  <w:p w14:paraId="18BA0E67" w14:textId="77777777" w:rsidR="00D601DD" w:rsidRDefault="000B0A12">
                    <w:pPr>
                      <w:spacing w:before="43" w:line="252" w:lineRule="auto"/>
                      <w:ind w:left="583" w:right="65" w:hanging="5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Dialog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Manager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(DM)</w:t>
                    </w:r>
                  </w:p>
                </w:txbxContent>
              </v:textbox>
            </v:shape>
            <v:shape id="docshape153" o:spid="_x0000_s2138" type="#_x0000_t202" style="position:absolute;left:6591;top:863;width:1568;height:1236" filled="f" strokeweight=".14058mm">
              <v:textbox inset="0,0,0,0">
                <w:txbxContent>
                  <w:p w14:paraId="5AD88F9C" w14:textId="77777777" w:rsidR="00D601DD" w:rsidRDefault="000B0A12">
                    <w:pPr>
                      <w:spacing w:before="10" w:line="252" w:lineRule="auto"/>
                      <w:ind w:left="75" w:right="74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Nature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Language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pacing w:val="-1"/>
                        <w:sz w:val="24"/>
                      </w:rPr>
                      <w:t>Understanding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(NLU)</w:t>
                    </w:r>
                  </w:p>
                </w:txbxContent>
              </v:textbox>
            </v:shape>
            <w10:wrap anchorx="page"/>
          </v:group>
        </w:pict>
      </w:r>
      <w:r>
        <w:pict w14:anchorId="4A31879D">
          <v:shape id="docshape154" o:spid="_x0000_s2136" type="#_x0000_t202" style="position:absolute;left:0;text-align:left;margin-left:559.7pt;margin-top:56.1pt;width:71.75pt;height:35.9pt;z-index:251635712;mso-position-horizontal-relative:page" filled="f" strokeweight=".14058mm">
            <v:textbox inset="0,0,0,0">
              <w:txbxContent>
                <w:p w14:paraId="423281B7" w14:textId="77777777" w:rsidR="00D601DD" w:rsidRDefault="000B0A12">
                  <w:pPr>
                    <w:pStyle w:val="BodyText"/>
                    <w:spacing w:before="188"/>
                    <w:ind w:left="205"/>
                  </w:pPr>
                  <w:r>
                    <w:t>Dialog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</w:t>
                  </w:r>
                </w:p>
              </w:txbxContent>
            </v:textbox>
            <w10:wrap anchorx="page"/>
          </v:shape>
        </w:pict>
      </w:r>
      <w:r>
        <w:pict w14:anchorId="692C74DD">
          <v:shape id="docshape155" o:spid="_x0000_s2135" type="#_x0000_t202" style="position:absolute;left:0;text-align:left;margin-left:673.05pt;margin-top:56.1pt;width:71.75pt;height:35.9pt;z-index:251638784;mso-position-horizontal-relative:page" filled="f" strokeweight=".14058mm">
            <v:textbox inset="0,0,0,0">
              <w:txbxContent>
                <w:p w14:paraId="72FA89DE" w14:textId="77777777" w:rsidR="00D601DD" w:rsidRDefault="000B0A12">
                  <w:pPr>
                    <w:pStyle w:val="BodyText"/>
                    <w:spacing w:before="188"/>
                    <w:ind w:left="255"/>
                  </w:pPr>
                  <w:r>
                    <w:t>Analytics</w:t>
                  </w:r>
                </w:p>
              </w:txbxContent>
            </v:textbox>
            <w10:wrap anchorx="page"/>
          </v:shape>
        </w:pict>
      </w:r>
      <w:bookmarkStart w:id="274" w:name="_bookmark45"/>
      <w:bookmarkEnd w:id="274"/>
      <w:r>
        <w:t>Table</w:t>
      </w:r>
      <w:r>
        <w:rPr>
          <w:spacing w:val="-9"/>
        </w:rPr>
        <w:t xml:space="preserve"> </w:t>
      </w:r>
      <w:r>
        <w:t>14.</w:t>
      </w:r>
      <w:r>
        <w:rPr>
          <w:spacing w:val="9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ML&amp;AI</w:t>
      </w:r>
      <w:r>
        <w:rPr>
          <w:spacing w:val="-9"/>
        </w:rPr>
        <w:t xml:space="preserve"> </w:t>
      </w:r>
      <w:r>
        <w:t>chatbot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Processing</w:t>
      </w:r>
    </w:p>
    <w:p w14:paraId="5D1CD711" w14:textId="77777777" w:rsidR="00D601DD" w:rsidRDefault="00D601DD">
      <w:pPr>
        <w:pStyle w:val="BodyText"/>
        <w:rPr>
          <w:sz w:val="20"/>
        </w:rPr>
      </w:pPr>
    </w:p>
    <w:p w14:paraId="367399BE" w14:textId="77777777" w:rsidR="00D601DD" w:rsidRDefault="00D601DD">
      <w:pPr>
        <w:pStyle w:val="BodyText"/>
        <w:rPr>
          <w:sz w:val="20"/>
        </w:rPr>
      </w:pPr>
    </w:p>
    <w:p w14:paraId="0BDDDD73" w14:textId="77777777" w:rsidR="00D601DD" w:rsidRDefault="00D601DD">
      <w:pPr>
        <w:pStyle w:val="BodyText"/>
        <w:spacing w:before="3"/>
        <w:rPr>
          <w:sz w:val="21"/>
        </w:rPr>
      </w:pPr>
    </w:p>
    <w:p w14:paraId="59854CEF" w14:textId="77777777" w:rsidR="00D601DD" w:rsidRDefault="00D601DD">
      <w:pPr>
        <w:rPr>
          <w:sz w:val="21"/>
        </w:rPr>
        <w:sectPr w:rsidR="00D601DD">
          <w:footerReference w:type="default" r:id="rId16"/>
          <w:pgSz w:w="16840" w:h="11910" w:orient="landscape"/>
          <w:pgMar w:top="1100" w:right="1840" w:bottom="280" w:left="1300" w:header="0" w:footer="0" w:gutter="0"/>
          <w:cols w:space="708"/>
        </w:sectPr>
      </w:pPr>
    </w:p>
    <w:p w14:paraId="69E54397" w14:textId="77777777" w:rsidR="00D601DD" w:rsidRDefault="000B0A12">
      <w:pPr>
        <w:spacing w:before="60"/>
        <w:ind w:right="38"/>
        <w:jc w:val="right"/>
        <w:rPr>
          <w:rFonts w:ascii="Georgia"/>
          <w:i/>
          <w:sz w:val="24"/>
        </w:rPr>
      </w:pPr>
      <w:r>
        <w:pict w14:anchorId="698C3287">
          <v:group id="docshapegroup156" o:spid="_x0000_s2132" style="position:absolute;left:0;text-align:left;margin-left:294.9pt;margin-top:19pt;width:34.5pt;height:3pt;z-index:251629568;mso-position-horizontal-relative:page" coordorigin="5898,380" coordsize="690,60">
            <v:line id="_x0000_s2134" style="position:absolute" from="5898,410" to="6540,410" strokeweight=".14058mm"/>
            <v:shape id="docshape157" o:spid="_x0000_s2133" style="position:absolute;left:6508;top:380;width:80;height:60" coordorigin="6508,380" coordsize="80,60" path="m6508,380r11,16l6523,410r-4,15l6508,440r20,-12l6549,420r21,-6l6588,410r-18,-4l6549,401r-21,-9l6508,380xe" fillcolor="black" stroked="f">
              <v:path arrowok="t"/>
            </v:shape>
            <w10:wrap anchorx="page"/>
          </v:group>
        </w:pict>
      </w:r>
      <w:r>
        <w:pict w14:anchorId="427B42A1">
          <v:group id="docshapegroup158" o:spid="_x0000_s2129" style="position:absolute;left:0;text-align:left;margin-left:631.6pt;margin-top:19pt;width:41.3pt;height:3pt;z-index:251631616;mso-position-horizontal-relative:page" coordorigin="12632,380" coordsize="826,60">
            <v:line id="_x0000_s2131" style="position:absolute" from="12632,410" to="13410,410" strokeweight=".14058mm"/>
            <v:shape id="docshape159" o:spid="_x0000_s2130" style="position:absolute;left:13377;top:380;width:80;height:60" coordorigin="13378,380" coordsize="80,60" path="m13378,380r11,16l13393,410r-4,15l13378,440r19,-12l13419,420r21,-6l13457,410r-17,-4l13419,401r-22,-9l13378,380xe" fillcolor="black" stroked="f">
              <v:path arrowok="t"/>
            </v:shape>
            <w10:wrap anchorx="page"/>
          </v:group>
        </w:pict>
      </w:r>
      <w:r>
        <w:pict w14:anchorId="0DB7EF4F">
          <v:shape id="docshape160" o:spid="_x0000_s2128" type="#_x0000_t202" style="position:absolute;left:0;text-align:left;margin-left:216.05pt;margin-top:2.6pt;width:78.7pt;height:35.9pt;z-index:251636736;mso-position-horizontal-relative:page" filled="f" strokeweight=".14058mm">
            <v:textbox inset="0,0,0,0">
              <w:txbxContent>
                <w:p w14:paraId="4AAA4780" w14:textId="77777777" w:rsidR="00D601DD" w:rsidRDefault="000B0A12">
                  <w:pPr>
                    <w:pStyle w:val="BodyText"/>
                    <w:spacing w:before="188"/>
                    <w:ind w:left="75"/>
                  </w:pPr>
                  <w:r>
                    <w:t>Data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cleansing</w:t>
                  </w:r>
                </w:p>
              </w:txbxContent>
            </v:textbox>
            <w10:wrap anchorx="page"/>
          </v:shape>
        </w:pict>
      </w:r>
      <w:r>
        <w:pict w14:anchorId="646474DA">
          <v:shape id="docshape161" o:spid="_x0000_s2127" type="#_x0000_t202" style="position:absolute;left:0;text-align:left;margin-left:106.15pt;margin-top:2.6pt;width:71.75pt;height:35.9pt;z-index:251637760;mso-position-horizontal-relative:page" filled="f" strokeweight=".14058mm">
            <v:textbox inset="0,0,0,0">
              <w:txbxContent>
                <w:p w14:paraId="077691DB" w14:textId="77777777" w:rsidR="00D601DD" w:rsidRDefault="000B0A12">
                  <w:pPr>
                    <w:pStyle w:val="BodyText"/>
                    <w:spacing w:before="184"/>
                    <w:ind w:left="195"/>
                  </w:pPr>
                  <w:r>
                    <w:t>Messenger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i/>
          <w:sz w:val="24"/>
        </w:rPr>
        <w:t>Input</w:t>
      </w:r>
    </w:p>
    <w:p w14:paraId="1B5EDEBC" w14:textId="77777777" w:rsidR="00D601DD" w:rsidRDefault="00D601DD">
      <w:pPr>
        <w:pStyle w:val="BodyText"/>
        <w:spacing w:before="2"/>
        <w:rPr>
          <w:rFonts w:ascii="Georgia"/>
          <w:i/>
          <w:sz w:val="4"/>
        </w:rPr>
      </w:pPr>
    </w:p>
    <w:p w14:paraId="219394D6" w14:textId="77777777" w:rsidR="00D601DD" w:rsidRDefault="000B0A12">
      <w:pPr>
        <w:pStyle w:val="BodyText"/>
        <w:spacing w:line="59" w:lineRule="exact"/>
        <w:ind w:left="2257" w:right="-101"/>
        <w:rPr>
          <w:rFonts w:ascii="Georgia"/>
          <w:sz w:val="5"/>
        </w:rPr>
      </w:pPr>
      <w:r>
        <w:rPr>
          <w:rFonts w:ascii="Georgia"/>
          <w:sz w:val="5"/>
        </w:rPr>
      </w:r>
      <w:r>
        <w:rPr>
          <w:rFonts w:ascii="Georgia"/>
          <w:sz w:val="5"/>
        </w:rPr>
        <w:pict w14:anchorId="45E9A3A8">
          <v:group id="docshapegroup162" o:spid="_x0000_s2124" style="width:37.8pt;height:3pt;mso-position-horizontal-relative:char;mso-position-vertical-relative:line" coordsize="756,60">
            <v:line id="_x0000_s2126" style="position:absolute" from="0,30" to="708,30" strokeweight=".14058mm"/>
            <v:shape id="docshape163" o:spid="_x0000_s2125" style="position:absolute;left:676;width:80;height:60" coordorigin="676" coordsize="80,60" path="m676,r11,16l691,30r-4,14l676,60,696,48r21,-8l738,34r18,-4l738,26,717,20,696,12,676,xe" fillcolor="black" stroked="f">
              <v:path arrowok="t"/>
            </v:shape>
            <w10:anchorlock/>
          </v:group>
        </w:pict>
      </w:r>
    </w:p>
    <w:p w14:paraId="35C1949C" w14:textId="77777777" w:rsidR="00D601DD" w:rsidRDefault="00D601DD">
      <w:pPr>
        <w:pStyle w:val="BodyText"/>
        <w:spacing w:before="11"/>
        <w:rPr>
          <w:rFonts w:ascii="Georgia"/>
          <w:i/>
          <w:sz w:val="7"/>
        </w:rPr>
      </w:pPr>
    </w:p>
    <w:p w14:paraId="5E6EE75B" w14:textId="77777777" w:rsidR="00D601DD" w:rsidRDefault="000B0A12">
      <w:pPr>
        <w:rPr>
          <w:rFonts w:ascii="Georgia"/>
          <w:i/>
        </w:rPr>
      </w:pPr>
      <w:r>
        <w:br w:type="column"/>
      </w:r>
    </w:p>
    <w:p w14:paraId="5FAE8139" w14:textId="77777777" w:rsidR="00D601DD" w:rsidRDefault="000B0A12">
      <w:pPr>
        <w:ind w:left="2340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Keywords</w:t>
      </w:r>
    </w:p>
    <w:p w14:paraId="44A04884" w14:textId="77777777" w:rsidR="00D601DD" w:rsidRDefault="00D601DD">
      <w:pPr>
        <w:rPr>
          <w:rFonts w:ascii="Georgia"/>
          <w:sz w:val="24"/>
        </w:rPr>
        <w:sectPr w:rsidR="00D601DD">
          <w:type w:val="continuous"/>
          <w:pgSz w:w="16840" w:h="11910" w:orient="landscape"/>
          <w:pgMar w:top="1240" w:right="1840" w:bottom="1020" w:left="1300" w:header="0" w:footer="0" w:gutter="0"/>
          <w:cols w:num="2" w:space="708" w:equalWidth="0">
            <w:col w:w="2977" w:space="3109"/>
            <w:col w:w="7614"/>
          </w:cols>
        </w:sectPr>
      </w:pPr>
    </w:p>
    <w:p w14:paraId="540ABD81" w14:textId="77777777" w:rsidR="00D601DD" w:rsidRDefault="00D601DD">
      <w:pPr>
        <w:pStyle w:val="BodyText"/>
        <w:rPr>
          <w:rFonts w:ascii="Georgia"/>
          <w:i/>
          <w:sz w:val="20"/>
        </w:rPr>
      </w:pPr>
    </w:p>
    <w:p w14:paraId="3B14D7A1" w14:textId="77777777" w:rsidR="00D601DD" w:rsidRDefault="00D601DD">
      <w:pPr>
        <w:pStyle w:val="BodyText"/>
        <w:rPr>
          <w:rFonts w:ascii="Georgia"/>
          <w:i/>
          <w:sz w:val="20"/>
        </w:rPr>
      </w:pPr>
    </w:p>
    <w:p w14:paraId="29A10632" w14:textId="77777777" w:rsidR="00D601DD" w:rsidRDefault="00D601DD">
      <w:pPr>
        <w:pStyle w:val="BodyText"/>
        <w:rPr>
          <w:rFonts w:ascii="Georgia"/>
          <w:i/>
          <w:sz w:val="20"/>
        </w:rPr>
      </w:pPr>
    </w:p>
    <w:p w14:paraId="21776350" w14:textId="77777777" w:rsidR="00D601DD" w:rsidRDefault="00D601DD">
      <w:pPr>
        <w:pStyle w:val="BodyText"/>
        <w:rPr>
          <w:rFonts w:ascii="Georgia"/>
          <w:i/>
          <w:sz w:val="20"/>
        </w:rPr>
      </w:pPr>
    </w:p>
    <w:p w14:paraId="7C29C1E9" w14:textId="77777777" w:rsidR="00D601DD" w:rsidRDefault="00D601DD">
      <w:pPr>
        <w:pStyle w:val="BodyText"/>
        <w:rPr>
          <w:rFonts w:ascii="Georgia"/>
          <w:i/>
          <w:sz w:val="20"/>
        </w:rPr>
      </w:pPr>
    </w:p>
    <w:p w14:paraId="6900FD48" w14:textId="77777777" w:rsidR="00D601DD" w:rsidRDefault="00D601DD">
      <w:pPr>
        <w:pStyle w:val="BodyText"/>
        <w:rPr>
          <w:rFonts w:ascii="Georgia"/>
          <w:i/>
          <w:sz w:val="20"/>
        </w:rPr>
      </w:pPr>
    </w:p>
    <w:p w14:paraId="660193E3" w14:textId="77777777" w:rsidR="00D601DD" w:rsidRDefault="00D601DD">
      <w:pPr>
        <w:pStyle w:val="BodyText"/>
        <w:rPr>
          <w:rFonts w:ascii="Georgia"/>
          <w:i/>
          <w:sz w:val="20"/>
        </w:rPr>
      </w:pPr>
    </w:p>
    <w:p w14:paraId="65935869" w14:textId="77777777" w:rsidR="00D601DD" w:rsidRDefault="00D601DD">
      <w:pPr>
        <w:pStyle w:val="BodyText"/>
        <w:spacing w:before="7"/>
        <w:rPr>
          <w:rFonts w:ascii="Georgia"/>
          <w:i/>
          <w:sz w:val="29"/>
        </w:rPr>
      </w:pPr>
    </w:p>
    <w:p w14:paraId="60B39207" w14:textId="77777777" w:rsidR="00D601DD" w:rsidRDefault="00D601DD">
      <w:pPr>
        <w:rPr>
          <w:rFonts w:ascii="Georgia"/>
          <w:sz w:val="29"/>
        </w:rPr>
        <w:sectPr w:rsidR="00D601DD">
          <w:type w:val="continuous"/>
          <w:pgSz w:w="16840" w:h="11910" w:orient="landscape"/>
          <w:pgMar w:top="1240" w:right="1840" w:bottom="1020" w:left="1300" w:header="0" w:footer="0" w:gutter="0"/>
          <w:cols w:space="708"/>
        </w:sectPr>
      </w:pPr>
    </w:p>
    <w:p w14:paraId="63F6073C" w14:textId="77777777" w:rsidR="00D601DD" w:rsidRDefault="000B0A12">
      <w:pPr>
        <w:spacing w:before="59"/>
        <w:ind w:left="717"/>
        <w:rPr>
          <w:rFonts w:ascii="Georgia"/>
          <w:i/>
          <w:sz w:val="24"/>
        </w:rPr>
      </w:pPr>
      <w:r>
        <w:pict w14:anchorId="2F3835A1">
          <v:group id="docshapegroup164" o:spid="_x0000_s2121" style="position:absolute;left:0;text-align:left;margin-left:140.5pt;margin-top:-84.2pt;width:79.05pt;height:95.5pt;z-index:251633664;mso-position-horizontal-relative:page" coordorigin="2810,-1684" coordsize="1581,1910">
            <v:shape id="docshape165" o:spid="_x0000_s2123" style="position:absolute;left:2839;top:-1637;width:1547;height:1858" coordorigin="2840,-1637" coordsize="1547,1858" path="m4386,221r-1546,l2840,-1637e" filled="f" strokeweight=".14058mm">
              <v:path arrowok="t"/>
            </v:shape>
            <v:shape id="docshape166" o:spid="_x0000_s2122" style="position:absolute;left:2810;top:-1685;width:60;height:80" coordorigin="2810,-1684" coordsize="60,80" path="m2810,-1605r16,-11l2840,-1620r14,4l2870,-1605r-12,-20l2850,-1646r-6,-21l2840,-1684r-4,17l2830,-1646r-8,21l2810,-1605xe" fillcolor="black" stroked="f">
              <v:path arrowok="t"/>
            </v:shape>
            <w10:wrap anchorx="page"/>
          </v:group>
        </w:pict>
      </w:r>
      <w:r>
        <w:rPr>
          <w:rFonts w:ascii="Georgia"/>
          <w:i/>
          <w:sz w:val="24"/>
        </w:rPr>
        <w:t>Output</w:t>
      </w:r>
    </w:p>
    <w:p w14:paraId="708069D4" w14:textId="77777777" w:rsidR="00D601DD" w:rsidRDefault="00D601DD">
      <w:pPr>
        <w:pStyle w:val="BodyText"/>
        <w:rPr>
          <w:rFonts w:ascii="Georgia"/>
          <w:i/>
        </w:rPr>
      </w:pPr>
    </w:p>
    <w:p w14:paraId="0968CC7A" w14:textId="77777777" w:rsidR="00D601DD" w:rsidRDefault="00D601DD">
      <w:pPr>
        <w:pStyle w:val="BodyText"/>
        <w:rPr>
          <w:rFonts w:ascii="Georgia"/>
          <w:i/>
        </w:rPr>
      </w:pPr>
    </w:p>
    <w:p w14:paraId="14790B83" w14:textId="77777777" w:rsidR="00D601DD" w:rsidRDefault="00D601DD">
      <w:pPr>
        <w:pStyle w:val="BodyText"/>
        <w:rPr>
          <w:rFonts w:ascii="Georgia"/>
          <w:i/>
        </w:rPr>
      </w:pPr>
    </w:p>
    <w:p w14:paraId="02BB53FF" w14:textId="77777777" w:rsidR="00D601DD" w:rsidRDefault="00D601DD">
      <w:pPr>
        <w:pStyle w:val="BodyText"/>
        <w:rPr>
          <w:rFonts w:ascii="Georgia"/>
          <w:i/>
        </w:rPr>
      </w:pPr>
    </w:p>
    <w:p w14:paraId="679201FA" w14:textId="77777777" w:rsidR="00D601DD" w:rsidRDefault="00D601DD">
      <w:pPr>
        <w:pStyle w:val="BodyText"/>
        <w:rPr>
          <w:rFonts w:ascii="Georgia"/>
          <w:i/>
        </w:rPr>
      </w:pPr>
    </w:p>
    <w:p w14:paraId="6762B155" w14:textId="77777777" w:rsidR="00D601DD" w:rsidRDefault="00D601DD">
      <w:pPr>
        <w:pStyle w:val="BodyText"/>
        <w:rPr>
          <w:rFonts w:ascii="Georgia"/>
          <w:i/>
        </w:rPr>
      </w:pPr>
    </w:p>
    <w:p w14:paraId="5039EEBB" w14:textId="77777777" w:rsidR="00D601DD" w:rsidRDefault="00D601DD">
      <w:pPr>
        <w:pStyle w:val="BodyText"/>
        <w:rPr>
          <w:rFonts w:ascii="Georgia"/>
          <w:i/>
        </w:rPr>
      </w:pPr>
    </w:p>
    <w:p w14:paraId="59886881" w14:textId="77777777" w:rsidR="00D601DD" w:rsidRDefault="00D601DD">
      <w:pPr>
        <w:pStyle w:val="BodyText"/>
        <w:rPr>
          <w:rFonts w:ascii="Georgia"/>
          <w:i/>
        </w:rPr>
      </w:pPr>
    </w:p>
    <w:p w14:paraId="611DFE45" w14:textId="77777777" w:rsidR="00D601DD" w:rsidRDefault="00D601DD">
      <w:pPr>
        <w:pStyle w:val="BodyText"/>
        <w:rPr>
          <w:rFonts w:ascii="Georgia"/>
          <w:i/>
        </w:rPr>
      </w:pPr>
    </w:p>
    <w:p w14:paraId="56B07C00" w14:textId="77777777" w:rsidR="00D601DD" w:rsidRDefault="00D601DD">
      <w:pPr>
        <w:pStyle w:val="BodyText"/>
        <w:rPr>
          <w:rFonts w:ascii="Georgia"/>
          <w:i/>
        </w:rPr>
      </w:pPr>
    </w:p>
    <w:p w14:paraId="4B91EB29" w14:textId="77777777" w:rsidR="00D601DD" w:rsidRDefault="00D601DD">
      <w:pPr>
        <w:pStyle w:val="BodyText"/>
        <w:spacing w:before="7"/>
        <w:rPr>
          <w:rFonts w:ascii="Georgia"/>
          <w:i/>
          <w:sz w:val="19"/>
        </w:rPr>
      </w:pPr>
    </w:p>
    <w:p w14:paraId="37F75199" w14:textId="77777777" w:rsidR="00D601DD" w:rsidRDefault="000B0A12">
      <w:pPr>
        <w:spacing w:before="1"/>
        <w:ind w:left="117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26021BEC" w14:textId="77777777" w:rsidR="00D601DD" w:rsidRDefault="000B0A12">
      <w:pPr>
        <w:spacing w:before="7"/>
        <w:rPr>
          <w:sz w:val="16"/>
        </w:rPr>
      </w:pPr>
      <w:r>
        <w:br w:type="column"/>
      </w:r>
    </w:p>
    <w:p w14:paraId="39F5EF32" w14:textId="77777777" w:rsidR="00D601DD" w:rsidRDefault="000B0A12">
      <w:pPr>
        <w:pStyle w:val="BodyText"/>
        <w:spacing w:line="59" w:lineRule="exact"/>
        <w:ind w:left="-619"/>
        <w:rPr>
          <w:sz w:val="5"/>
        </w:rPr>
      </w:pPr>
      <w:r>
        <w:rPr>
          <w:sz w:val="5"/>
        </w:rPr>
      </w:r>
      <w:r>
        <w:rPr>
          <w:sz w:val="5"/>
        </w:rPr>
        <w:pict w14:anchorId="10CA43FE">
          <v:group id="docshapegroup167" o:spid="_x0000_s2118" style="width:147.55pt;height:3pt;mso-position-horizontal-relative:char;mso-position-vertical-relative:line" coordsize="2951,60">
            <v:line id="_x0000_s2120" style="position:absolute" from="2950,30" to="48,30" strokeweight=".14058mm"/>
            <v:shape id="docshape168" o:spid="_x0000_s2119" style="position:absolute;width:80;height:60" coordsize="80,60" path="m80,60l68,44,65,30,68,16,80,,60,12,38,20,17,26,,30r17,4l38,40r22,8l80,60xe" fillcolor="black" stroked="f">
              <v:path arrowok="t"/>
            </v:shape>
            <w10:anchorlock/>
          </v:group>
        </w:pict>
      </w:r>
    </w:p>
    <w:p w14:paraId="2AE62F6D" w14:textId="77777777" w:rsidR="00D601DD" w:rsidRDefault="000B0A12">
      <w:pPr>
        <w:ind w:left="117"/>
        <w:rPr>
          <w:rFonts w:ascii="Georgia"/>
          <w:i/>
          <w:sz w:val="24"/>
        </w:rPr>
      </w:pPr>
      <w:r>
        <w:pict w14:anchorId="3A9F32A7">
          <v:group id="docshapegroup169" o:spid="_x0000_s2115" style="position:absolute;left:0;text-align:left;margin-left:525.15pt;margin-top:-96.6pt;width:71.9pt;height:95.5pt;z-index:251630592;mso-position-horizontal-relative:page" coordorigin="10503,-1932" coordsize="1438,1910">
            <v:shape id="docshape170" o:spid="_x0000_s2117" style="position:absolute;left:10506;top:-1885;width:1404;height:1858" coordorigin="10507,-1884" coordsize="1404,1858" path="m10507,-27r1404,l11911,-1884e" filled="f" strokeweight=".14058mm">
              <v:path arrowok="t"/>
            </v:shape>
            <v:shape id="docshape171" o:spid="_x0000_s2116" style="position:absolute;left:11881;top:-1933;width:60;height:80" coordorigin="11881,-1932" coordsize="60,80" path="m11881,-1852r16,-12l11911,-1867r14,3l11941,-1852r-12,-20l11921,-1894r-6,-21l11911,-1932r-4,17l11901,-1894r-8,22l11881,-1852xe" fillcolor="black" stroked="f">
              <v:path arrowok="t"/>
            </v:shape>
            <w10:wrap anchorx="page"/>
          </v:group>
        </w:pict>
      </w:r>
      <w:r>
        <w:pict w14:anchorId="0867002C">
          <v:group id="docshapegroup172" o:spid="_x0000_s2112" style="position:absolute;left:0;text-align:left;margin-left:480.65pt;margin-top:16.8pt;width:3pt;height:77.15pt;z-index:251632640;mso-position-horizontal-relative:page" coordorigin="9613,336" coordsize="60,1543">
            <v:line id="_x0000_s2114" style="position:absolute" from="9643,383" to="9643,1830" strokeweight=".14058mm"/>
            <v:shape id="docshape173" o:spid="_x0000_s2113" style="position:absolute;left:9613;top:335;width:60;height:1543" coordorigin="9613,336" coordsize="60,1543" o:spt="100" adj="0,,0" path="m9673,1798r-15,12l9643,1813r-14,-3l9613,1798r12,20l9633,1840r6,21l9643,1878r4,-17l9653,1840r8,-22l9673,1798xm9673,415r-12,-19l9653,374r-6,-21l9643,336r-4,17l9633,374r-8,22l9613,415r16,-11l9643,400r15,4l9673,4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27E40BE">
          <v:shape id="docshape174" o:spid="_x0000_s2111" type="#_x0000_t202" style="position:absolute;left:0;text-align:left;margin-left:219.5pt;margin-top:-32.25pt;width:71.75pt;height:61.8pt;z-index:251634688;mso-position-horizontal-relative:page" filled="f" strokeweight=".14058mm">
            <v:textbox inset="0,0,0,0">
              <w:txbxContent>
                <w:p w14:paraId="5277298D" w14:textId="77777777" w:rsidR="00D601DD" w:rsidRDefault="000B0A12">
                  <w:pPr>
                    <w:pStyle w:val="BodyText"/>
                    <w:spacing w:before="10" w:line="252" w:lineRule="auto"/>
                    <w:ind w:left="235" w:right="233"/>
                    <w:jc w:val="center"/>
                  </w:pPr>
                  <w:r>
                    <w:t>Nature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spacing w:val="-1"/>
                    </w:rPr>
                    <w:t>Generator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(NLG)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i/>
          <w:sz w:val="24"/>
        </w:rPr>
        <w:t>Next</w:t>
      </w:r>
      <w:r>
        <w:rPr>
          <w:rFonts w:ascii="Georgia"/>
          <w:i/>
          <w:spacing w:val="2"/>
          <w:sz w:val="24"/>
        </w:rPr>
        <w:t xml:space="preserve"> </w:t>
      </w:r>
      <w:r>
        <w:rPr>
          <w:rFonts w:ascii="Georgia"/>
          <w:i/>
          <w:sz w:val="24"/>
        </w:rPr>
        <w:t>question</w:t>
      </w:r>
    </w:p>
    <w:p w14:paraId="5BB62F67" w14:textId="77777777" w:rsidR="00D601DD" w:rsidRDefault="00D601DD">
      <w:pPr>
        <w:pStyle w:val="BodyText"/>
        <w:rPr>
          <w:rFonts w:ascii="Georgia"/>
          <w:i/>
          <w:sz w:val="20"/>
        </w:rPr>
      </w:pPr>
    </w:p>
    <w:p w14:paraId="77457534" w14:textId="77777777" w:rsidR="00D601DD" w:rsidRDefault="00D601DD">
      <w:pPr>
        <w:pStyle w:val="BodyText"/>
        <w:rPr>
          <w:rFonts w:ascii="Georgia"/>
          <w:i/>
          <w:sz w:val="20"/>
        </w:rPr>
      </w:pPr>
    </w:p>
    <w:p w14:paraId="3EAE5695" w14:textId="77777777" w:rsidR="00D601DD" w:rsidRDefault="00D601DD">
      <w:pPr>
        <w:pStyle w:val="BodyText"/>
        <w:rPr>
          <w:rFonts w:ascii="Georgia"/>
          <w:i/>
          <w:sz w:val="20"/>
        </w:rPr>
      </w:pPr>
    </w:p>
    <w:p w14:paraId="413C745C" w14:textId="77777777" w:rsidR="00D601DD" w:rsidRDefault="00D601DD">
      <w:pPr>
        <w:pStyle w:val="BodyText"/>
        <w:rPr>
          <w:rFonts w:ascii="Georgia"/>
          <w:i/>
          <w:sz w:val="20"/>
        </w:rPr>
      </w:pPr>
    </w:p>
    <w:p w14:paraId="4748CC48" w14:textId="77777777" w:rsidR="00D601DD" w:rsidRDefault="00D601DD">
      <w:pPr>
        <w:pStyle w:val="BodyText"/>
        <w:rPr>
          <w:rFonts w:ascii="Georgia"/>
          <w:i/>
          <w:sz w:val="20"/>
        </w:rPr>
      </w:pPr>
    </w:p>
    <w:p w14:paraId="4ED1BE59" w14:textId="77777777" w:rsidR="00D601DD" w:rsidRDefault="00D601DD">
      <w:pPr>
        <w:pStyle w:val="BodyText"/>
        <w:rPr>
          <w:rFonts w:ascii="Georgia"/>
          <w:i/>
          <w:sz w:val="20"/>
        </w:rPr>
      </w:pPr>
    </w:p>
    <w:p w14:paraId="5F802E27" w14:textId="77777777" w:rsidR="00D601DD" w:rsidRDefault="000B0A12">
      <w:pPr>
        <w:pStyle w:val="BodyText"/>
        <w:spacing w:before="11"/>
        <w:rPr>
          <w:rFonts w:ascii="Georgia"/>
          <w:i/>
          <w:sz w:val="18"/>
        </w:rPr>
      </w:pPr>
      <w:r>
        <w:pict w14:anchorId="7086B208">
          <v:shape id="docshape175" o:spid="_x0000_s2110" type="#_x0000_t202" style="position:absolute;margin-left:424.7pt;margin-top:12.2pt;width:114.9pt;height:35.9pt;z-index:-251593728;mso-wrap-distance-left:0;mso-wrap-distance-right:0;mso-position-horizontal-relative:page" filled="f" strokeweight=".14058mm">
            <v:textbox inset="0,0,0,0">
              <w:txbxContent>
                <w:p w14:paraId="538E7FB0" w14:textId="77777777" w:rsidR="00D601DD" w:rsidRDefault="000B0A12">
                  <w:pPr>
                    <w:pStyle w:val="BodyText"/>
                    <w:spacing w:before="43" w:line="252" w:lineRule="auto"/>
                    <w:ind w:left="75" w:right="70" w:firstLine="501"/>
                  </w:pPr>
                  <w:r>
                    <w:t>Database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questions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answers</w:t>
                  </w:r>
                </w:p>
              </w:txbxContent>
            </v:textbox>
            <w10:wrap type="topAndBottom" anchorx="page"/>
          </v:shape>
        </w:pict>
      </w:r>
    </w:p>
    <w:p w14:paraId="5377757E" w14:textId="77777777" w:rsidR="00D601DD" w:rsidRDefault="00D601DD">
      <w:pPr>
        <w:rPr>
          <w:rFonts w:ascii="Georgia"/>
          <w:sz w:val="18"/>
        </w:rPr>
        <w:sectPr w:rsidR="00D601DD">
          <w:type w:val="continuous"/>
          <w:pgSz w:w="16840" w:h="11910" w:orient="landscape"/>
          <w:pgMar w:top="1240" w:right="1840" w:bottom="1020" w:left="1300" w:header="0" w:footer="0" w:gutter="0"/>
          <w:cols w:num="2" w:space="708" w:equalWidth="0">
            <w:col w:w="1758" w:space="3389"/>
            <w:col w:w="8553"/>
          </w:cols>
        </w:sectPr>
      </w:pPr>
    </w:p>
    <w:p w14:paraId="28E34F1F" w14:textId="77777777" w:rsidR="00D601DD" w:rsidRDefault="000B0A12">
      <w:pPr>
        <w:rPr>
          <w:sz w:val="2"/>
          <w:szCs w:val="2"/>
        </w:rPr>
      </w:pPr>
      <w:r>
        <w:pict w14:anchorId="7A68C43B">
          <v:shape id="docshape176" o:spid="_x0000_s2109" type="#_x0000_t202" style="position:absolute;margin-left:37.4pt;margin-top:290.65pt;width:15.25pt;height:14pt;z-index:251639808;mso-position-horizontal-relative:page;mso-position-vertical-relative:page" filled="f" stroked="f">
            <v:textbox style="layout-flow:vertical" inset="0,0,0,0">
              <w:txbxContent>
                <w:p w14:paraId="5BCCC138" w14:textId="77777777" w:rsidR="00D601DD" w:rsidRDefault="000B0A12">
                  <w:pPr>
                    <w:pStyle w:val="BodyText"/>
                    <w:spacing w:before="9"/>
                    <w:ind w:left="20"/>
                  </w:pPr>
                  <w:r>
                    <w:t>59</w:t>
                  </w:r>
                </w:p>
              </w:txbxContent>
            </v:textbox>
            <w10:wrap anchorx="page" anchory="page"/>
          </v:shape>
        </w:pict>
      </w:r>
    </w:p>
    <w:p w14:paraId="335F24C4" w14:textId="77777777" w:rsidR="00D601DD" w:rsidRDefault="00D601DD">
      <w:pPr>
        <w:rPr>
          <w:sz w:val="2"/>
          <w:szCs w:val="2"/>
        </w:rPr>
        <w:sectPr w:rsidR="00D601DD">
          <w:type w:val="continuous"/>
          <w:pgSz w:w="16840" w:h="11910" w:orient="landscape"/>
          <w:pgMar w:top="1240" w:right="1840" w:bottom="1020" w:left="1300" w:header="0" w:footer="0" w:gutter="0"/>
          <w:cols w:space="708"/>
        </w:sectPr>
      </w:pPr>
    </w:p>
    <w:p w14:paraId="64123823" w14:textId="77777777" w:rsidR="00D601DD" w:rsidRDefault="000B0A12">
      <w:pPr>
        <w:pStyle w:val="BodyText"/>
        <w:spacing w:before="77"/>
        <w:ind w:left="157"/>
      </w:pPr>
      <w:r>
        <w:lastRenderedPageBreak/>
        <w:pict w14:anchorId="203CF7DB">
          <v:group id="docshapegroup178" o:spid="_x0000_s2106" style="position:absolute;left:0;text-align:left;margin-left:230.9pt;margin-top:105.65pt;width:28.35pt;height:3pt;z-index:251640832;mso-position-horizontal-relative:page" coordorigin="4618,2113" coordsize="567,60">
            <v:line id="_x0000_s2108" style="position:absolute" from="4618,2143" to="5137,2143" strokeweight=".14058mm"/>
            <v:shape id="docshape179" o:spid="_x0000_s2107" style="position:absolute;left:5105;top:2113;width:80;height:60" coordorigin="5105,2113" coordsize="80,60" path="m5105,2113r12,16l5120,2143r-3,15l5105,2173r20,-12l5147,2153r21,-6l5185,2143r-17,-4l5147,2134r-22,-9l5105,2113xe" fillcolor="black" stroked="f">
              <v:path arrowok="t"/>
            </v:shape>
            <w10:wrap anchorx="page"/>
          </v:group>
        </w:pict>
      </w:r>
      <w:r>
        <w:pict w14:anchorId="5DFD601A">
          <v:group id="docshapegroup180" o:spid="_x0000_s2103" style="position:absolute;left:0;text-align:left;margin-left:348.3pt;margin-top:105.65pt;width:28.35pt;height:3pt;z-index:251641856;mso-position-horizontal-relative:page" coordorigin="6966,2113" coordsize="567,60">
            <v:line id="_x0000_s2105" style="position:absolute" from="6966,2143" to="7485,2143" strokeweight=".14058mm"/>
            <v:shape id="docshape181" o:spid="_x0000_s2104" style="position:absolute;left:7453;top:2113;width:80;height:60" coordorigin="7453,2113" coordsize="80,60" path="m7453,2113r11,16l7468,2143r-4,15l7453,2173r20,-12l7495,2153r20,-6l7533,2143r-18,-4l7495,2134r-22,-9l7453,2113xe" fillcolor="black" stroked="f">
              <v:path arrowok="t"/>
            </v:shape>
            <w10:wrap anchorx="page"/>
          </v:group>
        </w:pict>
      </w:r>
      <w:r>
        <w:pict w14:anchorId="5C5CB397">
          <v:shape id="docshape182" o:spid="_x0000_s2102" type="#_x0000_t202" style="position:absolute;left:0;text-align:left;margin-left:376.85pt;margin-top:89.25pt;width:139.8pt;height:35.9pt;z-index:251643904;mso-position-horizontal-relative:page" filled="f" strokeweight=".14058mm">
            <v:textbox inset="0,0,0,0">
              <w:txbxContent>
                <w:p w14:paraId="5A843A9A" w14:textId="77777777" w:rsidR="00D601DD" w:rsidRDefault="000B0A12">
                  <w:pPr>
                    <w:pStyle w:val="BodyText"/>
                    <w:spacing w:before="212"/>
                    <w:ind w:left="75"/>
                  </w:pPr>
                  <w:r>
                    <w:t>ML&amp;AI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Recommendations</w:t>
                  </w:r>
                </w:p>
              </w:txbxContent>
            </v:textbox>
            <w10:wrap anchorx="page"/>
          </v:shape>
        </w:pict>
      </w:r>
      <w:r>
        <w:pict w14:anchorId="6B628224">
          <v:shape id="docshape183" o:spid="_x0000_s2101" type="#_x0000_t202" style="position:absolute;left:0;text-align:left;margin-left:259.45pt;margin-top:89.25pt;width:88.65pt;height:35.9pt;z-index:251644928;mso-position-horizontal-relative:page" filled="f" strokeweight=".14058mm">
            <v:textbox inset="0,0,0,0">
              <w:txbxContent>
                <w:p w14:paraId="4400C892" w14:textId="77777777" w:rsidR="00D601DD" w:rsidRDefault="000B0A12">
                  <w:pPr>
                    <w:pStyle w:val="BodyText"/>
                    <w:spacing w:before="188"/>
                    <w:ind w:left="75"/>
                  </w:pPr>
                  <w:r>
                    <w:t>Analytics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engine</w:t>
                  </w:r>
                </w:p>
              </w:txbxContent>
            </v:textbox>
            <w10:wrap anchorx="page"/>
          </v:shape>
        </w:pict>
      </w:r>
      <w:r>
        <w:pict w14:anchorId="3D279A8F">
          <v:shape id="docshape184" o:spid="_x0000_s2100" type="#_x0000_t202" style="position:absolute;left:0;text-align:left;margin-left:78.65pt;margin-top:89.25pt;width:152.1pt;height:35.9pt;z-index:251645952;mso-position-horizontal-relative:page" filled="f" strokeweight=".14058mm">
            <v:textbox inset="0,0,0,0">
              <w:txbxContent>
                <w:p w14:paraId="4D3D33F7" w14:textId="77777777" w:rsidR="00D601DD" w:rsidRDefault="000B0A12">
                  <w:pPr>
                    <w:pStyle w:val="BodyText"/>
                    <w:spacing w:before="212"/>
                    <w:ind w:left="75"/>
                  </w:pPr>
                  <w:r>
                    <w:t>Conversational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wrap anchorx="page"/>
          </v:shape>
        </w:pict>
      </w:r>
      <w:bookmarkStart w:id="275" w:name="_bookmark46"/>
      <w:bookmarkEnd w:id="275"/>
      <w:r>
        <w:t>Table</w:t>
      </w:r>
      <w:r>
        <w:rPr>
          <w:spacing w:val="-8"/>
        </w:rPr>
        <w:t xml:space="preserve"> </w:t>
      </w:r>
      <w:r>
        <w:t>15.</w:t>
      </w:r>
      <w:r>
        <w:rPr>
          <w:spacing w:val="11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ML&amp;AI</w:t>
      </w:r>
      <w:r>
        <w:rPr>
          <w:spacing w:val="-7"/>
        </w:rPr>
        <w:t xml:space="preserve"> </w:t>
      </w:r>
      <w:r>
        <w:t>Recommendation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Notification</w:t>
      </w:r>
      <w:r>
        <w:rPr>
          <w:spacing w:val="-7"/>
        </w:rPr>
        <w:t xml:space="preserve"> </w:t>
      </w:r>
      <w:r>
        <w:t>systems</w:t>
      </w:r>
    </w:p>
    <w:p w14:paraId="2A0074C0" w14:textId="77777777" w:rsidR="00D601DD" w:rsidRDefault="000B0A12">
      <w:pPr>
        <w:pStyle w:val="BodyText"/>
        <w:spacing w:before="5"/>
        <w:rPr>
          <w:sz w:val="23"/>
        </w:rPr>
      </w:pPr>
      <w:r>
        <w:pict w14:anchorId="336146FA">
          <v:shape id="docshape185" o:spid="_x0000_s2099" type="#_x0000_t202" style="position:absolute;margin-left:99.55pt;margin-top:14.9pt;width:110.25pt;height:35.9pt;z-index:-251592704;mso-wrap-distance-left:0;mso-wrap-distance-right:0;mso-position-horizontal-relative:page" filled="f" strokeweight=".14058mm">
            <v:textbox inset="0,0,0,0">
              <w:txbxContent>
                <w:p w14:paraId="424697C8" w14:textId="77777777" w:rsidR="00D601DD" w:rsidRDefault="000B0A12">
                  <w:pPr>
                    <w:pStyle w:val="BodyText"/>
                    <w:spacing w:before="212"/>
                    <w:ind w:left="75"/>
                  </w:pPr>
                  <w:r>
                    <w:t>Public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Bank</w:t>
                  </w:r>
                </w:p>
              </w:txbxContent>
            </v:textbox>
            <w10:wrap type="topAndBottom" anchorx="page"/>
          </v:shape>
        </w:pict>
      </w:r>
    </w:p>
    <w:p w14:paraId="6E8BC203" w14:textId="77777777" w:rsidR="00D601DD" w:rsidRDefault="000B0A12">
      <w:pPr>
        <w:pStyle w:val="BodyText"/>
        <w:ind w:left="1803"/>
        <w:rPr>
          <w:sz w:val="20"/>
        </w:rPr>
      </w:pPr>
      <w:r>
        <w:rPr>
          <w:sz w:val="20"/>
        </w:rPr>
      </w:r>
      <w:r>
        <w:rPr>
          <w:sz w:val="20"/>
        </w:rPr>
        <w:pict w14:anchorId="54F3DB3B">
          <v:group id="docshapegroup186" o:spid="_x0000_s2096" style="width:3pt;height:20.45pt;mso-position-horizontal-relative:char;mso-position-vertical-relative:line" coordsize="60,409">
            <v:line id="_x0000_s2098" style="position:absolute" from="30,409" to="30,48" strokeweight=".14058mm"/>
            <v:shape id="docshape187" o:spid="_x0000_s2097" style="position:absolute;width:60;height:80" coordsize="60,80" path="m,80l16,68,30,65r14,3l60,80,48,60,40,38,34,17,30,,26,17,20,38,12,60,,80xe" fillcolor="black" stroked="f">
              <v:path arrowok="t"/>
            </v:shape>
            <w10:anchorlock/>
          </v:group>
        </w:pict>
      </w:r>
    </w:p>
    <w:p w14:paraId="029EEC3F" w14:textId="77777777" w:rsidR="00D601DD" w:rsidRDefault="00D601DD">
      <w:pPr>
        <w:pStyle w:val="BodyText"/>
        <w:rPr>
          <w:sz w:val="20"/>
        </w:rPr>
      </w:pPr>
    </w:p>
    <w:p w14:paraId="25D9E9CE" w14:textId="77777777" w:rsidR="00D601DD" w:rsidRDefault="00D601DD">
      <w:pPr>
        <w:pStyle w:val="BodyText"/>
        <w:rPr>
          <w:sz w:val="20"/>
        </w:rPr>
      </w:pPr>
    </w:p>
    <w:p w14:paraId="33EB512A" w14:textId="77777777" w:rsidR="00D601DD" w:rsidRDefault="000B0A12">
      <w:pPr>
        <w:pStyle w:val="BodyText"/>
        <w:spacing w:before="7"/>
        <w:rPr>
          <w:sz w:val="17"/>
        </w:rPr>
      </w:pPr>
      <w:r>
        <w:pict w14:anchorId="2A2E503C">
          <v:group id="docshapegroup188" o:spid="_x0000_s2093" style="position:absolute;margin-left:153.2pt;margin-top:11.55pt;width:3pt;height:20.45pt;z-index:-251591680;mso-wrap-distance-left:0;mso-wrap-distance-right:0;mso-position-horizontal-relative:page" coordorigin="3064,231" coordsize="60,409">
            <v:line id="_x0000_s2095" style="position:absolute" from="3094,231" to="3094,592" strokeweight=".14058mm"/>
            <v:shape id="docshape189" o:spid="_x0000_s2094" style="position:absolute;left:3063;top:559;width:60;height:80" coordorigin="3064,560" coordsize="60,80" path="m3123,560r-15,11l3094,575r-15,-4l3064,560r11,19l3084,601r6,21l3094,639r3,-17l3103,601r9,-22l3123,560xe" fillcolor="black" stroked="f">
              <v:path arrowok="t"/>
            </v:shape>
            <w10:wrap type="topAndBottom" anchorx="page"/>
          </v:group>
        </w:pict>
      </w:r>
    </w:p>
    <w:p w14:paraId="6595941E" w14:textId="77777777" w:rsidR="00D601DD" w:rsidRDefault="000B0A12">
      <w:pPr>
        <w:pStyle w:val="BodyText"/>
        <w:ind w:left="757"/>
        <w:rPr>
          <w:sz w:val="20"/>
        </w:rPr>
      </w:pPr>
      <w:r>
        <w:rPr>
          <w:sz w:val="20"/>
        </w:rPr>
      </w:r>
      <w:r>
        <w:rPr>
          <w:sz w:val="20"/>
        </w:rPr>
        <w:pict w14:anchorId="2C68CC8C">
          <v:shape id="docshape190" o:spid="_x0000_s2092" type="#_x0000_t202" style="width:107.25pt;height:35.9pt;mso-left-percent:-10001;mso-top-percent:-10001;mso-position-horizontal:absolute;mso-position-horizontal-relative:char;mso-position-vertical:absolute;mso-position-vertical-relative:line;mso-left-percent:-10001;mso-top-percent:-10001" filled="f" strokeweight=".14058mm">
            <v:textbox inset="0,0,0,0">
              <w:txbxContent>
                <w:p w14:paraId="25B8E7B0" w14:textId="77777777" w:rsidR="00D601DD" w:rsidRDefault="000B0A12">
                  <w:pPr>
                    <w:pStyle w:val="BodyText"/>
                    <w:spacing w:before="188"/>
                    <w:ind w:left="75"/>
                  </w:pPr>
                  <w:r>
                    <w:t>Knowledge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anchorlock/>
          </v:shape>
        </w:pict>
      </w:r>
    </w:p>
    <w:p w14:paraId="36603743" w14:textId="77777777" w:rsidR="00D601DD" w:rsidRDefault="00D601DD">
      <w:pPr>
        <w:pStyle w:val="BodyText"/>
        <w:rPr>
          <w:sz w:val="20"/>
        </w:rPr>
      </w:pPr>
    </w:p>
    <w:p w14:paraId="2434E28D" w14:textId="77777777" w:rsidR="00D601DD" w:rsidRDefault="00D601DD">
      <w:pPr>
        <w:pStyle w:val="BodyText"/>
        <w:rPr>
          <w:sz w:val="20"/>
        </w:rPr>
      </w:pPr>
    </w:p>
    <w:p w14:paraId="1BE41391" w14:textId="77777777" w:rsidR="00D601DD" w:rsidRDefault="00D601DD">
      <w:pPr>
        <w:pStyle w:val="BodyText"/>
        <w:rPr>
          <w:sz w:val="20"/>
        </w:rPr>
      </w:pPr>
    </w:p>
    <w:p w14:paraId="17CF5B13" w14:textId="77777777" w:rsidR="00D601DD" w:rsidRDefault="00D601DD">
      <w:pPr>
        <w:pStyle w:val="BodyText"/>
        <w:rPr>
          <w:sz w:val="20"/>
        </w:rPr>
      </w:pPr>
    </w:p>
    <w:p w14:paraId="08E5A0A0" w14:textId="77777777" w:rsidR="00D601DD" w:rsidRDefault="000B0A12">
      <w:pPr>
        <w:ind w:left="157"/>
        <w:rPr>
          <w:sz w:val="20"/>
        </w:rPr>
      </w:pPr>
      <w:r>
        <w:pict w14:anchorId="4B7BE828">
          <v:group id="docshapegroup191" o:spid="_x0000_s2089" style="position:absolute;left:0;text-align:left;margin-left:445.25pt;margin-top:-104.55pt;width:3pt;height:56.7pt;z-index:251642880;mso-position-horizontal-relative:page" coordorigin="8905,-2091" coordsize="60,1134">
            <v:line id="_x0000_s2091" style="position:absolute" from="8935,-2091" to="8935,-1005" strokeweight=".14058mm"/>
            <v:shape id="docshape192" o:spid="_x0000_s2090" style="position:absolute;left:8904;top:-1037;width:60;height:80" coordorigin="8905,-1037" coordsize="60,80" path="m8965,-1037r-16,12l8935,-1022r-15,-3l8905,-1037r12,20l8925,-995r6,21l8935,-957r4,-17l8945,-995r8,-22l8965,-1037xe" fillcolor="black" stroked="f">
              <v:path arrowok="t"/>
            </v:shape>
            <w10:wrap anchorx="page"/>
          </v:group>
        </w:pict>
      </w:r>
      <w:r>
        <w:pict w14:anchorId="6B862371">
          <v:shape id="docshape193" o:spid="_x0000_s2088" type="#_x0000_t202" style="position:absolute;left:0;text-align:left;margin-left:410.9pt;margin-top:-47.65pt;width:71.75pt;height:35.9pt;z-index:251646976;mso-position-horizontal-relative:page" filled="f" strokeweight=".14058mm">
            <v:textbox inset="0,0,0,0">
              <w:txbxContent>
                <w:p w14:paraId="4328C885" w14:textId="77777777" w:rsidR="00D601DD" w:rsidRDefault="000B0A12">
                  <w:pPr>
                    <w:pStyle w:val="BodyText"/>
                    <w:spacing w:before="212"/>
                    <w:ind w:left="89"/>
                  </w:pPr>
                  <w:r>
                    <w:t>Notifications</w:t>
                  </w:r>
                </w:p>
              </w:txbxContent>
            </v:textbox>
            <w10:wrap anchorx="page"/>
          </v:shape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6C4FE0DB" w14:textId="77777777" w:rsidR="00D601DD" w:rsidRDefault="00D601DD">
      <w:pPr>
        <w:pStyle w:val="BodyText"/>
        <w:rPr>
          <w:sz w:val="22"/>
        </w:rPr>
      </w:pPr>
    </w:p>
    <w:p w14:paraId="4F721D61" w14:textId="77777777" w:rsidR="00D601DD" w:rsidRDefault="00D601DD">
      <w:pPr>
        <w:pStyle w:val="BodyText"/>
        <w:rPr>
          <w:sz w:val="22"/>
        </w:rPr>
      </w:pPr>
    </w:p>
    <w:p w14:paraId="67DDFAC3" w14:textId="77777777" w:rsidR="00D601DD" w:rsidRDefault="00D601DD">
      <w:pPr>
        <w:pStyle w:val="BodyText"/>
        <w:spacing w:before="4"/>
        <w:rPr>
          <w:sz w:val="27"/>
        </w:rPr>
      </w:pPr>
    </w:p>
    <w:p w14:paraId="49E9F397" w14:textId="77777777" w:rsidR="00D601DD" w:rsidRDefault="000B0A12">
      <w:pPr>
        <w:pStyle w:val="Heading2"/>
        <w:numPr>
          <w:ilvl w:val="2"/>
          <w:numId w:val="2"/>
        </w:numPr>
        <w:tabs>
          <w:tab w:val="left" w:pos="934"/>
          <w:tab w:val="left" w:pos="935"/>
        </w:tabs>
        <w:spacing w:before="1"/>
        <w:ind w:left="934"/>
      </w:pPr>
      <w:bookmarkStart w:id="276" w:name="Summary_of_approaches"/>
      <w:bookmarkStart w:id="277" w:name="_bookmark47"/>
      <w:bookmarkEnd w:id="276"/>
      <w:bookmarkEnd w:id="277"/>
      <w:r>
        <w:t>Summary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approaches</w:t>
      </w:r>
    </w:p>
    <w:p w14:paraId="2F32BF26" w14:textId="77777777" w:rsidR="00D601DD" w:rsidRDefault="00D601DD">
      <w:pPr>
        <w:pStyle w:val="BodyText"/>
        <w:rPr>
          <w:b/>
          <w:sz w:val="26"/>
        </w:rPr>
      </w:pPr>
    </w:p>
    <w:p w14:paraId="48DBDFBC" w14:textId="77777777" w:rsidR="00D601DD" w:rsidRDefault="000B0A12">
      <w:pPr>
        <w:pStyle w:val="BodyText"/>
        <w:spacing w:before="195"/>
        <w:ind w:left="724"/>
      </w:pPr>
      <w:r>
        <w:t>Every</w:t>
      </w:r>
      <w:r>
        <w:rPr>
          <w:spacing w:val="-4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ways:</w:t>
      </w:r>
    </w:p>
    <w:p w14:paraId="3622FB5A" w14:textId="77777777" w:rsidR="00D601DD" w:rsidRDefault="000B0A12">
      <w:pPr>
        <w:pStyle w:val="ListParagraph"/>
        <w:numPr>
          <w:ilvl w:val="3"/>
          <w:numId w:val="2"/>
        </w:numPr>
        <w:tabs>
          <w:tab w:val="left" w:pos="756"/>
        </w:tabs>
        <w:ind w:hanging="300"/>
        <w:rPr>
          <w:sz w:val="24"/>
        </w:rPr>
      </w:pPr>
      <w:r>
        <w:rPr>
          <w:sz w:val="24"/>
        </w:rPr>
        <w:t>Software-as-a-Service</w:t>
      </w:r>
    </w:p>
    <w:p w14:paraId="77116D2E" w14:textId="77777777" w:rsidR="00D601DD" w:rsidRDefault="000B0A12">
      <w:pPr>
        <w:pStyle w:val="ListParagraph"/>
        <w:numPr>
          <w:ilvl w:val="3"/>
          <w:numId w:val="2"/>
        </w:numPr>
        <w:tabs>
          <w:tab w:val="left" w:pos="756"/>
        </w:tabs>
        <w:spacing w:before="135"/>
        <w:ind w:hanging="300"/>
        <w:rPr>
          <w:sz w:val="24"/>
        </w:rPr>
      </w:pP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premise</w:t>
      </w:r>
    </w:p>
    <w:p w14:paraId="72967478" w14:textId="77777777" w:rsidR="00D601DD" w:rsidRDefault="000B0A12">
      <w:pPr>
        <w:pStyle w:val="ListParagraph"/>
        <w:numPr>
          <w:ilvl w:val="3"/>
          <w:numId w:val="2"/>
        </w:numPr>
        <w:tabs>
          <w:tab w:val="left" w:pos="756"/>
        </w:tabs>
        <w:ind w:hanging="300"/>
        <w:rPr>
          <w:sz w:val="24"/>
        </w:rPr>
      </w:pPr>
      <w:r>
        <w:rPr>
          <w:sz w:val="24"/>
        </w:rPr>
        <w:t>In-house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</w:p>
    <w:p w14:paraId="10FF1C0E" w14:textId="77777777" w:rsidR="00D601DD" w:rsidRDefault="00D601DD">
      <w:pPr>
        <w:pStyle w:val="BodyText"/>
        <w:rPr>
          <w:sz w:val="26"/>
        </w:rPr>
      </w:pPr>
    </w:p>
    <w:p w14:paraId="25E3ED53" w14:textId="77777777" w:rsidR="00D601DD" w:rsidRDefault="000B0A12">
      <w:pPr>
        <w:pStyle w:val="BodyText"/>
        <w:spacing w:before="196" w:line="357" w:lineRule="auto"/>
        <w:ind w:left="157" w:right="413" w:firstLine="566"/>
        <w:jc w:val="both"/>
      </w:pPr>
      <w:r>
        <w:t>The cheapest and fastest way would be to use Software-as-a-Service solution, which has</w:t>
      </w:r>
      <w:r>
        <w:rPr>
          <w:spacing w:val="-57"/>
        </w:rPr>
        <w:t xml:space="preserve"> </w:t>
      </w:r>
      <w:r>
        <w:t>minimal technical requirements, requires minimal maintenance and just has to be integrated</w:t>
      </w:r>
      <w:r>
        <w:rPr>
          <w:spacing w:val="1"/>
        </w:rPr>
        <w:t xml:space="preserve"> </w:t>
      </w:r>
      <w:r>
        <w:t>into bank’s in</w:t>
      </w:r>
      <w:r>
        <w:t>frastructure. On the other hand, usually there is no possibility to customize men-</w:t>
      </w:r>
      <w:r>
        <w:rPr>
          <w:spacing w:val="-57"/>
        </w:rPr>
        <w:t xml:space="preserve"> </w:t>
      </w:r>
      <w:proofErr w:type="spellStart"/>
      <w:r>
        <w:t>tioned</w:t>
      </w:r>
      <w:proofErr w:type="spellEnd"/>
      <w:r>
        <w:t xml:space="preserve"> solution and requires additional vendor support. Moreover, finding a proper vendor is a</w:t>
      </w:r>
      <w:r>
        <w:rPr>
          <w:spacing w:val="-57"/>
        </w:rPr>
        <w:t xml:space="preserve"> </w:t>
      </w:r>
      <w:r>
        <w:t>complicated</w:t>
      </w:r>
      <w:r>
        <w:rPr>
          <w:spacing w:val="-2"/>
        </w:rPr>
        <w:t xml:space="preserve"> </w:t>
      </w:r>
      <w:r>
        <w:t>task,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vendor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proof-of-work.</w:t>
      </w:r>
    </w:p>
    <w:p w14:paraId="34145162" w14:textId="77777777" w:rsidR="00D601DD" w:rsidRDefault="000B0A12">
      <w:pPr>
        <w:pStyle w:val="BodyText"/>
        <w:spacing w:before="2" w:line="357" w:lineRule="auto"/>
        <w:ind w:left="157" w:right="414" w:firstLine="566"/>
        <w:jc w:val="both"/>
      </w:pPr>
      <w:r>
        <w:t>As an option, bank can interact with a vendor to create solution on premise. In this case</w:t>
      </w:r>
      <w:r>
        <w:rPr>
          <w:spacing w:val="1"/>
        </w:rPr>
        <w:t xml:space="preserve"> </w:t>
      </w:r>
      <w:r>
        <w:t>it would be entirely controllable and suited to bank’s needs. Contrarily, it would require much</w:t>
      </w:r>
      <w:r>
        <w:rPr>
          <w:spacing w:val="-5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t>.</w:t>
      </w:r>
    </w:p>
    <w:p w14:paraId="0A82FA57" w14:textId="77777777" w:rsidR="00D601DD" w:rsidRDefault="000B0A12">
      <w:pPr>
        <w:pStyle w:val="BodyText"/>
        <w:spacing w:before="2" w:line="357" w:lineRule="auto"/>
        <w:ind w:left="157" w:right="414" w:firstLine="566"/>
        <w:jc w:val="both"/>
      </w:pP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precise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leading</w:t>
      </w:r>
      <w:r>
        <w:rPr>
          <w:spacing w:val="-13"/>
        </w:rPr>
        <w:t xml:space="preserve"> </w:t>
      </w:r>
      <w:r>
        <w:t>option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bank</w:t>
      </w:r>
      <w:r>
        <w:rPr>
          <w:spacing w:val="-12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own</w:t>
      </w:r>
      <w:r>
        <w:rPr>
          <w:spacing w:val="-13"/>
        </w:rPr>
        <w:t xml:space="preserve"> </w:t>
      </w:r>
      <w:r>
        <w:t>in-house</w:t>
      </w:r>
      <w:r>
        <w:rPr>
          <w:spacing w:val="-12"/>
        </w:rPr>
        <w:t xml:space="preserve"> </w:t>
      </w:r>
      <w:proofErr w:type="spellStart"/>
      <w:r>
        <w:t>solu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tion</w:t>
      </w:r>
      <w:proofErr w:type="spellEnd"/>
      <w:r>
        <w:t>, which would, obviously, give bank entire control over both support, costs, efficiency and</w:t>
      </w:r>
      <w:r>
        <w:rPr>
          <w:spacing w:val="-57"/>
        </w:rPr>
        <w:t xml:space="preserve"> </w:t>
      </w:r>
      <w:r>
        <w:rPr>
          <w:spacing w:val="-1"/>
        </w:rPr>
        <w:t>services</w:t>
      </w:r>
      <w:r>
        <w:rPr>
          <w:spacing w:val="-14"/>
        </w:rPr>
        <w:t xml:space="preserve"> </w:t>
      </w:r>
      <w:r>
        <w:rPr>
          <w:spacing w:val="-1"/>
        </w:rPr>
        <w:t>supported.</w:t>
      </w:r>
      <w:r>
        <w:rPr>
          <w:spacing w:val="13"/>
        </w:rPr>
        <w:t xml:space="preserve"> </w:t>
      </w:r>
      <w:r>
        <w:rPr>
          <w:spacing w:val="-1"/>
        </w:rPr>
        <w:t>Nevertheless,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expensive</w:t>
      </w:r>
      <w:r>
        <w:rPr>
          <w:spacing w:val="-12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costs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con-</w:t>
      </w:r>
      <w:r>
        <w:rPr>
          <w:spacing w:val="-57"/>
        </w:rPr>
        <w:t xml:space="preserve"> </w:t>
      </w:r>
      <w:proofErr w:type="spellStart"/>
      <w:r>
        <w:t>sumption</w:t>
      </w:r>
      <w:proofErr w:type="spellEnd"/>
      <w:r>
        <w:t>, as it would not only require to build additional divisions both for development and</w:t>
      </w:r>
      <w:r>
        <w:rPr>
          <w:spacing w:val="1"/>
        </w:rPr>
        <w:t xml:space="preserve"> </w:t>
      </w:r>
      <w:r>
        <w:t>maintenance, but also requires in-depth understanding of various technical and security stan-</w:t>
      </w:r>
      <w:r>
        <w:rPr>
          <w:spacing w:val="1"/>
        </w:rPr>
        <w:t xml:space="preserve"> </w:t>
      </w:r>
      <w:proofErr w:type="spellStart"/>
      <w:r>
        <w:t>dards</w:t>
      </w:r>
      <w:proofErr w:type="spellEnd"/>
      <w:r>
        <w:t>.</w:t>
      </w:r>
      <w:r>
        <w:rPr>
          <w:spacing w:val="9"/>
        </w:rPr>
        <w:t xml:space="preserve"> </w:t>
      </w:r>
      <w:r>
        <w:t>According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studies,</w:t>
      </w:r>
      <w:r>
        <w:rPr>
          <w:spacing w:val="-12"/>
        </w:rPr>
        <w:t xml:space="preserve"> </w:t>
      </w:r>
      <w:r>
        <w:t>implementation</w:t>
      </w:r>
      <w:r>
        <w:rPr>
          <w:spacing w:val="-14"/>
        </w:rPr>
        <w:t xml:space="preserve"> </w:t>
      </w:r>
      <w:r>
        <w:t>costs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consumption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PSD2</w:t>
      </w:r>
      <w:r>
        <w:rPr>
          <w:spacing w:val="-15"/>
        </w:rPr>
        <w:t xml:space="preserve"> </w:t>
      </w:r>
      <w:r>
        <w:t>varied</w:t>
      </w:r>
      <w:r>
        <w:rPr>
          <w:spacing w:val="-14"/>
        </w:rPr>
        <w:t xml:space="preserve"> </w:t>
      </w:r>
      <w:r>
        <w:t>drastically</w:t>
      </w:r>
    </w:p>
    <w:p w14:paraId="5DCA97FF" w14:textId="77777777" w:rsidR="00D601DD" w:rsidRDefault="00D601DD">
      <w:pPr>
        <w:spacing w:line="357" w:lineRule="auto"/>
        <w:jc w:val="both"/>
        <w:sectPr w:rsidR="00D601DD">
          <w:footerReference w:type="default" r:id="rId17"/>
          <w:pgSz w:w="11910" w:h="16840"/>
          <w:pgMar w:top="1300" w:right="1000" w:bottom="1020" w:left="1260" w:header="0" w:footer="833" w:gutter="0"/>
          <w:pgNumType w:start="60"/>
          <w:cols w:space="708"/>
        </w:sectPr>
      </w:pPr>
    </w:p>
    <w:p w14:paraId="4035FAE9" w14:textId="77777777" w:rsidR="00D601DD" w:rsidRDefault="000B0A12">
      <w:pPr>
        <w:pStyle w:val="BodyText"/>
        <w:spacing w:before="77"/>
        <w:ind w:left="157"/>
        <w:jc w:val="both"/>
      </w:pPr>
      <w:bookmarkStart w:id="278" w:name="_bookmark48"/>
      <w:bookmarkEnd w:id="278"/>
      <w:r>
        <w:lastRenderedPageBreak/>
        <w:t>Table</w:t>
      </w:r>
      <w:r>
        <w:rPr>
          <w:spacing w:val="-10"/>
        </w:rPr>
        <w:t xml:space="preserve"> </w:t>
      </w:r>
      <w:r>
        <w:t>16.</w:t>
      </w:r>
      <w:r>
        <w:rPr>
          <w:spacing w:val="7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costs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PSD2</w:t>
      </w:r>
      <w:r>
        <w:rPr>
          <w:spacing w:val="-10"/>
        </w:rPr>
        <w:t xml:space="preserve"> </w:t>
      </w:r>
      <w:r>
        <w:t>implementation</w:t>
      </w:r>
    </w:p>
    <w:p w14:paraId="71E79E59" w14:textId="77777777" w:rsidR="00D601DD" w:rsidRDefault="00D601DD">
      <w:pPr>
        <w:pStyle w:val="BodyText"/>
        <w:spacing w:before="7"/>
        <w:rPr>
          <w:sz w:val="25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2371"/>
        <w:gridCol w:w="1793"/>
        <w:gridCol w:w="1643"/>
      </w:tblGrid>
      <w:tr w:rsidR="00D601DD" w14:paraId="5CCB172E" w14:textId="77777777">
        <w:trPr>
          <w:trHeight w:val="286"/>
        </w:trPr>
        <w:tc>
          <w:tcPr>
            <w:tcW w:w="2491" w:type="dxa"/>
          </w:tcPr>
          <w:p w14:paraId="5DB2B723" w14:textId="77777777" w:rsidR="00D601DD" w:rsidRDefault="00D601DD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 w14:paraId="2C28AED4" w14:textId="77777777" w:rsidR="00D601DD" w:rsidRDefault="000B0A12">
            <w:pPr>
              <w:pStyle w:val="TableParagraph"/>
              <w:ind w:left="10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 w14:paraId="2FC7D12F" w14:textId="77777777" w:rsidR="00D601DD" w:rsidRDefault="000B0A12">
            <w:pPr>
              <w:pStyle w:val="TableParagraph"/>
              <w:ind w:left="94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 w14:paraId="1FB0CD92" w14:textId="77777777" w:rsidR="00D601DD" w:rsidRDefault="000B0A12"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months</w:t>
            </w:r>
          </w:p>
        </w:tc>
      </w:tr>
      <w:tr w:rsidR="00D601DD" w14:paraId="6F10F2EB" w14:textId="77777777">
        <w:trPr>
          <w:trHeight w:val="286"/>
        </w:trPr>
        <w:tc>
          <w:tcPr>
            <w:tcW w:w="2491" w:type="dxa"/>
          </w:tcPr>
          <w:p w14:paraId="764521F0" w14:textId="77777777" w:rsidR="00D601DD" w:rsidRDefault="000B0A12"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 w14:paraId="5533F969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 w14:paraId="45F4097C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30’000-300’000</w:t>
            </w:r>
          </w:p>
        </w:tc>
        <w:tc>
          <w:tcPr>
            <w:tcW w:w="1643" w:type="dxa"/>
          </w:tcPr>
          <w:p w14:paraId="3E1CB9CE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 w:rsidR="00D601DD" w14:paraId="5165BF81" w14:textId="77777777">
        <w:trPr>
          <w:trHeight w:val="286"/>
        </w:trPr>
        <w:tc>
          <w:tcPr>
            <w:tcW w:w="2491" w:type="dxa"/>
          </w:tcPr>
          <w:p w14:paraId="78440E77" w14:textId="77777777" w:rsidR="00D601DD" w:rsidRDefault="000B0A12"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 w14:paraId="65EBD70D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500’000</w:t>
            </w:r>
          </w:p>
        </w:tc>
        <w:tc>
          <w:tcPr>
            <w:tcW w:w="1793" w:type="dxa"/>
          </w:tcPr>
          <w:p w14:paraId="23A5F640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100’000</w:t>
            </w:r>
          </w:p>
        </w:tc>
        <w:tc>
          <w:tcPr>
            <w:tcW w:w="1643" w:type="dxa"/>
          </w:tcPr>
          <w:p w14:paraId="30E4B7A3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6-18</w:t>
            </w:r>
          </w:p>
        </w:tc>
      </w:tr>
      <w:tr w:rsidR="00D601DD" w14:paraId="49020125" w14:textId="77777777">
        <w:trPr>
          <w:trHeight w:val="286"/>
        </w:trPr>
        <w:tc>
          <w:tcPr>
            <w:tcW w:w="2491" w:type="dxa"/>
          </w:tcPr>
          <w:p w14:paraId="4770A928" w14:textId="77777777" w:rsidR="00D601DD" w:rsidRDefault="000B0A12"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 w14:paraId="48162F95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200’000-1’000’000</w:t>
            </w:r>
          </w:p>
        </w:tc>
        <w:tc>
          <w:tcPr>
            <w:tcW w:w="1793" w:type="dxa"/>
          </w:tcPr>
          <w:p w14:paraId="162C4EFB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 w14:paraId="3CDEC395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 w14:paraId="6CF2D65C" w14:textId="77777777" w:rsidR="00D601DD" w:rsidRDefault="000B0A12">
      <w:pPr>
        <w:spacing w:before="152"/>
        <w:ind w:left="157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study,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”European</w:t>
      </w:r>
      <w:r>
        <w:rPr>
          <w:spacing w:val="-6"/>
          <w:sz w:val="20"/>
        </w:rPr>
        <w:t xml:space="preserve"> </w:t>
      </w:r>
      <w:r>
        <w:rPr>
          <w:sz w:val="20"/>
        </w:rPr>
        <w:t>PSD2</w:t>
      </w:r>
      <w:r>
        <w:rPr>
          <w:spacing w:val="-6"/>
          <w:sz w:val="20"/>
        </w:rPr>
        <w:t xml:space="preserve"> </w:t>
      </w:r>
      <w:r>
        <w:rPr>
          <w:sz w:val="20"/>
        </w:rPr>
        <w:t>Survey</w:t>
      </w:r>
      <w:r>
        <w:rPr>
          <w:spacing w:val="-5"/>
          <w:sz w:val="20"/>
        </w:rPr>
        <w:t xml:space="preserve"> </w:t>
      </w:r>
      <w:r>
        <w:rPr>
          <w:sz w:val="20"/>
        </w:rPr>
        <w:t>Results</w:t>
      </w:r>
      <w:r>
        <w:rPr>
          <w:spacing w:val="-6"/>
          <w:sz w:val="20"/>
        </w:rPr>
        <w:t xml:space="preserve"> </w:t>
      </w:r>
      <w:r>
        <w:rPr>
          <w:sz w:val="20"/>
        </w:rPr>
        <w:t>highlights”,</w:t>
      </w:r>
      <w:r>
        <w:rPr>
          <w:spacing w:val="-6"/>
          <w:sz w:val="20"/>
        </w:rPr>
        <w:t xml:space="preserve"> </w:t>
      </w:r>
      <w:r>
        <w:rPr>
          <w:sz w:val="20"/>
        </w:rPr>
        <w:t>Deloitte,</w:t>
      </w:r>
      <w:r>
        <w:rPr>
          <w:spacing w:val="-5"/>
          <w:sz w:val="20"/>
        </w:rPr>
        <w:t xml:space="preserve"> </w:t>
      </w:r>
      <w:r>
        <w:rPr>
          <w:sz w:val="20"/>
        </w:rPr>
        <w:t>2017,</w:t>
      </w:r>
      <w:r>
        <w:rPr>
          <w:spacing w:val="-6"/>
          <w:sz w:val="20"/>
        </w:rPr>
        <w:t xml:space="preserve"> </w:t>
      </w:r>
      <w:r>
        <w:rPr>
          <w:sz w:val="20"/>
        </w:rPr>
        <w:t>p.5.</w:t>
      </w:r>
    </w:p>
    <w:p w14:paraId="3B16732B" w14:textId="77777777" w:rsidR="00D601DD" w:rsidRDefault="00D601DD">
      <w:pPr>
        <w:pStyle w:val="BodyText"/>
        <w:rPr>
          <w:sz w:val="22"/>
        </w:rPr>
      </w:pPr>
    </w:p>
    <w:p w14:paraId="674D1A40" w14:textId="77777777" w:rsidR="00D601DD" w:rsidRDefault="00D601DD">
      <w:pPr>
        <w:pStyle w:val="BodyText"/>
        <w:spacing w:before="1"/>
        <w:rPr>
          <w:sz w:val="28"/>
        </w:rPr>
      </w:pPr>
    </w:p>
    <w:p w14:paraId="13F4FD18" w14:textId="77777777" w:rsidR="00D601DD" w:rsidRDefault="000B0A12">
      <w:pPr>
        <w:pStyle w:val="BodyText"/>
        <w:ind w:left="157"/>
        <w:jc w:val="both"/>
      </w:pPr>
      <w:bookmarkStart w:id="279" w:name="_bookmark49"/>
      <w:bookmarkEnd w:id="279"/>
      <w:r>
        <w:t>Table</w:t>
      </w:r>
      <w:r>
        <w:rPr>
          <w:spacing w:val="-6"/>
        </w:rPr>
        <w:t xml:space="preserve"> </w:t>
      </w:r>
      <w:r>
        <w:t>17.</w:t>
      </w:r>
      <w:r>
        <w:rPr>
          <w:spacing w:val="13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Banking</w:t>
      </w:r>
      <w:r>
        <w:rPr>
          <w:spacing w:val="-6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implementation</w:t>
      </w:r>
    </w:p>
    <w:p w14:paraId="389E2E27" w14:textId="77777777" w:rsidR="00D601DD" w:rsidRDefault="00D601DD">
      <w:pPr>
        <w:pStyle w:val="BodyText"/>
        <w:spacing w:before="6"/>
        <w:rPr>
          <w:sz w:val="25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2371"/>
        <w:gridCol w:w="1793"/>
        <w:gridCol w:w="1643"/>
      </w:tblGrid>
      <w:tr w:rsidR="00D601DD" w14:paraId="3B535B17" w14:textId="77777777">
        <w:trPr>
          <w:trHeight w:val="286"/>
        </w:trPr>
        <w:tc>
          <w:tcPr>
            <w:tcW w:w="2491" w:type="dxa"/>
          </w:tcPr>
          <w:p w14:paraId="275D5CFF" w14:textId="77777777" w:rsidR="00D601DD" w:rsidRDefault="00D601DD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 w14:paraId="43C55969" w14:textId="77777777" w:rsidR="00D601DD" w:rsidRDefault="000B0A12">
            <w:pPr>
              <w:pStyle w:val="TableParagraph"/>
              <w:ind w:left="10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 w14:paraId="0503E285" w14:textId="77777777" w:rsidR="00D601DD" w:rsidRDefault="000B0A12">
            <w:pPr>
              <w:pStyle w:val="TableParagraph"/>
              <w:ind w:left="94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 w14:paraId="0115C5D6" w14:textId="77777777" w:rsidR="00D601DD" w:rsidRDefault="000B0A12"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months</w:t>
            </w:r>
          </w:p>
        </w:tc>
      </w:tr>
      <w:tr w:rsidR="00D601DD" w14:paraId="2976D2CB" w14:textId="77777777">
        <w:trPr>
          <w:trHeight w:val="286"/>
        </w:trPr>
        <w:tc>
          <w:tcPr>
            <w:tcW w:w="2491" w:type="dxa"/>
          </w:tcPr>
          <w:p w14:paraId="07DA4B9D" w14:textId="77777777" w:rsidR="00D601DD" w:rsidRDefault="000B0A12"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 w14:paraId="5C938533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 w14:paraId="2269D417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30’000-300’000</w:t>
            </w:r>
          </w:p>
        </w:tc>
        <w:tc>
          <w:tcPr>
            <w:tcW w:w="1643" w:type="dxa"/>
          </w:tcPr>
          <w:p w14:paraId="50FA32AC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 w:rsidR="00D601DD" w14:paraId="0977C047" w14:textId="77777777">
        <w:trPr>
          <w:trHeight w:val="286"/>
        </w:trPr>
        <w:tc>
          <w:tcPr>
            <w:tcW w:w="2491" w:type="dxa"/>
          </w:tcPr>
          <w:p w14:paraId="4E817536" w14:textId="77777777" w:rsidR="00D601DD" w:rsidRDefault="000B0A12"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 w14:paraId="577A6CB0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500’000+</w:t>
            </w:r>
          </w:p>
        </w:tc>
        <w:tc>
          <w:tcPr>
            <w:tcW w:w="1793" w:type="dxa"/>
          </w:tcPr>
          <w:p w14:paraId="0EA86E23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100’000+</w:t>
            </w:r>
          </w:p>
        </w:tc>
        <w:tc>
          <w:tcPr>
            <w:tcW w:w="1643" w:type="dxa"/>
          </w:tcPr>
          <w:p w14:paraId="6E95F227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6-18</w:t>
            </w:r>
          </w:p>
        </w:tc>
      </w:tr>
      <w:tr w:rsidR="00D601DD" w14:paraId="6AFF10D0" w14:textId="77777777">
        <w:trPr>
          <w:trHeight w:val="286"/>
        </w:trPr>
        <w:tc>
          <w:tcPr>
            <w:tcW w:w="2491" w:type="dxa"/>
          </w:tcPr>
          <w:p w14:paraId="52180BE1" w14:textId="77777777" w:rsidR="00D601DD" w:rsidRDefault="000B0A12"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 w14:paraId="7F8C9764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200’000-1’000’000</w:t>
            </w:r>
          </w:p>
        </w:tc>
        <w:tc>
          <w:tcPr>
            <w:tcW w:w="1793" w:type="dxa"/>
          </w:tcPr>
          <w:p w14:paraId="4F98E3AB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 w14:paraId="3762F934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 w14:paraId="5634DBFF" w14:textId="77777777" w:rsidR="00D601DD" w:rsidRDefault="000B0A12">
      <w:pPr>
        <w:spacing w:before="152"/>
        <w:ind w:left="157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44E896C9" w14:textId="77777777" w:rsidR="00D601DD" w:rsidRDefault="00D601DD">
      <w:pPr>
        <w:pStyle w:val="BodyText"/>
        <w:rPr>
          <w:sz w:val="22"/>
        </w:rPr>
      </w:pPr>
    </w:p>
    <w:p w14:paraId="29ED6BFF" w14:textId="77777777" w:rsidR="00D601DD" w:rsidRDefault="00D601DD">
      <w:pPr>
        <w:pStyle w:val="BodyText"/>
        <w:rPr>
          <w:sz w:val="22"/>
        </w:rPr>
      </w:pPr>
    </w:p>
    <w:p w14:paraId="1454DA59" w14:textId="77777777" w:rsidR="00D601DD" w:rsidRDefault="00D601DD">
      <w:pPr>
        <w:pStyle w:val="BodyText"/>
        <w:spacing w:before="1"/>
        <w:rPr>
          <w:sz w:val="23"/>
        </w:rPr>
      </w:pPr>
    </w:p>
    <w:p w14:paraId="16495177" w14:textId="77777777" w:rsidR="00D601DD" w:rsidRDefault="000B0A12">
      <w:pPr>
        <w:pStyle w:val="BodyText"/>
        <w:spacing w:before="1"/>
        <w:ind w:left="157"/>
        <w:jc w:val="both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bank.</w:t>
      </w:r>
    </w:p>
    <w:p w14:paraId="15C70080" w14:textId="77777777" w:rsidR="00D601DD" w:rsidRDefault="000B0A12">
      <w:pPr>
        <w:pStyle w:val="BodyText"/>
        <w:spacing w:before="135" w:line="357" w:lineRule="auto"/>
        <w:ind w:left="157" w:right="414" w:firstLine="566"/>
        <w:jc w:val="both"/>
      </w:pPr>
      <w:r>
        <w:t xml:space="preserve">As it was mentioned before, public API is a wider approach, which is based on </w:t>
      </w:r>
      <w:proofErr w:type="spellStart"/>
      <w:r>
        <w:t>infras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tructure</w:t>
      </w:r>
      <w:proofErr w:type="spellEnd"/>
      <w:r>
        <w:t xml:space="preserve"> and system provided during implementation of PSD2. As a result, in my opinion it is</w:t>
      </w:r>
      <w:r>
        <w:rPr>
          <w:spacing w:val="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expectations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API.</w:t>
      </w:r>
    </w:p>
    <w:p w14:paraId="0E6ADFCE" w14:textId="77777777" w:rsidR="00D601DD" w:rsidRDefault="000B0A12">
      <w:pPr>
        <w:pStyle w:val="BodyText"/>
        <w:spacing w:before="2" w:line="357" w:lineRule="auto"/>
        <w:ind w:left="157" w:right="413" w:firstLine="566"/>
        <w:jc w:val="both"/>
      </w:pP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st</w:t>
      </w:r>
      <w:r>
        <w:t>ep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cheaper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middleware,</w:t>
      </w:r>
      <w:r>
        <w:rPr>
          <w:spacing w:val="-5"/>
        </w:rPr>
        <w:t xml:space="preserve"> </w:t>
      </w:r>
      <w:r>
        <w:t>rule-based.</w:t>
      </w:r>
      <w:r>
        <w:rPr>
          <w:spacing w:val="1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more</w:t>
      </w:r>
      <w:r>
        <w:rPr>
          <w:spacing w:val="-58"/>
        </w:rPr>
        <w:t xml:space="preserve"> </w:t>
      </w:r>
      <w:r>
        <w:t>important, in case of having sufficient budget, this solution can be done in parallel with API</w:t>
      </w:r>
      <w:r>
        <w:rPr>
          <w:spacing w:val="1"/>
        </w:rPr>
        <w:t xml:space="preserve"> </w:t>
      </w:r>
      <w:r>
        <w:t>extension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UI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front-office</w:t>
      </w:r>
      <w:r>
        <w:rPr>
          <w:spacing w:val="-10"/>
        </w:rPr>
        <w:t xml:space="preserve"> </w:t>
      </w:r>
      <w:r>
        <w:t>development.</w:t>
      </w:r>
      <w:r>
        <w:rPr>
          <w:spacing w:val="13"/>
        </w:rPr>
        <w:t xml:space="preserve"> </w:t>
      </w:r>
      <w:r>
        <w:t>Therefore,</w:t>
      </w:r>
      <w:r>
        <w:rPr>
          <w:spacing w:val="-8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market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middleware</w:t>
      </w:r>
      <w:r>
        <w:rPr>
          <w:spacing w:val="-10"/>
        </w:rPr>
        <w:t xml:space="preserve"> </w:t>
      </w:r>
      <w:r>
        <w:t>highly</w:t>
      </w:r>
      <w:r>
        <w:rPr>
          <w:spacing w:val="-58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budget.</w:t>
      </w:r>
    </w:p>
    <w:p w14:paraId="3518A93E" w14:textId="77777777" w:rsidR="00D601DD" w:rsidRDefault="000B0A12">
      <w:pPr>
        <w:pStyle w:val="BodyText"/>
        <w:spacing w:before="2" w:line="357" w:lineRule="auto"/>
        <w:ind w:left="157" w:right="414" w:firstLine="566"/>
        <w:jc w:val="both"/>
      </w:pPr>
      <w:r>
        <w:t>Next</w:t>
      </w:r>
      <w:r>
        <w:rPr>
          <w:spacing w:val="12"/>
        </w:rPr>
        <w:t xml:space="preserve"> </w:t>
      </w:r>
      <w:r>
        <w:t>logical</w:t>
      </w:r>
      <w:r>
        <w:rPr>
          <w:spacing w:val="12"/>
        </w:rPr>
        <w:t xml:space="preserve"> </w:t>
      </w:r>
      <w:r>
        <w:t>step</w:t>
      </w:r>
      <w:r>
        <w:rPr>
          <w:spacing w:val="12"/>
        </w:rPr>
        <w:t xml:space="preserve"> </w:t>
      </w:r>
      <w:r>
        <w:t>would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creation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Machine</w:t>
      </w:r>
      <w:r>
        <w:rPr>
          <w:spacing w:val="12"/>
        </w:rPr>
        <w:t xml:space="preserve"> </w:t>
      </w:r>
      <w:r>
        <w:t>Learning</w:t>
      </w:r>
      <w:r>
        <w:rPr>
          <w:spacing w:val="12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middleware.</w:t>
      </w:r>
      <w:r>
        <w:rPr>
          <w:spacing w:val="4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step</w:t>
      </w:r>
      <w:r>
        <w:rPr>
          <w:spacing w:val="-58"/>
        </w:rPr>
        <w:t xml:space="preserve"> </w:t>
      </w:r>
      <w:r>
        <w:t>is the most intense and the most expensive stage. Additionally, this stage cannot be done par-</w:t>
      </w:r>
      <w:r>
        <w:rPr>
          <w:spacing w:val="1"/>
        </w:rPr>
        <w:t xml:space="preserve"> </w:t>
      </w:r>
      <w:proofErr w:type="spellStart"/>
      <w:r>
        <w:t>allelly</w:t>
      </w:r>
      <w:proofErr w:type="spellEnd"/>
      <w:r>
        <w:t xml:space="preserve"> with other stages, as it requires enormous investments and development involvement,</w:t>
      </w:r>
      <w:r>
        <w:rPr>
          <w:spacing w:val="1"/>
        </w:rPr>
        <w:t xml:space="preserve"> </w:t>
      </w:r>
      <w:r>
        <w:t>which adversely affect time consumption.</w:t>
      </w:r>
      <w:r>
        <w:rPr>
          <w:spacing w:val="1"/>
        </w:rPr>
        <w:t xml:space="preserve"> </w:t>
      </w:r>
      <w:r>
        <w:t>However, it is not the only negative affect, as this</w:t>
      </w:r>
      <w:r>
        <w:rPr>
          <w:spacing w:val="1"/>
        </w:rPr>
        <w:t xml:space="preserve"> </w:t>
      </w:r>
      <w:r>
        <w:t>stage</w:t>
      </w:r>
      <w:r>
        <w:rPr>
          <w:spacing w:val="-13"/>
        </w:rPr>
        <w:t xml:space="preserve"> </w:t>
      </w:r>
      <w:r>
        <w:t>additionally</w:t>
      </w:r>
      <w:r>
        <w:rPr>
          <w:spacing w:val="-13"/>
        </w:rPr>
        <w:t xml:space="preserve"> </w:t>
      </w:r>
      <w:r>
        <w:t>requires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supervised</w:t>
      </w:r>
      <w:r>
        <w:rPr>
          <w:spacing w:val="-13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Learning,</w:t>
      </w:r>
      <w:r>
        <w:rPr>
          <w:spacing w:val="-11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r</w:t>
      </w:r>
      <w:r>
        <w:t>equires</w:t>
      </w:r>
      <w:r>
        <w:rPr>
          <w:spacing w:val="-12"/>
        </w:rPr>
        <w:t xml:space="preserve"> </w:t>
      </w:r>
      <w:r>
        <w:t>sequential</w:t>
      </w:r>
      <w:r>
        <w:rPr>
          <w:spacing w:val="-13"/>
        </w:rPr>
        <w:t xml:space="preserve"> </w:t>
      </w:r>
      <w:r>
        <w:t>time-</w:t>
      </w:r>
    </w:p>
    <w:p w14:paraId="0E218D56" w14:textId="77777777" w:rsidR="00D601DD" w:rsidRDefault="00D601DD">
      <w:pPr>
        <w:pStyle w:val="BodyText"/>
        <w:spacing w:before="1"/>
        <w:rPr>
          <w:sz w:val="21"/>
        </w:rPr>
      </w:pPr>
    </w:p>
    <w:p w14:paraId="3837DF9B" w14:textId="77777777" w:rsidR="00D601DD" w:rsidRDefault="000B0A12">
      <w:pPr>
        <w:pStyle w:val="BodyText"/>
        <w:spacing w:before="1"/>
        <w:ind w:left="157"/>
        <w:jc w:val="both"/>
      </w:pPr>
      <w:bookmarkStart w:id="280" w:name="_bookmark50"/>
      <w:bookmarkEnd w:id="280"/>
      <w:r>
        <w:t>Table</w:t>
      </w:r>
      <w:r>
        <w:rPr>
          <w:spacing w:val="-7"/>
        </w:rPr>
        <w:t xml:space="preserve"> </w:t>
      </w:r>
      <w:r>
        <w:t>18.</w:t>
      </w:r>
      <w:r>
        <w:rPr>
          <w:spacing w:val="12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Rule-based</w:t>
      </w:r>
      <w:r>
        <w:rPr>
          <w:spacing w:val="-7"/>
        </w:rPr>
        <w:t xml:space="preserve"> </w:t>
      </w:r>
      <w:r>
        <w:t>middleware</w:t>
      </w:r>
      <w:r>
        <w:rPr>
          <w:spacing w:val="-6"/>
        </w:rPr>
        <w:t xml:space="preserve"> </w:t>
      </w:r>
      <w:r>
        <w:t>solution</w:t>
      </w:r>
    </w:p>
    <w:p w14:paraId="5289FC19" w14:textId="77777777" w:rsidR="00D601DD" w:rsidRDefault="00D601DD">
      <w:pPr>
        <w:pStyle w:val="BodyText"/>
        <w:spacing w:before="6"/>
        <w:rPr>
          <w:sz w:val="25"/>
        </w:rPr>
      </w:pPr>
    </w:p>
    <w:tbl>
      <w:tblPr>
        <w:tblW w:w="0" w:type="auto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2371"/>
        <w:gridCol w:w="1681"/>
        <w:gridCol w:w="1643"/>
      </w:tblGrid>
      <w:tr w:rsidR="00D601DD" w14:paraId="79D2F1F5" w14:textId="77777777">
        <w:trPr>
          <w:trHeight w:val="286"/>
        </w:trPr>
        <w:tc>
          <w:tcPr>
            <w:tcW w:w="2491" w:type="dxa"/>
          </w:tcPr>
          <w:p w14:paraId="12992D2B" w14:textId="77777777" w:rsidR="00D601DD" w:rsidRDefault="00D601DD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 w14:paraId="1966752F" w14:textId="77777777" w:rsidR="00D601DD" w:rsidRDefault="000B0A12">
            <w:pPr>
              <w:pStyle w:val="TableParagraph"/>
              <w:ind w:left="99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81" w:type="dxa"/>
          </w:tcPr>
          <w:p w14:paraId="0AAA4626" w14:textId="77777777" w:rsidR="00D601DD" w:rsidRDefault="000B0A12">
            <w:pPr>
              <w:pStyle w:val="TableParagraph"/>
              <w:ind w:left="98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 w14:paraId="4151CA84" w14:textId="77777777" w:rsidR="00D601DD" w:rsidRDefault="000B0A12">
            <w:pPr>
              <w:pStyle w:val="TableParagraph"/>
              <w:ind w:left="94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months</w:t>
            </w:r>
          </w:p>
        </w:tc>
      </w:tr>
      <w:tr w:rsidR="00D601DD" w14:paraId="6C675834" w14:textId="77777777">
        <w:trPr>
          <w:trHeight w:val="286"/>
        </w:trPr>
        <w:tc>
          <w:tcPr>
            <w:tcW w:w="2491" w:type="dxa"/>
          </w:tcPr>
          <w:p w14:paraId="2C993333" w14:textId="77777777" w:rsidR="00D601DD" w:rsidRDefault="000B0A12"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 w14:paraId="0C4DF449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10’000-25’000</w:t>
            </w:r>
          </w:p>
        </w:tc>
        <w:tc>
          <w:tcPr>
            <w:tcW w:w="1681" w:type="dxa"/>
          </w:tcPr>
          <w:p w14:paraId="25A1564F" w14:textId="77777777" w:rsidR="00D601DD" w:rsidRDefault="000B0A12">
            <w:pPr>
              <w:pStyle w:val="TableParagraph"/>
              <w:ind w:left="98" w:right="92"/>
              <w:rPr>
                <w:sz w:val="24"/>
              </w:rPr>
            </w:pPr>
            <w:r>
              <w:rPr>
                <w:sz w:val="24"/>
              </w:rPr>
              <w:t>25’000-60’000</w:t>
            </w:r>
          </w:p>
        </w:tc>
        <w:tc>
          <w:tcPr>
            <w:tcW w:w="1643" w:type="dxa"/>
          </w:tcPr>
          <w:p w14:paraId="3978DA9C" w14:textId="77777777" w:rsidR="00D601DD" w:rsidRDefault="000B0A12">
            <w:pPr>
              <w:pStyle w:val="TableParagraph"/>
              <w:ind w:left="94" w:right="89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 w:rsidR="00D601DD" w14:paraId="0FE11AD8" w14:textId="77777777">
        <w:trPr>
          <w:trHeight w:val="286"/>
        </w:trPr>
        <w:tc>
          <w:tcPr>
            <w:tcW w:w="2491" w:type="dxa"/>
          </w:tcPr>
          <w:p w14:paraId="53AFB24F" w14:textId="77777777" w:rsidR="00D601DD" w:rsidRDefault="000B0A12"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 w14:paraId="16585E70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81" w:type="dxa"/>
          </w:tcPr>
          <w:p w14:paraId="572BAB14" w14:textId="77777777" w:rsidR="00D601DD" w:rsidRDefault="000B0A12">
            <w:pPr>
              <w:pStyle w:val="TableParagraph"/>
              <w:ind w:left="98" w:right="92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43" w:type="dxa"/>
          </w:tcPr>
          <w:p w14:paraId="414F078A" w14:textId="77777777" w:rsidR="00D601DD" w:rsidRDefault="000B0A12">
            <w:pPr>
              <w:pStyle w:val="TableParagraph"/>
              <w:ind w:left="94" w:right="89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  <w:tr w:rsidR="00D601DD" w14:paraId="2AD8D2B4" w14:textId="77777777">
        <w:trPr>
          <w:trHeight w:val="286"/>
        </w:trPr>
        <w:tc>
          <w:tcPr>
            <w:tcW w:w="2491" w:type="dxa"/>
          </w:tcPr>
          <w:p w14:paraId="49CF7E8D" w14:textId="77777777" w:rsidR="00D601DD" w:rsidRDefault="000B0A12"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 w14:paraId="3836B5E6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100’000+</w:t>
            </w:r>
          </w:p>
        </w:tc>
        <w:tc>
          <w:tcPr>
            <w:tcW w:w="1681" w:type="dxa"/>
          </w:tcPr>
          <w:p w14:paraId="25ED07C1" w14:textId="77777777" w:rsidR="00D601DD" w:rsidRDefault="000B0A12">
            <w:pPr>
              <w:pStyle w:val="TableParagraph"/>
              <w:ind w:left="98" w:right="92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43" w:type="dxa"/>
          </w:tcPr>
          <w:p w14:paraId="114F50BB" w14:textId="77777777" w:rsidR="00D601DD" w:rsidRDefault="000B0A12">
            <w:pPr>
              <w:pStyle w:val="TableParagraph"/>
              <w:ind w:left="94" w:right="89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</w:tbl>
    <w:p w14:paraId="5B1802C7" w14:textId="77777777" w:rsidR="00D601DD" w:rsidRDefault="000B0A12">
      <w:pPr>
        <w:spacing w:before="152"/>
        <w:ind w:left="157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432F7FC2" w14:textId="77777777" w:rsidR="00D601DD" w:rsidRDefault="00D601DD">
      <w:pPr>
        <w:rPr>
          <w:sz w:val="20"/>
        </w:rPr>
        <w:sectPr w:rsidR="00D601DD">
          <w:pgSz w:w="11910" w:h="16840"/>
          <w:pgMar w:top="1300" w:right="1000" w:bottom="1020" w:left="1260" w:header="0" w:footer="833" w:gutter="0"/>
          <w:cols w:space="708"/>
        </w:sectPr>
      </w:pPr>
    </w:p>
    <w:p w14:paraId="10450BCC" w14:textId="77777777" w:rsidR="00D601DD" w:rsidRDefault="000B0A12">
      <w:pPr>
        <w:pStyle w:val="BodyText"/>
        <w:spacing w:before="77"/>
        <w:ind w:left="157"/>
        <w:jc w:val="both"/>
      </w:pPr>
      <w:bookmarkStart w:id="281" w:name="_bookmark51"/>
      <w:bookmarkEnd w:id="281"/>
      <w:r>
        <w:lastRenderedPageBreak/>
        <w:t>Table</w:t>
      </w:r>
      <w:r>
        <w:rPr>
          <w:spacing w:val="-7"/>
        </w:rPr>
        <w:t xml:space="preserve"> </w:t>
      </w:r>
      <w:r>
        <w:t>19.</w:t>
      </w:r>
      <w:r>
        <w:rPr>
          <w:spacing w:val="11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ML&amp;AI</w:t>
      </w:r>
      <w:r>
        <w:rPr>
          <w:spacing w:val="-7"/>
        </w:rPr>
        <w:t xml:space="preserve"> </w:t>
      </w:r>
      <w:r>
        <w:t>middleware</w:t>
      </w:r>
      <w:r>
        <w:rPr>
          <w:spacing w:val="-7"/>
        </w:rPr>
        <w:t xml:space="preserve"> </w:t>
      </w:r>
      <w:r>
        <w:t>solution</w:t>
      </w:r>
    </w:p>
    <w:p w14:paraId="43E24E2D" w14:textId="77777777" w:rsidR="00D601DD" w:rsidRDefault="00D601DD">
      <w:pPr>
        <w:pStyle w:val="BodyText"/>
        <w:spacing w:before="7"/>
        <w:rPr>
          <w:sz w:val="25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2371"/>
        <w:gridCol w:w="1793"/>
        <w:gridCol w:w="1643"/>
      </w:tblGrid>
      <w:tr w:rsidR="00D601DD" w14:paraId="47490FE5" w14:textId="77777777">
        <w:trPr>
          <w:trHeight w:val="286"/>
        </w:trPr>
        <w:tc>
          <w:tcPr>
            <w:tcW w:w="2491" w:type="dxa"/>
          </w:tcPr>
          <w:p w14:paraId="5BDDEF9C" w14:textId="77777777" w:rsidR="00D601DD" w:rsidRDefault="00D601DD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 w14:paraId="6C3E16A6" w14:textId="77777777" w:rsidR="00D601DD" w:rsidRDefault="000B0A12">
            <w:pPr>
              <w:pStyle w:val="TableParagraph"/>
              <w:ind w:left="10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 w14:paraId="24F7DC7C" w14:textId="77777777" w:rsidR="00D601DD" w:rsidRDefault="000B0A12">
            <w:pPr>
              <w:pStyle w:val="TableParagraph"/>
              <w:ind w:left="94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 w14:paraId="53D25664" w14:textId="77777777" w:rsidR="00D601DD" w:rsidRDefault="000B0A12"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months</w:t>
            </w:r>
          </w:p>
        </w:tc>
      </w:tr>
      <w:tr w:rsidR="00D601DD" w14:paraId="08484F26" w14:textId="77777777">
        <w:trPr>
          <w:trHeight w:val="286"/>
        </w:trPr>
        <w:tc>
          <w:tcPr>
            <w:tcW w:w="2491" w:type="dxa"/>
          </w:tcPr>
          <w:p w14:paraId="58F3AEAA" w14:textId="77777777" w:rsidR="00D601DD" w:rsidRDefault="000B0A12"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 w14:paraId="17808DDF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793" w:type="dxa"/>
          </w:tcPr>
          <w:p w14:paraId="39CF5CE2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643" w:type="dxa"/>
          </w:tcPr>
          <w:p w14:paraId="632B1EC5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  <w:tr w:rsidR="00D601DD" w14:paraId="73DAA720" w14:textId="77777777">
        <w:trPr>
          <w:trHeight w:val="286"/>
        </w:trPr>
        <w:tc>
          <w:tcPr>
            <w:tcW w:w="2491" w:type="dxa"/>
          </w:tcPr>
          <w:p w14:paraId="591127A4" w14:textId="77777777" w:rsidR="00D601DD" w:rsidRDefault="000B0A12"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 w14:paraId="022A9952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150’000-500’000</w:t>
            </w:r>
          </w:p>
        </w:tc>
        <w:tc>
          <w:tcPr>
            <w:tcW w:w="1793" w:type="dxa"/>
          </w:tcPr>
          <w:p w14:paraId="374890FE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</w:t>
            </w:r>
          </w:p>
        </w:tc>
        <w:tc>
          <w:tcPr>
            <w:tcW w:w="1643" w:type="dxa"/>
          </w:tcPr>
          <w:p w14:paraId="75EF2E93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6-9</w:t>
            </w:r>
          </w:p>
        </w:tc>
      </w:tr>
      <w:tr w:rsidR="00D601DD" w14:paraId="2E8C1124" w14:textId="77777777">
        <w:trPr>
          <w:trHeight w:val="286"/>
        </w:trPr>
        <w:tc>
          <w:tcPr>
            <w:tcW w:w="2491" w:type="dxa"/>
          </w:tcPr>
          <w:p w14:paraId="264A5BDB" w14:textId="77777777" w:rsidR="00D601DD" w:rsidRDefault="000B0A12"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 w14:paraId="0DB2A353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300’000-1’000’000</w:t>
            </w:r>
          </w:p>
        </w:tc>
        <w:tc>
          <w:tcPr>
            <w:tcW w:w="1793" w:type="dxa"/>
          </w:tcPr>
          <w:p w14:paraId="19305490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 w14:paraId="6E28CEA2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9-15</w:t>
            </w:r>
          </w:p>
        </w:tc>
      </w:tr>
    </w:tbl>
    <w:p w14:paraId="4E7A6852" w14:textId="77777777" w:rsidR="00D601DD" w:rsidRDefault="000B0A12">
      <w:pPr>
        <w:spacing w:before="152"/>
        <w:ind w:left="157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4900EE40" w14:textId="77777777" w:rsidR="00D601DD" w:rsidRDefault="00D601DD">
      <w:pPr>
        <w:pStyle w:val="BodyText"/>
        <w:rPr>
          <w:sz w:val="22"/>
        </w:rPr>
      </w:pPr>
    </w:p>
    <w:p w14:paraId="43C0ECA2" w14:textId="77777777" w:rsidR="00D601DD" w:rsidRDefault="00D601DD">
      <w:pPr>
        <w:pStyle w:val="BodyText"/>
        <w:spacing w:before="1"/>
        <w:rPr>
          <w:sz w:val="28"/>
        </w:rPr>
      </w:pPr>
    </w:p>
    <w:p w14:paraId="5B42E575" w14:textId="77777777" w:rsidR="00D601DD" w:rsidRDefault="000B0A12">
      <w:pPr>
        <w:pStyle w:val="BodyText"/>
        <w:ind w:left="157"/>
        <w:jc w:val="both"/>
      </w:pPr>
      <w:bookmarkStart w:id="282" w:name="_bookmark52"/>
      <w:bookmarkEnd w:id="282"/>
      <w:r>
        <w:t>Table</w:t>
      </w:r>
      <w:r>
        <w:rPr>
          <w:spacing w:val="-10"/>
        </w:rPr>
        <w:t xml:space="preserve"> </w:t>
      </w:r>
      <w:r>
        <w:t>20.</w:t>
      </w:r>
      <w:r>
        <w:rPr>
          <w:spacing w:val="9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ML&amp;AI-based</w:t>
      </w:r>
      <w:r>
        <w:rPr>
          <w:spacing w:val="-9"/>
        </w:rPr>
        <w:t xml:space="preserve"> </w:t>
      </w:r>
      <w:r>
        <w:t>Recommendation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Notification</w:t>
      </w:r>
      <w:r>
        <w:rPr>
          <w:spacing w:val="-9"/>
        </w:rPr>
        <w:t xml:space="preserve"> </w:t>
      </w:r>
      <w:r>
        <w:t>solution</w:t>
      </w:r>
    </w:p>
    <w:p w14:paraId="306994D8" w14:textId="77777777" w:rsidR="00D601DD" w:rsidRDefault="00D601DD">
      <w:pPr>
        <w:pStyle w:val="BodyText"/>
        <w:spacing w:before="6"/>
        <w:rPr>
          <w:sz w:val="25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2371"/>
        <w:gridCol w:w="1793"/>
        <w:gridCol w:w="1643"/>
      </w:tblGrid>
      <w:tr w:rsidR="00D601DD" w14:paraId="5D1B379A" w14:textId="77777777">
        <w:trPr>
          <w:trHeight w:val="286"/>
        </w:trPr>
        <w:tc>
          <w:tcPr>
            <w:tcW w:w="2491" w:type="dxa"/>
          </w:tcPr>
          <w:p w14:paraId="5D7FE60D" w14:textId="77777777" w:rsidR="00D601DD" w:rsidRDefault="00D601DD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 w14:paraId="0EA97AC9" w14:textId="77777777" w:rsidR="00D601DD" w:rsidRDefault="000B0A12">
            <w:pPr>
              <w:pStyle w:val="TableParagraph"/>
              <w:ind w:left="10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 w14:paraId="16D82061" w14:textId="77777777" w:rsidR="00D601DD" w:rsidRDefault="000B0A12">
            <w:pPr>
              <w:pStyle w:val="TableParagraph"/>
              <w:ind w:left="94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 w14:paraId="7C5ED4EB" w14:textId="77777777" w:rsidR="00D601DD" w:rsidRDefault="000B0A12"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months</w:t>
            </w:r>
          </w:p>
        </w:tc>
      </w:tr>
      <w:tr w:rsidR="00D601DD" w14:paraId="4CDEB892" w14:textId="77777777">
        <w:trPr>
          <w:trHeight w:val="286"/>
        </w:trPr>
        <w:tc>
          <w:tcPr>
            <w:tcW w:w="2491" w:type="dxa"/>
          </w:tcPr>
          <w:p w14:paraId="7830EF13" w14:textId="77777777" w:rsidR="00D601DD" w:rsidRDefault="000B0A12"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 w14:paraId="0850ADD5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 w14:paraId="1A2976A9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6’000-15’000</w:t>
            </w:r>
          </w:p>
        </w:tc>
        <w:tc>
          <w:tcPr>
            <w:tcW w:w="1643" w:type="dxa"/>
          </w:tcPr>
          <w:p w14:paraId="43B9E04D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 w:rsidR="00D601DD" w14:paraId="1AD8C89B" w14:textId="77777777">
        <w:trPr>
          <w:trHeight w:val="286"/>
        </w:trPr>
        <w:tc>
          <w:tcPr>
            <w:tcW w:w="2491" w:type="dxa"/>
          </w:tcPr>
          <w:p w14:paraId="175BA7A3" w14:textId="77777777" w:rsidR="00D601DD" w:rsidRDefault="000B0A12"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 w14:paraId="323ACF97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793" w:type="dxa"/>
          </w:tcPr>
          <w:p w14:paraId="153A9040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10’000-25’000</w:t>
            </w:r>
          </w:p>
        </w:tc>
        <w:tc>
          <w:tcPr>
            <w:tcW w:w="1643" w:type="dxa"/>
          </w:tcPr>
          <w:p w14:paraId="02BCAA2A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 w:rsidR="00D601DD" w14:paraId="47CE127A" w14:textId="77777777">
        <w:trPr>
          <w:trHeight w:val="286"/>
        </w:trPr>
        <w:tc>
          <w:tcPr>
            <w:tcW w:w="2491" w:type="dxa"/>
          </w:tcPr>
          <w:p w14:paraId="09949065" w14:textId="77777777" w:rsidR="00D601DD" w:rsidRDefault="000B0A12"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 w14:paraId="23743202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100’000-300’000</w:t>
            </w:r>
          </w:p>
        </w:tc>
        <w:tc>
          <w:tcPr>
            <w:tcW w:w="1793" w:type="dxa"/>
          </w:tcPr>
          <w:p w14:paraId="3BAF3CDC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50’000-100’000</w:t>
            </w:r>
          </w:p>
        </w:tc>
        <w:tc>
          <w:tcPr>
            <w:tcW w:w="1643" w:type="dxa"/>
          </w:tcPr>
          <w:p w14:paraId="4CBE9E5C" w14:textId="77777777" w:rsidR="00D601DD" w:rsidRDefault="000B0A12"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</w:tbl>
    <w:p w14:paraId="47A7B11B" w14:textId="77777777" w:rsidR="00D601DD" w:rsidRDefault="000B0A12">
      <w:pPr>
        <w:spacing w:before="152"/>
        <w:ind w:left="157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07422A09" w14:textId="77777777" w:rsidR="00D601DD" w:rsidRDefault="00D601DD">
      <w:pPr>
        <w:pStyle w:val="BodyText"/>
        <w:rPr>
          <w:sz w:val="22"/>
        </w:rPr>
      </w:pPr>
    </w:p>
    <w:p w14:paraId="10534ADA" w14:textId="77777777" w:rsidR="00D601DD" w:rsidRDefault="00D601DD">
      <w:pPr>
        <w:pStyle w:val="BodyText"/>
        <w:rPr>
          <w:sz w:val="22"/>
        </w:rPr>
      </w:pPr>
    </w:p>
    <w:p w14:paraId="666B4DC8" w14:textId="77777777" w:rsidR="00D601DD" w:rsidRDefault="00D601DD">
      <w:pPr>
        <w:pStyle w:val="BodyText"/>
        <w:spacing w:before="1"/>
        <w:rPr>
          <w:sz w:val="23"/>
        </w:rPr>
      </w:pPr>
    </w:p>
    <w:p w14:paraId="3D93E186" w14:textId="77777777" w:rsidR="00D601DD" w:rsidRDefault="000B0A12">
      <w:pPr>
        <w:pStyle w:val="BodyText"/>
        <w:spacing w:before="1" w:line="357" w:lineRule="auto"/>
        <w:ind w:left="157" w:right="413"/>
        <w:jc w:val="both"/>
      </w:pPr>
      <w:r>
        <w:t>consuming</w:t>
      </w:r>
      <w:r>
        <w:rPr>
          <w:spacing w:val="-8"/>
        </w:rPr>
        <w:t xml:space="preserve"> </w:t>
      </w:r>
      <w:r>
        <w:t>stages,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collection,</w:t>
      </w:r>
      <w:r>
        <w:rPr>
          <w:spacing w:val="-6"/>
        </w:rPr>
        <w:t xml:space="preserve"> </w:t>
      </w:r>
      <w:r>
        <w:t>teaching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testing.</w:t>
      </w:r>
      <w:r>
        <w:rPr>
          <w:spacing w:val="13"/>
        </w:rPr>
        <w:t xml:space="preserve"> </w:t>
      </w:r>
      <w:r>
        <w:t>Nevertheless,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middleware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chatbot,</w:t>
      </w:r>
      <w:r>
        <w:rPr>
          <w:spacing w:val="-4"/>
        </w:rPr>
        <w:t xml:space="preserve"> </w:t>
      </w:r>
      <w:r>
        <w:t>as,</w:t>
      </w:r>
      <w:r>
        <w:rPr>
          <w:spacing w:val="-4"/>
        </w:rPr>
        <w:t xml:space="preserve"> </w:t>
      </w:r>
      <w:r>
        <w:t>firstly,</w:t>
      </w:r>
      <w:r>
        <w:rPr>
          <w:spacing w:val="-58"/>
        </w:rPr>
        <w:t xml:space="preserve"> </w:t>
      </w:r>
      <w:r>
        <w:t>it has to be used by employees.</w:t>
      </w:r>
      <w:r>
        <w:rPr>
          <w:spacing w:val="1"/>
        </w:rPr>
        <w:t xml:space="preserve"> </w:t>
      </w:r>
      <w:r>
        <w:t>The best use-case would be to use hybrid chatbot approach,</w:t>
      </w:r>
      <w:r>
        <w:rPr>
          <w:spacing w:val="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unsupervised</w:t>
      </w:r>
      <w:r>
        <w:rPr>
          <w:spacing w:val="-8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observing</w:t>
      </w:r>
      <w:r>
        <w:rPr>
          <w:spacing w:val="-8"/>
        </w:rPr>
        <w:t xml:space="preserve"> </w:t>
      </w:r>
      <w:r>
        <w:t>dialog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client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first.</w:t>
      </w:r>
      <w:r>
        <w:rPr>
          <w:spacing w:val="-57"/>
        </w:rPr>
        <w:t xml:space="preserve"> </w:t>
      </w:r>
      <w:r>
        <w:t>Secondly, employee would just be an additional layer between middleware and chatbot, which</w:t>
      </w:r>
      <w:r>
        <w:rPr>
          <w:spacing w:val="-58"/>
        </w:rPr>
        <w:t xml:space="preserve"> </w:t>
      </w:r>
      <w:r>
        <w:t>results in a supervised learning, where employee is the teacher. Mentioned strategy allows de-</w:t>
      </w:r>
      <w:r>
        <w:rPr>
          <w:spacing w:val="-57"/>
        </w:rPr>
        <w:t xml:space="preserve"> </w:t>
      </w:r>
      <w:proofErr w:type="spellStart"/>
      <w:r>
        <w:t>veloping</w:t>
      </w:r>
      <w:proofErr w:type="spellEnd"/>
      <w:r>
        <w:rPr>
          <w:spacing w:val="-3"/>
        </w:rPr>
        <w:t xml:space="preserve"> </w:t>
      </w:r>
      <w:r>
        <w:t>h</w:t>
      </w:r>
      <w:r>
        <w:t>ighly</w:t>
      </w:r>
      <w:r>
        <w:rPr>
          <w:spacing w:val="-2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users.</w:t>
      </w:r>
    </w:p>
    <w:p w14:paraId="6D3FB2C9" w14:textId="77777777" w:rsidR="00D601DD" w:rsidRDefault="000B0A12">
      <w:pPr>
        <w:pStyle w:val="BodyText"/>
        <w:spacing w:before="3" w:line="357" w:lineRule="auto"/>
        <w:ind w:left="157" w:right="414" w:firstLine="566"/>
        <w:jc w:val="right"/>
      </w:pPr>
      <w:r>
        <w:t>Machine</w:t>
      </w:r>
      <w:r>
        <w:rPr>
          <w:spacing w:val="10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chatbot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Natural</w:t>
      </w:r>
      <w:r>
        <w:rPr>
          <w:spacing w:val="10"/>
        </w:rPr>
        <w:t xml:space="preserve"> </w:t>
      </w:r>
      <w:r>
        <w:t>Language</w:t>
      </w:r>
      <w:r>
        <w:rPr>
          <w:spacing w:val="10"/>
        </w:rPr>
        <w:t xml:space="preserve"> </w:t>
      </w:r>
      <w:r>
        <w:t>Processing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extremely</w:t>
      </w:r>
      <w:r>
        <w:rPr>
          <w:spacing w:val="10"/>
        </w:rPr>
        <w:t xml:space="preserve"> </w:t>
      </w:r>
      <w:proofErr w:type="spellStart"/>
      <w:r>
        <w:t>ef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ficient</w:t>
      </w:r>
      <w:proofErr w:type="spellEnd"/>
      <w:r>
        <w:rPr>
          <w:spacing w:val="19"/>
        </w:rPr>
        <w:t xml:space="preserve"> </w:t>
      </w:r>
      <w:r>
        <w:t>banking</w:t>
      </w:r>
      <w:r>
        <w:rPr>
          <w:spacing w:val="21"/>
        </w:rPr>
        <w:t xml:space="preserve"> </w:t>
      </w:r>
      <w:r>
        <w:t>solution.</w:t>
      </w:r>
      <w:r>
        <w:rPr>
          <w:spacing w:val="27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allows</w:t>
      </w:r>
      <w:r>
        <w:rPr>
          <w:spacing w:val="20"/>
        </w:rPr>
        <w:t xml:space="preserve"> </w:t>
      </w:r>
      <w:r>
        <w:t>supplying</w:t>
      </w:r>
      <w:r>
        <w:rPr>
          <w:spacing w:val="20"/>
        </w:rPr>
        <w:t xml:space="preserve"> </w:t>
      </w:r>
      <w:r>
        <w:t>content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information</w:t>
      </w:r>
      <w:r>
        <w:rPr>
          <w:spacing w:val="21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habits</w:t>
      </w:r>
      <w:r>
        <w:rPr>
          <w:spacing w:val="2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requirements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user.</w:t>
      </w:r>
      <w:r>
        <w:rPr>
          <w:spacing w:val="33"/>
        </w:rPr>
        <w:t xml:space="preserve"> </w:t>
      </w:r>
      <w:r>
        <w:t>Especially,</w:t>
      </w:r>
      <w:r>
        <w:rPr>
          <w:spacing w:val="29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increases</w:t>
      </w:r>
      <w:r>
        <w:rPr>
          <w:spacing w:val="22"/>
        </w:rPr>
        <w:t xml:space="preserve"> </w:t>
      </w:r>
      <w:r>
        <w:t>user</w:t>
      </w:r>
      <w:r>
        <w:rPr>
          <w:spacing w:val="22"/>
        </w:rPr>
        <w:t xml:space="preserve"> </w:t>
      </w:r>
      <w:r>
        <w:t>engagement</w:t>
      </w:r>
      <w:r>
        <w:rPr>
          <w:spacing w:val="22"/>
        </w:rPr>
        <w:t xml:space="preserve"> </w:t>
      </w:r>
      <w:r>
        <w:t>due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fast</w:t>
      </w:r>
      <w:r>
        <w:rPr>
          <w:spacing w:val="22"/>
        </w:rPr>
        <w:t xml:space="preserve"> </w:t>
      </w:r>
      <w:r>
        <w:t>replies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un-</w:t>
      </w:r>
      <w:r>
        <w:rPr>
          <w:spacing w:val="-57"/>
        </w:rPr>
        <w:t xml:space="preserve"> </w:t>
      </w:r>
      <w:proofErr w:type="spellStart"/>
      <w:r>
        <w:t>derstandable</w:t>
      </w:r>
      <w:proofErr w:type="spellEnd"/>
      <w:r>
        <w:rPr>
          <w:spacing w:val="8"/>
        </w:rPr>
        <w:t xml:space="preserve"> </w:t>
      </w:r>
      <w:r>
        <w:t>form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help.</w:t>
      </w:r>
      <w:r>
        <w:rPr>
          <w:spacing w:val="52"/>
        </w:rPr>
        <w:t xml:space="preserve"> </w:t>
      </w:r>
      <w:r>
        <w:t>However,</w:t>
      </w:r>
      <w:r>
        <w:rPr>
          <w:spacing w:val="12"/>
        </w:rPr>
        <w:t xml:space="preserve"> </w:t>
      </w:r>
      <w:r>
        <w:t>chatbot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form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interaction</w:t>
      </w:r>
      <w:r>
        <w:rPr>
          <w:spacing w:val="9"/>
        </w:rPr>
        <w:t xml:space="preserve"> </w:t>
      </w:r>
      <w:r>
        <w:t>does</w:t>
      </w:r>
      <w:r>
        <w:rPr>
          <w:spacing w:val="8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answer</w:t>
      </w:r>
      <w:r>
        <w:rPr>
          <w:spacing w:val="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questions, which user does not ask.</w:t>
      </w:r>
      <w:r>
        <w:rPr>
          <w:spacing w:val="1"/>
        </w:rPr>
        <w:t xml:space="preserve"> </w:t>
      </w:r>
      <w:r>
        <w:t xml:space="preserve">As a result, user cannot ask about </w:t>
      </w:r>
      <w:r>
        <w:t>the services he does not</w:t>
      </w:r>
      <w:r>
        <w:rPr>
          <w:spacing w:val="-57"/>
        </w:rPr>
        <w:t xml:space="preserve"> </w:t>
      </w:r>
      <w:r>
        <w:t>know</w:t>
      </w:r>
      <w:r>
        <w:rPr>
          <w:spacing w:val="-10"/>
        </w:rPr>
        <w:t xml:space="preserve"> </w:t>
      </w:r>
      <w:r>
        <w:t>about.</w:t>
      </w:r>
      <w:r>
        <w:rPr>
          <w:spacing w:val="11"/>
        </w:rPr>
        <w:t xml:space="preserve"> </w:t>
      </w:r>
      <w:r>
        <w:t>Moreover,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cover</w:t>
      </w:r>
      <w:r>
        <w:rPr>
          <w:spacing w:val="-10"/>
        </w:rPr>
        <w:t xml:space="preserve"> </w:t>
      </w:r>
      <w:r>
        <w:t>purposes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bank</w:t>
      </w:r>
      <w:r>
        <w:rPr>
          <w:spacing w:val="-10"/>
        </w:rPr>
        <w:t xml:space="preserve"> </w:t>
      </w:r>
      <w:r>
        <w:t>growth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development.</w:t>
      </w:r>
      <w:r>
        <w:rPr>
          <w:spacing w:val="-5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order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fulfill</w:t>
      </w:r>
      <w:r>
        <w:rPr>
          <w:spacing w:val="10"/>
        </w:rPr>
        <w:t xml:space="preserve"> </w:t>
      </w:r>
      <w:r>
        <w:t>those</w:t>
      </w:r>
      <w:r>
        <w:rPr>
          <w:spacing w:val="10"/>
        </w:rPr>
        <w:t xml:space="preserve"> </w:t>
      </w:r>
      <w:r>
        <w:t>banking</w:t>
      </w:r>
      <w:r>
        <w:rPr>
          <w:spacing w:val="11"/>
        </w:rPr>
        <w:t xml:space="preserve"> </w:t>
      </w:r>
      <w:r>
        <w:t>needs,</w:t>
      </w:r>
      <w:r>
        <w:rPr>
          <w:spacing w:val="13"/>
        </w:rPr>
        <w:t xml:space="preserve"> </w:t>
      </w:r>
      <w:r>
        <w:t>additional</w:t>
      </w:r>
      <w:r>
        <w:rPr>
          <w:spacing w:val="10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recommendations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proofErr w:type="spellStart"/>
      <w:r>
        <w:t>noti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fications</w:t>
      </w:r>
      <w:proofErr w:type="spellEnd"/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required.</w:t>
      </w:r>
      <w:r>
        <w:rPr>
          <w:spacing w:val="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allow</w:t>
      </w:r>
      <w:r>
        <w:rPr>
          <w:spacing w:val="12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existing,</w:t>
      </w:r>
      <w:r>
        <w:rPr>
          <w:spacing w:val="16"/>
        </w:rPr>
        <w:t xml:space="preserve"> </w:t>
      </w:r>
      <w:r>
        <w:t>known</w:t>
      </w:r>
      <w:r>
        <w:rPr>
          <w:spacing w:val="12"/>
        </w:rPr>
        <w:t xml:space="preserve"> </w:t>
      </w:r>
      <w:r>
        <w:t>customer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give</w:t>
      </w:r>
      <w:r>
        <w:rPr>
          <w:spacing w:val="-57"/>
        </w:rPr>
        <w:t xml:space="preserve"> </w:t>
      </w:r>
      <w:r>
        <w:t>personalized recommendations either</w:t>
      </w:r>
      <w:r>
        <w:rPr>
          <w:spacing w:val="1"/>
        </w:rPr>
        <w:t xml:space="preserve"> </w:t>
      </w:r>
      <w:r>
        <w:t>by form</w:t>
      </w:r>
      <w:r>
        <w:rPr>
          <w:spacing w:val="1"/>
        </w:rPr>
        <w:t xml:space="preserve"> </w:t>
      </w:r>
      <w:r>
        <w:t>of additional</w:t>
      </w:r>
      <w:r>
        <w:rPr>
          <w:spacing w:val="1"/>
        </w:rPr>
        <w:t xml:space="preserve"> </w:t>
      </w:r>
      <w:r>
        <w:t>answers in</w:t>
      </w:r>
      <w:r>
        <w:rPr>
          <w:spacing w:val="1"/>
        </w:rPr>
        <w:t xml:space="preserve"> </w:t>
      </w:r>
      <w:r>
        <w:t>a chatbot,</w:t>
      </w:r>
      <w:r>
        <w:rPr>
          <w:spacing w:val="2"/>
        </w:rPr>
        <w:t xml:space="preserve"> </w:t>
      </w:r>
      <w:r>
        <w:t xml:space="preserve">dialog </w:t>
      </w:r>
      <w:proofErr w:type="spellStart"/>
      <w:r>
        <w:t>initia</w:t>
      </w:r>
      <w:proofErr w:type="spellEnd"/>
      <w:r>
        <w:t>-</w:t>
      </w:r>
    </w:p>
    <w:p w14:paraId="3FBAB272" w14:textId="77777777" w:rsidR="00D601DD" w:rsidRDefault="000B0A12">
      <w:pPr>
        <w:pStyle w:val="BodyText"/>
        <w:spacing w:before="5"/>
        <w:ind w:left="157"/>
        <w:jc w:val="both"/>
      </w:pPr>
      <w:proofErr w:type="spellStart"/>
      <w:r>
        <w:t>tion</w:t>
      </w:r>
      <w:proofErr w:type="spellEnd"/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notifications.</w:t>
      </w:r>
    </w:p>
    <w:p w14:paraId="785C88C4" w14:textId="77777777" w:rsidR="00D601DD" w:rsidRDefault="000B0A12">
      <w:pPr>
        <w:pStyle w:val="BodyText"/>
        <w:spacing w:before="135" w:line="357" w:lineRule="auto"/>
        <w:ind w:left="157" w:right="413" w:firstLine="566"/>
        <w:jc w:val="both"/>
      </w:pPr>
      <w:r>
        <w:t>As a result, bank would be able to create new system, a chatbot with high levels of user</w:t>
      </w:r>
      <w:r>
        <w:rPr>
          <w:spacing w:val="1"/>
        </w:rPr>
        <w:t xml:space="preserve"> </w:t>
      </w:r>
      <w:r>
        <w:t>engagement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foretelling</w:t>
      </w:r>
      <w:r>
        <w:rPr>
          <w:spacing w:val="-8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basis.</w:t>
      </w:r>
      <w:r>
        <w:rPr>
          <w:spacing w:val="14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forms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extremely</w:t>
      </w:r>
      <w:r>
        <w:rPr>
          <w:spacing w:val="-7"/>
        </w:rPr>
        <w:t xml:space="preserve"> </w:t>
      </w:r>
      <w:r>
        <w:t>flexi-</w:t>
      </w:r>
      <w:r>
        <w:rPr>
          <w:spacing w:val="-58"/>
        </w:rPr>
        <w:t xml:space="preserve"> </w:t>
      </w:r>
      <w:proofErr w:type="spellStart"/>
      <w:r>
        <w:t>ble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suit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budget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available.</w:t>
      </w:r>
      <w:r>
        <w:rPr>
          <w:spacing w:val="20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can choose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influence</w:t>
      </w:r>
    </w:p>
    <w:p w14:paraId="10F7C0BD" w14:textId="77777777" w:rsidR="00D601DD" w:rsidRDefault="00D601DD">
      <w:pPr>
        <w:spacing w:line="357" w:lineRule="auto"/>
        <w:jc w:val="both"/>
        <w:sectPr w:rsidR="00D601DD">
          <w:pgSz w:w="11910" w:h="16840"/>
          <w:pgMar w:top="1300" w:right="1000" w:bottom="1020" w:left="1260" w:header="0" w:footer="833" w:gutter="0"/>
          <w:cols w:space="708"/>
        </w:sectPr>
      </w:pPr>
    </w:p>
    <w:p w14:paraId="0BA9DE1E" w14:textId="77777777" w:rsidR="00D601DD" w:rsidRDefault="000B0A12">
      <w:pPr>
        <w:pStyle w:val="BodyText"/>
        <w:spacing w:before="77"/>
        <w:ind w:left="157"/>
      </w:pPr>
      <w:bookmarkStart w:id="283" w:name="_bookmark53"/>
      <w:bookmarkEnd w:id="283"/>
      <w:r>
        <w:lastRenderedPageBreak/>
        <w:t>Table</w:t>
      </w:r>
      <w:r>
        <w:rPr>
          <w:spacing w:val="-6"/>
        </w:rPr>
        <w:t xml:space="preserve"> </w:t>
      </w:r>
      <w:r>
        <w:t>21.</w:t>
      </w:r>
      <w:r>
        <w:rPr>
          <w:spacing w:val="12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NLP</w:t>
      </w:r>
      <w:r>
        <w:rPr>
          <w:spacing w:val="-6"/>
        </w:rPr>
        <w:t xml:space="preserve"> </w:t>
      </w:r>
      <w:r>
        <w:t>chatbot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Recommendations</w:t>
      </w:r>
    </w:p>
    <w:p w14:paraId="0EBAD501" w14:textId="77777777" w:rsidR="00D601DD" w:rsidRDefault="00D601DD">
      <w:pPr>
        <w:pStyle w:val="BodyText"/>
        <w:spacing w:before="7"/>
        <w:rPr>
          <w:sz w:val="25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1"/>
        <w:gridCol w:w="2371"/>
        <w:gridCol w:w="1913"/>
        <w:gridCol w:w="1643"/>
      </w:tblGrid>
      <w:tr w:rsidR="00D601DD" w14:paraId="6E830316" w14:textId="77777777">
        <w:trPr>
          <w:trHeight w:val="286"/>
        </w:trPr>
        <w:tc>
          <w:tcPr>
            <w:tcW w:w="2491" w:type="dxa"/>
          </w:tcPr>
          <w:p w14:paraId="308A525E" w14:textId="77777777" w:rsidR="00D601DD" w:rsidRDefault="00D601DD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 w14:paraId="4586B32B" w14:textId="77777777" w:rsidR="00D601DD" w:rsidRDefault="000B0A12">
            <w:pPr>
              <w:pStyle w:val="TableParagraph"/>
              <w:ind w:left="10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913" w:type="dxa"/>
          </w:tcPr>
          <w:p w14:paraId="5B945C59" w14:textId="77777777" w:rsidR="00D601DD" w:rsidRDefault="000B0A12">
            <w:pPr>
              <w:pStyle w:val="TableParagraph"/>
              <w:ind w:right="2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 w14:paraId="65A7B977" w14:textId="77777777" w:rsidR="00D601DD" w:rsidRDefault="000B0A12">
            <w:pPr>
              <w:pStyle w:val="TableParagraph"/>
              <w:ind w:left="95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months</w:t>
            </w:r>
          </w:p>
        </w:tc>
      </w:tr>
      <w:tr w:rsidR="00D601DD" w14:paraId="77A284EF" w14:textId="77777777">
        <w:trPr>
          <w:trHeight w:val="286"/>
        </w:trPr>
        <w:tc>
          <w:tcPr>
            <w:tcW w:w="2491" w:type="dxa"/>
          </w:tcPr>
          <w:p w14:paraId="331A62AC" w14:textId="77777777" w:rsidR="00D601DD" w:rsidRDefault="000B0A12"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 w14:paraId="164827BE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65’000-135’000</w:t>
            </w:r>
          </w:p>
        </w:tc>
        <w:tc>
          <w:tcPr>
            <w:tcW w:w="1913" w:type="dxa"/>
          </w:tcPr>
          <w:p w14:paraId="692973E5" w14:textId="77777777" w:rsidR="00D601DD" w:rsidRDefault="000B0A12">
            <w:pPr>
              <w:pStyle w:val="TableParagraph"/>
              <w:ind w:right="169"/>
              <w:jc w:val="right"/>
              <w:rPr>
                <w:sz w:val="24"/>
              </w:rPr>
            </w:pPr>
            <w:r>
              <w:rPr>
                <w:sz w:val="24"/>
              </w:rPr>
              <w:t>86’000-425’000</w:t>
            </w:r>
          </w:p>
        </w:tc>
        <w:tc>
          <w:tcPr>
            <w:tcW w:w="1643" w:type="dxa"/>
          </w:tcPr>
          <w:p w14:paraId="76500A28" w14:textId="77777777" w:rsidR="00D601DD" w:rsidRDefault="000B0A12">
            <w:pPr>
              <w:pStyle w:val="TableParagraph"/>
              <w:ind w:left="95" w:right="89"/>
              <w:rPr>
                <w:sz w:val="24"/>
              </w:rPr>
            </w:pPr>
            <w:r>
              <w:rPr>
                <w:sz w:val="24"/>
              </w:rPr>
              <w:t>6-12</w:t>
            </w:r>
          </w:p>
        </w:tc>
      </w:tr>
      <w:tr w:rsidR="00D601DD" w14:paraId="1FD62CF8" w14:textId="77777777">
        <w:trPr>
          <w:trHeight w:val="286"/>
        </w:trPr>
        <w:tc>
          <w:tcPr>
            <w:tcW w:w="2491" w:type="dxa"/>
          </w:tcPr>
          <w:p w14:paraId="30D2ADF3" w14:textId="77777777" w:rsidR="00D601DD" w:rsidRDefault="000B0A12"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 w14:paraId="1D681720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725’000-1’100’00</w:t>
            </w:r>
          </w:p>
        </w:tc>
        <w:tc>
          <w:tcPr>
            <w:tcW w:w="1913" w:type="dxa"/>
          </w:tcPr>
          <w:p w14:paraId="3D4BE3EB" w14:textId="77777777" w:rsidR="00D601DD" w:rsidRDefault="000B0A12"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210’000-300’000</w:t>
            </w:r>
          </w:p>
        </w:tc>
        <w:tc>
          <w:tcPr>
            <w:tcW w:w="1643" w:type="dxa"/>
          </w:tcPr>
          <w:p w14:paraId="2373782D" w14:textId="77777777" w:rsidR="00D601DD" w:rsidRDefault="000B0A12">
            <w:pPr>
              <w:pStyle w:val="TableParagraph"/>
              <w:ind w:left="95" w:right="89"/>
              <w:rPr>
                <w:sz w:val="24"/>
              </w:rPr>
            </w:pPr>
            <w:r>
              <w:rPr>
                <w:sz w:val="24"/>
              </w:rPr>
              <w:t>9-18</w:t>
            </w:r>
          </w:p>
        </w:tc>
      </w:tr>
      <w:tr w:rsidR="00D601DD" w14:paraId="4609683F" w14:textId="77777777">
        <w:trPr>
          <w:trHeight w:val="286"/>
        </w:trPr>
        <w:tc>
          <w:tcPr>
            <w:tcW w:w="2491" w:type="dxa"/>
          </w:tcPr>
          <w:p w14:paraId="7687D8AB" w14:textId="77777777" w:rsidR="00D601DD" w:rsidRDefault="000B0A12">
            <w:pPr>
              <w:pStyle w:val="TableParagraph"/>
              <w:ind w:left="99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 w14:paraId="54900943" w14:textId="77777777" w:rsidR="00D601DD" w:rsidRDefault="000B0A12"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700’000-2’500’000</w:t>
            </w:r>
          </w:p>
        </w:tc>
        <w:tc>
          <w:tcPr>
            <w:tcW w:w="1913" w:type="dxa"/>
          </w:tcPr>
          <w:p w14:paraId="34C033F8" w14:textId="77777777" w:rsidR="00D601DD" w:rsidRDefault="000B0A12"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200’000-550’000</w:t>
            </w:r>
          </w:p>
        </w:tc>
        <w:tc>
          <w:tcPr>
            <w:tcW w:w="1643" w:type="dxa"/>
          </w:tcPr>
          <w:p w14:paraId="4C9688C2" w14:textId="77777777" w:rsidR="00D601DD" w:rsidRDefault="000B0A12">
            <w:pPr>
              <w:pStyle w:val="TableParagraph"/>
              <w:ind w:left="95" w:right="89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 w14:paraId="71F116B2" w14:textId="77777777" w:rsidR="00D601DD" w:rsidRDefault="000B0A12">
      <w:pPr>
        <w:spacing w:before="152"/>
        <w:ind w:left="157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49009463" w14:textId="77777777" w:rsidR="00D601DD" w:rsidRDefault="00D601DD">
      <w:pPr>
        <w:pStyle w:val="BodyText"/>
        <w:rPr>
          <w:sz w:val="22"/>
        </w:rPr>
      </w:pPr>
    </w:p>
    <w:p w14:paraId="36497F32" w14:textId="77777777" w:rsidR="00D601DD" w:rsidRDefault="00D601DD">
      <w:pPr>
        <w:pStyle w:val="BodyText"/>
        <w:rPr>
          <w:sz w:val="22"/>
        </w:rPr>
      </w:pPr>
    </w:p>
    <w:p w14:paraId="3CA163DA" w14:textId="77777777" w:rsidR="00D601DD" w:rsidRDefault="00D601DD">
      <w:pPr>
        <w:pStyle w:val="BodyText"/>
        <w:spacing w:before="1"/>
        <w:rPr>
          <w:sz w:val="23"/>
        </w:rPr>
      </w:pPr>
    </w:p>
    <w:p w14:paraId="16806F00" w14:textId="77777777" w:rsidR="00D601DD" w:rsidRDefault="000B0A12">
      <w:pPr>
        <w:pStyle w:val="BodyText"/>
        <w:spacing w:before="1" w:line="357" w:lineRule="auto"/>
        <w:ind w:left="157" w:right="415"/>
      </w:pPr>
      <w:r>
        <w:t>and</w:t>
      </w:r>
      <w:r>
        <w:rPr>
          <w:spacing w:val="13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t>over</w:t>
      </w:r>
      <w:r>
        <w:rPr>
          <w:spacing w:val="14"/>
        </w:rPr>
        <w:t xml:space="preserve"> </w:t>
      </w:r>
      <w:r>
        <w:t>product</w:t>
      </w:r>
      <w:r>
        <w:rPr>
          <w:spacing w:val="14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needs.</w:t>
      </w:r>
      <w:r>
        <w:rPr>
          <w:spacing w:val="8"/>
        </w:rPr>
        <w:t xml:space="preserve"> </w:t>
      </w:r>
      <w:r>
        <w:t>Nonetheless,</w:t>
      </w:r>
      <w:r>
        <w:rPr>
          <w:spacing w:val="18"/>
        </w:rPr>
        <w:t xml:space="preserve"> </w:t>
      </w:r>
      <w:r>
        <w:t>entire</w:t>
      </w:r>
      <w:r>
        <w:rPr>
          <w:spacing w:val="14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approach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risky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investment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extremely</w:t>
      </w:r>
      <w:r>
        <w:rPr>
          <w:spacing w:val="-3"/>
        </w:rPr>
        <w:t xml:space="preserve"> </w:t>
      </w:r>
      <w:r>
        <w:t>precisely</w:t>
      </w:r>
      <w:r>
        <w:rPr>
          <w:spacing w:val="-3"/>
        </w:rPr>
        <w:t xml:space="preserve"> </w:t>
      </w:r>
      <w:r>
        <w:t>analyzed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management.</w:t>
      </w:r>
    </w:p>
    <w:p w14:paraId="582F0D71" w14:textId="77777777" w:rsidR="00D601DD" w:rsidRDefault="00D601DD">
      <w:pPr>
        <w:pStyle w:val="BodyText"/>
        <w:rPr>
          <w:sz w:val="26"/>
        </w:rPr>
      </w:pPr>
    </w:p>
    <w:p w14:paraId="20239BF8" w14:textId="77777777" w:rsidR="00D601DD" w:rsidRDefault="00D601DD">
      <w:pPr>
        <w:pStyle w:val="BodyText"/>
        <w:spacing w:before="6"/>
        <w:rPr>
          <w:sz w:val="22"/>
        </w:rPr>
      </w:pPr>
    </w:p>
    <w:p w14:paraId="11232C7F" w14:textId="77777777" w:rsidR="00D601DD" w:rsidRDefault="000B0A12">
      <w:pPr>
        <w:pStyle w:val="Heading2"/>
        <w:numPr>
          <w:ilvl w:val="1"/>
          <w:numId w:val="5"/>
        </w:numPr>
        <w:tabs>
          <w:tab w:val="left" w:pos="754"/>
          <w:tab w:val="left" w:pos="756"/>
        </w:tabs>
        <w:spacing w:before="1"/>
        <w:ind w:left="755" w:hanging="599"/>
      </w:pPr>
      <w:bookmarkStart w:id="284" w:name="Research_design"/>
      <w:bookmarkStart w:id="285" w:name="_bookmark54"/>
      <w:bookmarkEnd w:id="284"/>
      <w:bookmarkEnd w:id="285"/>
      <w:r>
        <w:rPr>
          <w:spacing w:val="-1"/>
        </w:rPr>
        <w:t>Research</w:t>
      </w:r>
      <w:r>
        <w:rPr>
          <w:spacing w:val="-9"/>
        </w:rPr>
        <w:t xml:space="preserve"> </w:t>
      </w:r>
      <w:r>
        <w:rPr>
          <w:spacing w:val="-1"/>
        </w:rPr>
        <w:t>design</w:t>
      </w:r>
    </w:p>
    <w:p w14:paraId="0D6ECED8" w14:textId="77777777" w:rsidR="00D601DD" w:rsidRDefault="00D601DD">
      <w:pPr>
        <w:pStyle w:val="BodyText"/>
        <w:rPr>
          <w:b/>
          <w:sz w:val="26"/>
        </w:rPr>
      </w:pPr>
    </w:p>
    <w:p w14:paraId="6F01EB9D" w14:textId="77777777" w:rsidR="00D601DD" w:rsidRDefault="000B0A12">
      <w:pPr>
        <w:pStyle w:val="BodyText"/>
        <w:spacing w:before="195" w:line="357" w:lineRule="auto"/>
        <w:ind w:left="157" w:right="414" w:firstLine="566"/>
        <w:jc w:val="both"/>
      </w:pPr>
      <w:r>
        <w:t>As it was previously analyzed, chatbot solution may require both a lot of time and a lot</w:t>
      </w:r>
      <w:r>
        <w:rPr>
          <w:spacing w:val="1"/>
        </w:rPr>
        <w:t xml:space="preserve"> </w:t>
      </w:r>
      <w:r>
        <w:t>of resources to develop.</w:t>
      </w:r>
      <w:r>
        <w:rPr>
          <w:spacing w:val="1"/>
        </w:rPr>
        <w:t xml:space="preserve"> </w:t>
      </w:r>
      <w:r>
        <w:t>Intuitively, we may expect mentioned ML&amp;AI-based chatbots to be</w:t>
      </w:r>
      <w:r>
        <w:rPr>
          <w:spacing w:val="1"/>
        </w:rPr>
        <w:t xml:space="preserve"> </w:t>
      </w:r>
      <w:r>
        <w:t>an ideal, automated solution for cost decrease and effective customer support. Unfortunately,</w:t>
      </w:r>
      <w:r>
        <w:rPr>
          <w:spacing w:val="1"/>
        </w:rPr>
        <w:t xml:space="preserve"> </w:t>
      </w:r>
      <w:r>
        <w:t>banking clients may have subjectively negative opinion on existing rule-based chatbots, which</w:t>
      </w:r>
      <w:r>
        <w:rPr>
          <w:spacing w:val="-58"/>
        </w:rPr>
        <w:t xml:space="preserve"> </w:t>
      </w:r>
      <w:r>
        <w:t>are usually considered as an avant-garde of customer support, but may not help properly client</w:t>
      </w:r>
      <w:r>
        <w:rPr>
          <w:spacing w:val="-57"/>
        </w:rPr>
        <w:t xml:space="preserve"> </w:t>
      </w:r>
      <w:r>
        <w:t>needs.</w:t>
      </w:r>
    </w:p>
    <w:p w14:paraId="37B8DA40" w14:textId="44866D05" w:rsidR="00D601DD" w:rsidRDefault="000B0A12">
      <w:pPr>
        <w:pStyle w:val="BodyText"/>
        <w:spacing w:before="3" w:line="357" w:lineRule="auto"/>
        <w:ind w:left="157" w:right="415" w:firstLine="566"/>
        <w:jc w:val="both"/>
        <w:rPr>
          <w:ins w:id="286" w:author="Krzysztof SPIRZEWSKI" w:date="2021-10-21T21:53:00Z"/>
        </w:rPr>
      </w:pPr>
      <w:r>
        <w:t>Therefore, survey was conducted in order to determine current level of satisfaction with</w:t>
      </w:r>
      <w:r>
        <w:rPr>
          <w:spacing w:val="1"/>
        </w:rPr>
        <w:t xml:space="preserve"> </w:t>
      </w:r>
      <w:r>
        <w:t>front-office.</w:t>
      </w:r>
      <w:r>
        <w:rPr>
          <w:spacing w:val="1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survey</w:t>
      </w:r>
      <w:r>
        <w:rPr>
          <w:spacing w:val="-2"/>
        </w:rPr>
        <w:t xml:space="preserve"> </w:t>
      </w:r>
      <w:r>
        <w:t>278</w:t>
      </w:r>
      <w:r>
        <w:rPr>
          <w:spacing w:val="-1"/>
        </w:rPr>
        <w:t xml:space="preserve"> </w:t>
      </w:r>
      <w:r>
        <w:t>respondents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involved.</w:t>
      </w:r>
      <w:ins w:id="287" w:author="Krzysztof SPIRZEWSKI" w:date="2021-10-21T21:53:00Z">
        <w:r w:rsidR="004B28B7">
          <w:t xml:space="preserve"> The questions are as follows:</w:t>
        </w:r>
      </w:ins>
    </w:p>
    <w:p w14:paraId="74113C8B" w14:textId="77777777" w:rsidR="004B28B7" w:rsidRDefault="004B28B7">
      <w:pPr>
        <w:pStyle w:val="BodyText"/>
        <w:spacing w:before="3" w:line="357" w:lineRule="auto"/>
        <w:ind w:left="157" w:right="415" w:firstLine="566"/>
        <w:jc w:val="both"/>
        <w:rPr>
          <w:ins w:id="288" w:author="Krzysztof SPIRZEWSKI" w:date="2021-10-21T21:53:00Z"/>
        </w:rPr>
      </w:pPr>
    </w:p>
    <w:p w14:paraId="0C7340F8" w14:textId="77777777" w:rsidR="004B28B7" w:rsidRDefault="004B28B7" w:rsidP="004B28B7">
      <w:pPr>
        <w:pStyle w:val="Heading2"/>
        <w:spacing w:before="63"/>
        <w:ind w:left="157" w:firstLine="0"/>
        <w:rPr>
          <w:ins w:id="289" w:author="Krzysztof SPIRZEWSKI" w:date="2021-10-21T21:53:00Z"/>
        </w:rPr>
      </w:pPr>
      <w:ins w:id="290" w:author="Krzysztof SPIRZEWSKI" w:date="2021-10-21T21:53:00Z">
        <w:r>
          <w:t>Survey:</w:t>
        </w:r>
        <w:r>
          <w:rPr>
            <w:spacing w:val="6"/>
          </w:rPr>
          <w:t xml:space="preserve"> </w:t>
        </w:r>
        <w:r>
          <w:t>Satisfaction</w:t>
        </w:r>
        <w:r>
          <w:rPr>
            <w:spacing w:val="-10"/>
          </w:rPr>
          <w:t xml:space="preserve"> </w:t>
        </w:r>
        <w:r>
          <w:t>with</w:t>
        </w:r>
        <w:r>
          <w:rPr>
            <w:spacing w:val="-10"/>
          </w:rPr>
          <w:t xml:space="preserve"> </w:t>
        </w:r>
        <w:r>
          <w:t>Digital</w:t>
        </w:r>
        <w:r>
          <w:rPr>
            <w:spacing w:val="-11"/>
          </w:rPr>
          <w:t xml:space="preserve"> </w:t>
        </w:r>
        <w:r>
          <w:t>Banking</w:t>
        </w:r>
        <w:r>
          <w:rPr>
            <w:spacing w:val="-10"/>
          </w:rPr>
          <w:t xml:space="preserve"> </w:t>
        </w:r>
        <w:r>
          <w:t>Customer</w:t>
        </w:r>
        <w:r>
          <w:rPr>
            <w:spacing w:val="-10"/>
          </w:rPr>
          <w:t xml:space="preserve"> </w:t>
        </w:r>
        <w:r>
          <w:t>Service</w:t>
        </w:r>
      </w:ins>
    </w:p>
    <w:p w14:paraId="3C901720" w14:textId="77777777" w:rsidR="004B28B7" w:rsidRDefault="004B28B7" w:rsidP="004B28B7">
      <w:pPr>
        <w:pStyle w:val="BodyText"/>
        <w:rPr>
          <w:ins w:id="291" w:author="Krzysztof SPIRZEWSKI" w:date="2021-10-21T21:53:00Z"/>
          <w:b/>
          <w:sz w:val="26"/>
        </w:rPr>
      </w:pPr>
    </w:p>
    <w:p w14:paraId="7ED406D4" w14:textId="2A658228" w:rsidR="004B28B7" w:rsidRDefault="004B28B7" w:rsidP="004B28B7">
      <w:pPr>
        <w:pStyle w:val="ListParagraph"/>
        <w:numPr>
          <w:ilvl w:val="0"/>
          <w:numId w:val="1"/>
        </w:numPr>
        <w:tabs>
          <w:tab w:val="left" w:pos="417"/>
        </w:tabs>
        <w:spacing w:before="196" w:line="312" w:lineRule="auto"/>
        <w:ind w:right="7520" w:hanging="120"/>
        <w:rPr>
          <w:ins w:id="292" w:author="Krzysztof SPIRZEWSKI" w:date="2021-10-21T21:53:00Z"/>
          <w:sz w:val="24"/>
        </w:rPr>
      </w:pPr>
      <w:ins w:id="293" w:author="Krzysztof SPIRZEWSKI" w:date="2021-10-21T21:5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4736" behindDoc="1" locked="0" layoutInCell="1" allowOverlap="1" wp14:anchorId="4AD8046D" wp14:editId="675E5EBE">
                  <wp:simplePos x="0" y="0"/>
                  <wp:positionH relativeFrom="page">
                    <wp:posOffset>1515110</wp:posOffset>
                  </wp:positionH>
                  <wp:positionV relativeFrom="paragraph">
                    <wp:posOffset>360045</wp:posOffset>
                  </wp:positionV>
                  <wp:extent cx="162560" cy="157480"/>
                  <wp:effectExtent l="0" t="0" r="0" b="0"/>
                  <wp:wrapNone/>
                  <wp:docPr id="52" name="Freeform: Shap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2386 2386"/>
                              <a:gd name="T1" fmla="*/ T0 w 256"/>
                              <a:gd name="T2" fmla="+- 0 567 567"/>
                              <a:gd name="T3" fmla="*/ 567 h 248"/>
                              <a:gd name="T4" fmla="+- 0 2641 2386"/>
                              <a:gd name="T5" fmla="*/ T4 w 256"/>
                              <a:gd name="T6" fmla="+- 0 567 567"/>
                              <a:gd name="T7" fmla="*/ 567 h 248"/>
                              <a:gd name="T8" fmla="+- 0 2390 2386"/>
                              <a:gd name="T9" fmla="*/ T8 w 256"/>
                              <a:gd name="T10" fmla="+- 0 810 567"/>
                              <a:gd name="T11" fmla="*/ 810 h 248"/>
                              <a:gd name="T12" fmla="+- 0 2390 2386"/>
                              <a:gd name="T13" fmla="*/ T12 w 256"/>
                              <a:gd name="T14" fmla="+- 0 571 567"/>
                              <a:gd name="T15" fmla="*/ 571 h 248"/>
                              <a:gd name="T16" fmla="+- 0 2637 2386"/>
                              <a:gd name="T17" fmla="*/ T16 w 256"/>
                              <a:gd name="T18" fmla="+- 0 810 567"/>
                              <a:gd name="T19" fmla="*/ 810 h 248"/>
                              <a:gd name="T20" fmla="+- 0 2637 2386"/>
                              <a:gd name="T21" fmla="*/ T20 w 256"/>
                              <a:gd name="T22" fmla="+- 0 571 567"/>
                              <a:gd name="T23" fmla="*/ 571 h 248"/>
                              <a:gd name="T24" fmla="+- 0 2386 2386"/>
                              <a:gd name="T25" fmla="*/ T24 w 256"/>
                              <a:gd name="T26" fmla="+- 0 814 567"/>
                              <a:gd name="T27" fmla="*/ 814 h 248"/>
                              <a:gd name="T28" fmla="+- 0 2641 2386"/>
                              <a:gd name="T29" fmla="*/ T28 w 256"/>
                              <a:gd name="T30" fmla="+- 0 814 567"/>
                              <a:gd name="T31" fmla="*/ 81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0AA7AEA" id="Freeform: Shape 52" o:spid="_x0000_s1026" style="position:absolute;margin-left:119.3pt;margin-top:28.35pt;width:12.8pt;height:12.4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" path="m,l255,m4,243l4,4m251,243l251,4m,247r255,e" filled="f" strokeweight=".14058mm">
                  <v:path arrowok="t" o:connecttype="custom" o:connectlocs="0,360045;161925,360045;2540,514350;2540,362585;159385,514350;159385,362585;0,516890;161925,516890" o:connectangles="0,0,0,0,0,0,0,0"/>
                  <w10:wrap anchorx="page"/>
                </v:shape>
              </w:pict>
            </mc:Fallback>
          </mc:AlternateContent>
        </w:r>
        <w:r>
          <w:rPr>
            <w:sz w:val="24"/>
          </w:rPr>
          <w:t>How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old</w:t>
        </w:r>
        <w:r>
          <w:rPr>
            <w:spacing w:val="-6"/>
            <w:sz w:val="24"/>
          </w:rPr>
          <w:t xml:space="preserve"> </w:t>
        </w:r>
        <w:r>
          <w:rPr>
            <w:sz w:val="24"/>
          </w:rPr>
          <w:t>are</w:t>
        </w:r>
        <w:r>
          <w:rPr>
            <w:spacing w:val="-7"/>
            <w:sz w:val="24"/>
          </w:rPr>
          <w:t xml:space="preserve"> </w:t>
        </w:r>
        <w:r>
          <w:rPr>
            <w:sz w:val="24"/>
          </w:rPr>
          <w:t>you?</w:t>
        </w:r>
        <w:r>
          <w:rPr>
            <w:spacing w:val="-57"/>
            <w:sz w:val="24"/>
          </w:rPr>
          <w:t xml:space="preserve"> </w:t>
        </w:r>
        <w:r>
          <w:rPr>
            <w:sz w:val="24"/>
          </w:rPr>
          <w:t>18-32</w:t>
        </w:r>
      </w:ins>
    </w:p>
    <w:p w14:paraId="2716FBE9" w14:textId="0DBD8BF3" w:rsidR="004B28B7" w:rsidRDefault="004B28B7" w:rsidP="004B28B7">
      <w:pPr>
        <w:pStyle w:val="BodyText"/>
        <w:spacing w:before="54"/>
        <w:ind w:left="276"/>
        <w:rPr>
          <w:ins w:id="294" w:author="Krzysztof SPIRZEWSKI" w:date="2021-10-21T21:53:00Z"/>
        </w:rPr>
      </w:pPr>
      <w:ins w:id="295" w:author="Krzysztof SPIRZEWSKI" w:date="2021-10-21T21:5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6848" behindDoc="0" locked="0" layoutInCell="1" allowOverlap="1" wp14:anchorId="5C2EAF46" wp14:editId="1B90669E">
                  <wp:simplePos x="0" y="0"/>
                  <wp:positionH relativeFrom="page">
                    <wp:posOffset>1515110</wp:posOffset>
                  </wp:positionH>
                  <wp:positionV relativeFrom="paragraph">
                    <wp:posOffset>41275</wp:posOffset>
                  </wp:positionV>
                  <wp:extent cx="162560" cy="157480"/>
                  <wp:effectExtent l="0" t="0" r="0" b="0"/>
                  <wp:wrapNone/>
                  <wp:docPr id="51" name="Freeform: Shape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2386 2386"/>
                              <a:gd name="T1" fmla="*/ T0 w 256"/>
                              <a:gd name="T2" fmla="+- 0 65 65"/>
                              <a:gd name="T3" fmla="*/ 65 h 248"/>
                              <a:gd name="T4" fmla="+- 0 2641 2386"/>
                              <a:gd name="T5" fmla="*/ T4 w 256"/>
                              <a:gd name="T6" fmla="+- 0 65 65"/>
                              <a:gd name="T7" fmla="*/ 65 h 248"/>
                              <a:gd name="T8" fmla="+- 0 2390 2386"/>
                              <a:gd name="T9" fmla="*/ T8 w 256"/>
                              <a:gd name="T10" fmla="+- 0 308 65"/>
                              <a:gd name="T11" fmla="*/ 308 h 248"/>
                              <a:gd name="T12" fmla="+- 0 2390 2386"/>
                              <a:gd name="T13" fmla="*/ T12 w 256"/>
                              <a:gd name="T14" fmla="+- 0 69 65"/>
                              <a:gd name="T15" fmla="*/ 69 h 248"/>
                              <a:gd name="T16" fmla="+- 0 2637 2386"/>
                              <a:gd name="T17" fmla="*/ T16 w 256"/>
                              <a:gd name="T18" fmla="+- 0 308 65"/>
                              <a:gd name="T19" fmla="*/ 308 h 248"/>
                              <a:gd name="T20" fmla="+- 0 2637 2386"/>
                              <a:gd name="T21" fmla="*/ T20 w 256"/>
                              <a:gd name="T22" fmla="+- 0 69 65"/>
                              <a:gd name="T23" fmla="*/ 69 h 248"/>
                              <a:gd name="T24" fmla="+- 0 2386 2386"/>
                              <a:gd name="T25" fmla="*/ T24 w 256"/>
                              <a:gd name="T26" fmla="+- 0 312 65"/>
                              <a:gd name="T27" fmla="*/ 312 h 248"/>
                              <a:gd name="T28" fmla="+- 0 2641 2386"/>
                              <a:gd name="T29" fmla="*/ T28 w 256"/>
                              <a:gd name="T30" fmla="+- 0 312 65"/>
                              <a:gd name="T31" fmla="*/ 312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AC2D34C" id="Freeform: Shape 51" o:spid="_x0000_s1026" style="position:absolute;margin-left:119.3pt;margin-top:3.25pt;width:12.8pt;height:12.4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" path="m,l255,m4,243l4,4m251,243l251,4m,247r255,e" filled="f" strokeweight=".14058mm">
                  <v:path arrowok="t" o:connecttype="custom" o:connectlocs="0,41275;161925,41275;2540,195580;2540,43815;159385,195580;159385,43815;0,198120;161925,198120" o:connectangles="0,0,0,0,0,0,0,0"/>
                  <w10:wrap anchorx="page"/>
                </v:shape>
              </w:pict>
            </mc:Fallback>
          </mc:AlternateContent>
        </w:r>
        <w:r>
          <w:t>33-48</w:t>
        </w:r>
      </w:ins>
    </w:p>
    <w:p w14:paraId="37CAEE17" w14:textId="2771D428" w:rsidR="004B28B7" w:rsidRDefault="004B28B7" w:rsidP="004B28B7">
      <w:pPr>
        <w:pStyle w:val="BodyText"/>
        <w:spacing w:before="135"/>
        <w:ind w:left="276"/>
        <w:rPr>
          <w:ins w:id="296" w:author="Krzysztof SPIRZEWSKI" w:date="2021-10-21T21:53:00Z"/>
        </w:rPr>
      </w:pPr>
      <w:ins w:id="297" w:author="Krzysztof SPIRZEWSKI" w:date="2021-10-21T21:5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7872" behindDoc="0" locked="0" layoutInCell="1" allowOverlap="1" wp14:anchorId="0606FCEE" wp14:editId="760E8E31">
                  <wp:simplePos x="0" y="0"/>
                  <wp:positionH relativeFrom="page">
                    <wp:posOffset>1515110</wp:posOffset>
                  </wp:positionH>
                  <wp:positionV relativeFrom="paragraph">
                    <wp:posOffset>92710</wp:posOffset>
                  </wp:positionV>
                  <wp:extent cx="162560" cy="157480"/>
                  <wp:effectExtent l="0" t="0" r="0" b="0"/>
                  <wp:wrapNone/>
                  <wp:docPr id="50" name="Freeform: Shap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2386 2386"/>
                              <a:gd name="T1" fmla="*/ T0 w 256"/>
                              <a:gd name="T2" fmla="+- 0 146 146"/>
                              <a:gd name="T3" fmla="*/ 146 h 248"/>
                              <a:gd name="T4" fmla="+- 0 2641 2386"/>
                              <a:gd name="T5" fmla="*/ T4 w 256"/>
                              <a:gd name="T6" fmla="+- 0 146 146"/>
                              <a:gd name="T7" fmla="*/ 146 h 248"/>
                              <a:gd name="T8" fmla="+- 0 2390 2386"/>
                              <a:gd name="T9" fmla="*/ T8 w 256"/>
                              <a:gd name="T10" fmla="+- 0 389 146"/>
                              <a:gd name="T11" fmla="*/ 389 h 248"/>
                              <a:gd name="T12" fmla="+- 0 2390 2386"/>
                              <a:gd name="T13" fmla="*/ T12 w 256"/>
                              <a:gd name="T14" fmla="+- 0 150 146"/>
                              <a:gd name="T15" fmla="*/ 150 h 248"/>
                              <a:gd name="T16" fmla="+- 0 2637 2386"/>
                              <a:gd name="T17" fmla="*/ T16 w 256"/>
                              <a:gd name="T18" fmla="+- 0 389 146"/>
                              <a:gd name="T19" fmla="*/ 389 h 248"/>
                              <a:gd name="T20" fmla="+- 0 2637 2386"/>
                              <a:gd name="T21" fmla="*/ T20 w 256"/>
                              <a:gd name="T22" fmla="+- 0 150 146"/>
                              <a:gd name="T23" fmla="*/ 150 h 248"/>
                              <a:gd name="T24" fmla="+- 0 2386 2386"/>
                              <a:gd name="T25" fmla="*/ T24 w 256"/>
                              <a:gd name="T26" fmla="+- 0 393 146"/>
                              <a:gd name="T27" fmla="*/ 393 h 248"/>
                              <a:gd name="T28" fmla="+- 0 2641 2386"/>
                              <a:gd name="T29" fmla="*/ T28 w 256"/>
                              <a:gd name="T30" fmla="+- 0 393 146"/>
                              <a:gd name="T31" fmla="*/ 393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2DD4996" id="Freeform: Shape 50" o:spid="_x0000_s1026" style="position:absolute;margin-left:119.3pt;margin-top:7.3pt;width:12.8pt;height:12.4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" path="m,l255,m4,243l4,4m251,243l251,4m,247r255,e" filled="f" strokeweight=".14058mm">
                  <v:path arrowok="t" o:connecttype="custom" o:connectlocs="0,92710;161925,92710;2540,247015;2540,95250;159385,247015;159385,95250;0,249555;161925,249555" o:connectangles="0,0,0,0,0,0,0,0"/>
                  <w10:wrap anchorx="page"/>
                </v:shape>
              </w:pict>
            </mc:Fallback>
          </mc:AlternateContent>
        </w:r>
        <w:r>
          <w:t>49+</w:t>
        </w:r>
      </w:ins>
    </w:p>
    <w:p w14:paraId="7F1CB707" w14:textId="77777777" w:rsidR="004B28B7" w:rsidRDefault="004B28B7" w:rsidP="004B28B7">
      <w:pPr>
        <w:pStyle w:val="BodyText"/>
        <w:rPr>
          <w:ins w:id="298" w:author="Krzysztof SPIRZEWSKI" w:date="2021-10-21T21:53:00Z"/>
          <w:sz w:val="20"/>
        </w:rPr>
      </w:pPr>
    </w:p>
    <w:p w14:paraId="0BA67D1C" w14:textId="77777777" w:rsidR="004B28B7" w:rsidRDefault="004B28B7" w:rsidP="004B28B7">
      <w:pPr>
        <w:pStyle w:val="BodyText"/>
        <w:spacing w:before="9"/>
        <w:rPr>
          <w:ins w:id="299" w:author="Krzysztof SPIRZEWSKI" w:date="2021-10-21T21:53:00Z"/>
          <w:sz w:val="16"/>
        </w:rPr>
      </w:pPr>
    </w:p>
    <w:p w14:paraId="0D1A4E80" w14:textId="77777777" w:rsidR="004B28B7" w:rsidRDefault="004B28B7" w:rsidP="004B28B7">
      <w:pPr>
        <w:pStyle w:val="ListParagraph"/>
        <w:numPr>
          <w:ilvl w:val="0"/>
          <w:numId w:val="1"/>
        </w:numPr>
        <w:tabs>
          <w:tab w:val="left" w:pos="417"/>
          <w:tab w:val="left" w:pos="1226"/>
          <w:tab w:val="left" w:pos="1878"/>
        </w:tabs>
        <w:spacing w:before="89" w:line="357" w:lineRule="auto"/>
        <w:ind w:left="157" w:right="3848" w:firstLine="0"/>
        <w:rPr>
          <w:ins w:id="300" w:author="Krzysztof SPIRZEWSKI" w:date="2021-10-21T21:53:00Z"/>
          <w:sz w:val="24"/>
        </w:rPr>
      </w:pPr>
      <w:ins w:id="301" w:author="Krzysztof SPIRZEWSKI" w:date="2021-10-21T21:53:00Z">
        <w:r>
          <w:rPr>
            <w:sz w:val="24"/>
          </w:rPr>
          <w:t>How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many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banks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did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you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interact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with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for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last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year?</w:t>
        </w:r>
        <w:r>
          <w:rPr>
            <w:spacing w:val="-57"/>
            <w:sz w:val="24"/>
          </w:rPr>
          <w:t xml:space="preserve"> </w:t>
        </w:r>
        <w:r>
          <w:rPr>
            <w:sz w:val="24"/>
          </w:rPr>
          <w:t>Number:</w:t>
        </w:r>
        <w:r>
          <w:rPr>
            <w:sz w:val="24"/>
          </w:rPr>
          <w:tab/>
        </w:r>
        <w:r>
          <w:rPr>
            <w:w w:val="99"/>
            <w:sz w:val="24"/>
            <w:u w:val="single"/>
          </w:rPr>
          <w:t xml:space="preserve"> </w:t>
        </w:r>
        <w:r>
          <w:rPr>
            <w:sz w:val="24"/>
            <w:u w:val="single"/>
          </w:rPr>
          <w:tab/>
        </w:r>
      </w:ins>
    </w:p>
    <w:p w14:paraId="4542483C" w14:textId="77777777" w:rsidR="004B28B7" w:rsidRDefault="004B28B7" w:rsidP="004B28B7">
      <w:pPr>
        <w:pStyle w:val="BodyText"/>
        <w:rPr>
          <w:ins w:id="302" w:author="Krzysztof SPIRZEWSKI" w:date="2021-10-21T21:53:00Z"/>
          <w:sz w:val="20"/>
        </w:rPr>
      </w:pPr>
    </w:p>
    <w:p w14:paraId="1ADA076E" w14:textId="77777777" w:rsidR="004B28B7" w:rsidRDefault="004B28B7" w:rsidP="004B28B7">
      <w:pPr>
        <w:rPr>
          <w:ins w:id="303" w:author="Krzysztof SPIRZEWSKI" w:date="2021-10-21T21:53:00Z"/>
          <w:sz w:val="20"/>
        </w:rPr>
        <w:sectPr w:rsidR="004B28B7">
          <w:pgSz w:w="11910" w:h="16840"/>
          <w:pgMar w:top="1400" w:right="1000" w:bottom="1020" w:left="1260" w:header="0" w:footer="833" w:gutter="0"/>
          <w:cols w:space="708"/>
        </w:sectPr>
      </w:pPr>
    </w:p>
    <w:p w14:paraId="395BD470" w14:textId="77777777" w:rsidR="004B28B7" w:rsidRDefault="004B28B7" w:rsidP="004B28B7">
      <w:pPr>
        <w:pStyle w:val="BodyText"/>
        <w:spacing w:before="8"/>
        <w:rPr>
          <w:ins w:id="304" w:author="Krzysztof SPIRZEWSKI" w:date="2021-10-21T21:53:00Z"/>
          <w:sz w:val="21"/>
        </w:rPr>
      </w:pPr>
    </w:p>
    <w:p w14:paraId="12F19F7D" w14:textId="77777777" w:rsidR="004B28B7" w:rsidRDefault="004B28B7" w:rsidP="004B28B7">
      <w:pPr>
        <w:pStyle w:val="BodyText"/>
        <w:ind w:left="157"/>
        <w:rPr>
          <w:ins w:id="305" w:author="Krzysztof SPIRZEWSKI" w:date="2021-10-21T21:53:00Z"/>
        </w:rPr>
      </w:pPr>
      <w:ins w:id="306" w:author="Krzysztof SPIRZEWSKI" w:date="2021-10-21T21:53:00Z">
        <w:r>
          <w:t>Indicate</w:t>
        </w:r>
        <w:r>
          <w:rPr>
            <w:spacing w:val="-5"/>
          </w:rPr>
          <w:t xml:space="preserve"> </w:t>
        </w:r>
        <w:r>
          <w:t>your</w:t>
        </w:r>
        <w:r>
          <w:rPr>
            <w:spacing w:val="-4"/>
          </w:rPr>
          <w:t xml:space="preserve"> </w:t>
        </w:r>
        <w:r>
          <w:t>opinion</w:t>
        </w:r>
        <w:r>
          <w:rPr>
            <w:spacing w:val="-4"/>
          </w:rPr>
          <w:t xml:space="preserve"> </w:t>
        </w:r>
        <w:r>
          <w:t>about</w:t>
        </w:r>
        <w:r>
          <w:rPr>
            <w:spacing w:val="-5"/>
          </w:rPr>
          <w:t xml:space="preserve"> </w:t>
        </w:r>
        <w:r>
          <w:t>each</w:t>
        </w:r>
        <w:r>
          <w:rPr>
            <w:spacing w:val="-4"/>
          </w:rPr>
          <w:t xml:space="preserve"> </w:t>
        </w:r>
        <w:r>
          <w:t>of</w:t>
        </w:r>
        <w:r>
          <w:rPr>
            <w:spacing w:val="-5"/>
          </w:rPr>
          <w:t xml:space="preserve"> </w:t>
        </w:r>
        <w:r>
          <w:t>the</w:t>
        </w:r>
        <w:r>
          <w:rPr>
            <w:spacing w:val="-4"/>
          </w:rPr>
          <w:t xml:space="preserve"> </w:t>
        </w:r>
        <w:r>
          <w:t>following</w:t>
        </w:r>
        <w:r>
          <w:rPr>
            <w:spacing w:val="-4"/>
          </w:rPr>
          <w:t xml:space="preserve"> </w:t>
        </w:r>
        <w:r>
          <w:t>statements.</w:t>
        </w:r>
      </w:ins>
    </w:p>
    <w:p w14:paraId="5A8026DF" w14:textId="77777777" w:rsidR="004B28B7" w:rsidRDefault="004B28B7" w:rsidP="004B28B7">
      <w:pPr>
        <w:pStyle w:val="BodyText"/>
        <w:spacing w:before="185" w:line="275" w:lineRule="exact"/>
        <w:ind w:left="4751"/>
        <w:rPr>
          <w:ins w:id="307" w:author="Krzysztof SPIRZEWSKI" w:date="2021-10-21T21:53:00Z"/>
        </w:rPr>
      </w:pPr>
      <w:ins w:id="308" w:author="Krzysztof SPIRZEWSKI" w:date="2021-10-21T21:53:00Z">
        <w:r>
          <w:t>Strongly</w:t>
        </w:r>
      </w:ins>
    </w:p>
    <w:p w14:paraId="01601627" w14:textId="77777777" w:rsidR="004B28B7" w:rsidRDefault="004B28B7" w:rsidP="004B28B7">
      <w:pPr>
        <w:pStyle w:val="BodyText"/>
        <w:tabs>
          <w:tab w:val="left" w:pos="5813"/>
          <w:tab w:val="left" w:pos="6636"/>
          <w:tab w:val="left" w:pos="7592"/>
        </w:tabs>
        <w:spacing w:line="275" w:lineRule="exact"/>
        <w:ind w:left="4871"/>
        <w:rPr>
          <w:ins w:id="309" w:author="Krzysztof SPIRZEWSKI" w:date="2021-10-21T21:53:00Z"/>
        </w:rPr>
      </w:pPr>
      <w:ins w:id="310" w:author="Krzysztof SPIRZEWSKI" w:date="2021-10-21T21:53:00Z">
        <w:r>
          <w:t>Agree</w:t>
        </w:r>
        <w:r>
          <w:tab/>
          <w:t>Agree</w:t>
        </w:r>
        <w:r>
          <w:tab/>
          <w:t>Neutral</w:t>
        </w:r>
        <w:r>
          <w:tab/>
          <w:t>Disagree</w:t>
        </w:r>
      </w:ins>
    </w:p>
    <w:p w14:paraId="5E3E812D" w14:textId="77777777" w:rsidR="004B28B7" w:rsidRDefault="004B28B7" w:rsidP="004B28B7">
      <w:pPr>
        <w:rPr>
          <w:ins w:id="311" w:author="Krzysztof SPIRZEWSKI" w:date="2021-10-21T21:53:00Z"/>
          <w:sz w:val="26"/>
        </w:rPr>
      </w:pPr>
      <w:ins w:id="312" w:author="Krzysztof SPIRZEWSKI" w:date="2021-10-21T21:53:00Z">
        <w:r>
          <w:br w:type="column"/>
        </w:r>
      </w:ins>
    </w:p>
    <w:p w14:paraId="1EEE7F3B" w14:textId="77777777" w:rsidR="004B28B7" w:rsidRDefault="004B28B7" w:rsidP="004B28B7">
      <w:pPr>
        <w:pStyle w:val="BodyText"/>
        <w:spacing w:before="4"/>
        <w:rPr>
          <w:ins w:id="313" w:author="Krzysztof SPIRZEWSKI" w:date="2021-10-21T21:53:00Z"/>
          <w:sz w:val="35"/>
        </w:rPr>
      </w:pPr>
    </w:p>
    <w:p w14:paraId="3E93BE3E" w14:textId="77777777" w:rsidR="004B28B7" w:rsidRDefault="004B28B7" w:rsidP="004B28B7">
      <w:pPr>
        <w:pStyle w:val="BodyText"/>
        <w:spacing w:before="1"/>
        <w:ind w:left="157" w:right="102" w:firstLine="13"/>
        <w:rPr>
          <w:ins w:id="314" w:author="Krzysztof SPIRZEWSKI" w:date="2021-10-21T21:53:00Z"/>
        </w:rPr>
      </w:pPr>
      <w:ins w:id="315" w:author="Krzysztof SPIRZEWSKI" w:date="2021-10-21T21:53:00Z">
        <w:r>
          <w:t>Strongly</w:t>
        </w:r>
        <w:r>
          <w:rPr>
            <w:spacing w:val="-57"/>
          </w:rPr>
          <w:t xml:space="preserve"> </w:t>
        </w:r>
        <w:r>
          <w:rPr>
            <w:spacing w:val="-1"/>
          </w:rPr>
          <w:t>Disagree</w:t>
        </w:r>
      </w:ins>
    </w:p>
    <w:p w14:paraId="44F63920" w14:textId="77777777" w:rsidR="004B28B7" w:rsidRDefault="004B28B7" w:rsidP="004B28B7">
      <w:pPr>
        <w:rPr>
          <w:ins w:id="316" w:author="Krzysztof SPIRZEWSKI" w:date="2021-10-21T21:53:00Z"/>
        </w:rPr>
        <w:sectPr w:rsidR="004B28B7">
          <w:type w:val="continuous"/>
          <w:pgSz w:w="11910" w:h="16840"/>
          <w:pgMar w:top="1240" w:right="1000" w:bottom="1020" w:left="1260" w:header="0" w:footer="833" w:gutter="0"/>
          <w:cols w:num="2" w:space="708" w:equalWidth="0">
            <w:col w:w="8483" w:space="43"/>
            <w:col w:w="1124"/>
          </w:cols>
        </w:sectPr>
      </w:pPr>
    </w:p>
    <w:p w14:paraId="34FA49FB" w14:textId="43E94CEF" w:rsidR="004B28B7" w:rsidRDefault="004B28B7" w:rsidP="004B28B7">
      <w:pPr>
        <w:pStyle w:val="ListParagraph"/>
        <w:numPr>
          <w:ilvl w:val="0"/>
          <w:numId w:val="1"/>
        </w:numPr>
        <w:tabs>
          <w:tab w:val="left" w:pos="437"/>
        </w:tabs>
        <w:spacing w:before="135" w:line="357" w:lineRule="auto"/>
        <w:ind w:left="432" w:right="6239" w:hanging="256"/>
        <w:rPr>
          <w:ins w:id="317" w:author="Krzysztof SPIRZEWSKI" w:date="2021-10-21T21:53:00Z"/>
          <w:sz w:val="24"/>
        </w:rPr>
      </w:pPr>
      <w:ins w:id="318" w:author="Krzysztof SPIRZEWSKI" w:date="2021-10-21T21:53:00Z">
        <w:r>
          <w:rPr>
            <w:noProof/>
          </w:rPr>
          <w:lastRenderedPageBreak/>
          <mc:AlternateContent>
            <mc:Choice Requires="wps">
              <w:drawing>
                <wp:anchor distT="0" distB="0" distL="114300" distR="114300" simplePos="0" relativeHeight="251728896" behindDoc="0" locked="0" layoutInCell="1" allowOverlap="1" wp14:anchorId="5521EA89" wp14:editId="34192691">
                  <wp:simplePos x="0" y="0"/>
                  <wp:positionH relativeFrom="page">
                    <wp:posOffset>3997960</wp:posOffset>
                  </wp:positionH>
                  <wp:positionV relativeFrom="paragraph">
                    <wp:posOffset>354330</wp:posOffset>
                  </wp:positionV>
                  <wp:extent cx="162560" cy="157480"/>
                  <wp:effectExtent l="0" t="0" r="0" b="0"/>
                  <wp:wrapNone/>
                  <wp:docPr id="49" name="Freeform: Shape 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6296 6296"/>
                              <a:gd name="T1" fmla="*/ T0 w 256"/>
                              <a:gd name="T2" fmla="+- 0 558 558"/>
                              <a:gd name="T3" fmla="*/ 558 h 248"/>
                              <a:gd name="T4" fmla="+- 0 6551 6296"/>
                              <a:gd name="T5" fmla="*/ T4 w 256"/>
                              <a:gd name="T6" fmla="+- 0 558 558"/>
                              <a:gd name="T7" fmla="*/ 558 h 248"/>
                              <a:gd name="T8" fmla="+- 0 6300 6296"/>
                              <a:gd name="T9" fmla="*/ T8 w 256"/>
                              <a:gd name="T10" fmla="+- 0 801 558"/>
                              <a:gd name="T11" fmla="*/ 801 h 248"/>
                              <a:gd name="T12" fmla="+- 0 6300 6296"/>
                              <a:gd name="T13" fmla="*/ T12 w 256"/>
                              <a:gd name="T14" fmla="+- 0 562 558"/>
                              <a:gd name="T15" fmla="*/ 562 h 248"/>
                              <a:gd name="T16" fmla="+- 0 6547 6296"/>
                              <a:gd name="T17" fmla="*/ T16 w 256"/>
                              <a:gd name="T18" fmla="+- 0 801 558"/>
                              <a:gd name="T19" fmla="*/ 801 h 248"/>
                              <a:gd name="T20" fmla="+- 0 6547 6296"/>
                              <a:gd name="T21" fmla="*/ T20 w 256"/>
                              <a:gd name="T22" fmla="+- 0 562 558"/>
                              <a:gd name="T23" fmla="*/ 562 h 248"/>
                              <a:gd name="T24" fmla="+- 0 6296 6296"/>
                              <a:gd name="T25" fmla="*/ T24 w 256"/>
                              <a:gd name="T26" fmla="+- 0 805 558"/>
                              <a:gd name="T27" fmla="*/ 805 h 248"/>
                              <a:gd name="T28" fmla="+- 0 6551 6296"/>
                              <a:gd name="T29" fmla="*/ T28 w 256"/>
                              <a:gd name="T30" fmla="+- 0 805 558"/>
                              <a:gd name="T31" fmla="*/ 80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E498A4A" id="Freeform: Shape 49" o:spid="_x0000_s1026" style="position:absolute;margin-left:314.8pt;margin-top:27.9pt;width:12.8pt;height:12.4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" path="m,l255,m4,243l4,4m251,243l251,4m,247r255,e" filled="f" strokeweight=".14058mm">
                  <v:path arrowok="t" o:connecttype="custom" o:connectlocs="0,354330;161925,354330;2540,508635;2540,356870;159385,508635;159385,356870;0,511175;161925,511175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29920" behindDoc="0" locked="0" layoutInCell="1" allowOverlap="1" wp14:anchorId="112F6CD4" wp14:editId="2FF3C943">
                  <wp:simplePos x="0" y="0"/>
                  <wp:positionH relativeFrom="page">
                    <wp:posOffset>4596765</wp:posOffset>
                  </wp:positionH>
                  <wp:positionV relativeFrom="paragraph">
                    <wp:posOffset>354330</wp:posOffset>
                  </wp:positionV>
                  <wp:extent cx="162560" cy="157480"/>
                  <wp:effectExtent l="0" t="0" r="0" b="0"/>
                  <wp:wrapNone/>
                  <wp:docPr id="48" name="Freeform: Shap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7239 7239"/>
                              <a:gd name="T1" fmla="*/ T0 w 256"/>
                              <a:gd name="T2" fmla="+- 0 558 558"/>
                              <a:gd name="T3" fmla="*/ 558 h 248"/>
                              <a:gd name="T4" fmla="+- 0 7494 7239"/>
                              <a:gd name="T5" fmla="*/ T4 w 256"/>
                              <a:gd name="T6" fmla="+- 0 558 558"/>
                              <a:gd name="T7" fmla="*/ 558 h 248"/>
                              <a:gd name="T8" fmla="+- 0 7243 7239"/>
                              <a:gd name="T9" fmla="*/ T8 w 256"/>
                              <a:gd name="T10" fmla="+- 0 801 558"/>
                              <a:gd name="T11" fmla="*/ 801 h 248"/>
                              <a:gd name="T12" fmla="+- 0 7243 7239"/>
                              <a:gd name="T13" fmla="*/ T12 w 256"/>
                              <a:gd name="T14" fmla="+- 0 562 558"/>
                              <a:gd name="T15" fmla="*/ 562 h 248"/>
                              <a:gd name="T16" fmla="+- 0 7490 7239"/>
                              <a:gd name="T17" fmla="*/ T16 w 256"/>
                              <a:gd name="T18" fmla="+- 0 801 558"/>
                              <a:gd name="T19" fmla="*/ 801 h 248"/>
                              <a:gd name="T20" fmla="+- 0 7490 7239"/>
                              <a:gd name="T21" fmla="*/ T20 w 256"/>
                              <a:gd name="T22" fmla="+- 0 562 558"/>
                              <a:gd name="T23" fmla="*/ 562 h 248"/>
                              <a:gd name="T24" fmla="+- 0 7239 7239"/>
                              <a:gd name="T25" fmla="*/ T24 w 256"/>
                              <a:gd name="T26" fmla="+- 0 805 558"/>
                              <a:gd name="T27" fmla="*/ 805 h 248"/>
                              <a:gd name="T28" fmla="+- 0 7494 7239"/>
                              <a:gd name="T29" fmla="*/ T28 w 256"/>
                              <a:gd name="T30" fmla="+- 0 805 558"/>
                              <a:gd name="T31" fmla="*/ 80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4F78A9E" id="Freeform: Shape 48" o:spid="_x0000_s1026" style="position:absolute;margin-left:361.95pt;margin-top:27.9pt;width:12.8pt;height:12.4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" path="m,l255,m4,243l4,4m251,243l251,4m,247r255,e" filled="f" strokeweight=".14058mm">
                  <v:path arrowok="t" o:connecttype="custom" o:connectlocs="0,354330;161925,354330;2540,508635;2540,356870;159385,508635;159385,356870;0,511175;161925,511175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0944" behindDoc="0" locked="0" layoutInCell="1" allowOverlap="1" wp14:anchorId="636EB96F" wp14:editId="7F776B73">
                  <wp:simplePos x="0" y="0"/>
                  <wp:positionH relativeFrom="page">
                    <wp:posOffset>5161915</wp:posOffset>
                  </wp:positionH>
                  <wp:positionV relativeFrom="paragraph">
                    <wp:posOffset>354330</wp:posOffset>
                  </wp:positionV>
                  <wp:extent cx="162560" cy="157480"/>
                  <wp:effectExtent l="0" t="0" r="0" b="0"/>
                  <wp:wrapNone/>
                  <wp:docPr id="47" name="Freeform: Shap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8129 8129"/>
                              <a:gd name="T1" fmla="*/ T0 w 256"/>
                              <a:gd name="T2" fmla="+- 0 558 558"/>
                              <a:gd name="T3" fmla="*/ 558 h 248"/>
                              <a:gd name="T4" fmla="+- 0 8384 8129"/>
                              <a:gd name="T5" fmla="*/ T4 w 256"/>
                              <a:gd name="T6" fmla="+- 0 558 558"/>
                              <a:gd name="T7" fmla="*/ 558 h 248"/>
                              <a:gd name="T8" fmla="+- 0 8133 8129"/>
                              <a:gd name="T9" fmla="*/ T8 w 256"/>
                              <a:gd name="T10" fmla="+- 0 801 558"/>
                              <a:gd name="T11" fmla="*/ 801 h 248"/>
                              <a:gd name="T12" fmla="+- 0 8133 8129"/>
                              <a:gd name="T13" fmla="*/ T12 w 256"/>
                              <a:gd name="T14" fmla="+- 0 562 558"/>
                              <a:gd name="T15" fmla="*/ 562 h 248"/>
                              <a:gd name="T16" fmla="+- 0 8380 8129"/>
                              <a:gd name="T17" fmla="*/ T16 w 256"/>
                              <a:gd name="T18" fmla="+- 0 801 558"/>
                              <a:gd name="T19" fmla="*/ 801 h 248"/>
                              <a:gd name="T20" fmla="+- 0 8380 8129"/>
                              <a:gd name="T21" fmla="*/ T20 w 256"/>
                              <a:gd name="T22" fmla="+- 0 562 558"/>
                              <a:gd name="T23" fmla="*/ 562 h 248"/>
                              <a:gd name="T24" fmla="+- 0 8129 8129"/>
                              <a:gd name="T25" fmla="*/ T24 w 256"/>
                              <a:gd name="T26" fmla="+- 0 805 558"/>
                              <a:gd name="T27" fmla="*/ 805 h 248"/>
                              <a:gd name="T28" fmla="+- 0 8384 8129"/>
                              <a:gd name="T29" fmla="*/ T28 w 256"/>
                              <a:gd name="T30" fmla="+- 0 805 558"/>
                              <a:gd name="T31" fmla="*/ 80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E495827" id="Freeform: Shape 47" o:spid="_x0000_s1026" style="position:absolute;margin-left:406.45pt;margin-top:27.9pt;width:12.8pt;height:12.4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" path="m,l255,m4,243l4,4m251,243l251,4m,247r255,e" filled="f" strokeweight=".14058mm">
                  <v:path arrowok="t" o:connecttype="custom" o:connectlocs="0,354330;161925,354330;2540,508635;2540,356870;159385,508635;159385,356870;0,511175;161925,511175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1968" behindDoc="0" locked="0" layoutInCell="1" allowOverlap="1" wp14:anchorId="29CCCEE9" wp14:editId="45E147A4">
                  <wp:simplePos x="0" y="0"/>
                  <wp:positionH relativeFrom="page">
                    <wp:posOffset>5810885</wp:posOffset>
                  </wp:positionH>
                  <wp:positionV relativeFrom="paragraph">
                    <wp:posOffset>354330</wp:posOffset>
                  </wp:positionV>
                  <wp:extent cx="162560" cy="157480"/>
                  <wp:effectExtent l="0" t="0" r="0" b="0"/>
                  <wp:wrapNone/>
                  <wp:docPr id="46" name="Freeform: Shap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9151 9151"/>
                              <a:gd name="T1" fmla="*/ T0 w 256"/>
                              <a:gd name="T2" fmla="+- 0 558 558"/>
                              <a:gd name="T3" fmla="*/ 558 h 248"/>
                              <a:gd name="T4" fmla="+- 0 9406 9151"/>
                              <a:gd name="T5" fmla="*/ T4 w 256"/>
                              <a:gd name="T6" fmla="+- 0 558 558"/>
                              <a:gd name="T7" fmla="*/ 558 h 248"/>
                              <a:gd name="T8" fmla="+- 0 9155 9151"/>
                              <a:gd name="T9" fmla="*/ T8 w 256"/>
                              <a:gd name="T10" fmla="+- 0 801 558"/>
                              <a:gd name="T11" fmla="*/ 801 h 248"/>
                              <a:gd name="T12" fmla="+- 0 9155 9151"/>
                              <a:gd name="T13" fmla="*/ T12 w 256"/>
                              <a:gd name="T14" fmla="+- 0 562 558"/>
                              <a:gd name="T15" fmla="*/ 562 h 248"/>
                              <a:gd name="T16" fmla="+- 0 9402 9151"/>
                              <a:gd name="T17" fmla="*/ T16 w 256"/>
                              <a:gd name="T18" fmla="+- 0 801 558"/>
                              <a:gd name="T19" fmla="*/ 801 h 248"/>
                              <a:gd name="T20" fmla="+- 0 9402 9151"/>
                              <a:gd name="T21" fmla="*/ T20 w 256"/>
                              <a:gd name="T22" fmla="+- 0 562 558"/>
                              <a:gd name="T23" fmla="*/ 562 h 248"/>
                              <a:gd name="T24" fmla="+- 0 9151 9151"/>
                              <a:gd name="T25" fmla="*/ T24 w 256"/>
                              <a:gd name="T26" fmla="+- 0 805 558"/>
                              <a:gd name="T27" fmla="*/ 805 h 248"/>
                              <a:gd name="T28" fmla="+- 0 9406 9151"/>
                              <a:gd name="T29" fmla="*/ T28 w 256"/>
                              <a:gd name="T30" fmla="+- 0 805 558"/>
                              <a:gd name="T31" fmla="*/ 80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A41A016" id="Freeform: Shape 46" o:spid="_x0000_s1026" style="position:absolute;margin-left:457.55pt;margin-top:27.9pt;width:12.8pt;height:12.4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" path="m,l255,m4,243l4,4m251,243l251,4m,247r255,e" filled="f" strokeweight=".14058mm">
                  <v:path arrowok="t" o:connecttype="custom" o:connectlocs="0,354330;161925,354330;2540,508635;2540,356870;159385,508635;159385,356870;0,511175;161925,511175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2992" behindDoc="0" locked="0" layoutInCell="1" allowOverlap="1" wp14:anchorId="312A9697" wp14:editId="3DDAFE9C">
                  <wp:simplePos x="0" y="0"/>
                  <wp:positionH relativeFrom="page">
                    <wp:posOffset>6502400</wp:posOffset>
                  </wp:positionH>
                  <wp:positionV relativeFrom="paragraph">
                    <wp:posOffset>354330</wp:posOffset>
                  </wp:positionV>
                  <wp:extent cx="162560" cy="157480"/>
                  <wp:effectExtent l="0" t="0" r="0" b="0"/>
                  <wp:wrapNone/>
                  <wp:docPr id="45" name="Freeform: Shap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10240 10240"/>
                              <a:gd name="T1" fmla="*/ T0 w 256"/>
                              <a:gd name="T2" fmla="+- 0 558 558"/>
                              <a:gd name="T3" fmla="*/ 558 h 248"/>
                              <a:gd name="T4" fmla="+- 0 10495 10240"/>
                              <a:gd name="T5" fmla="*/ T4 w 256"/>
                              <a:gd name="T6" fmla="+- 0 558 558"/>
                              <a:gd name="T7" fmla="*/ 558 h 248"/>
                              <a:gd name="T8" fmla="+- 0 10244 10240"/>
                              <a:gd name="T9" fmla="*/ T8 w 256"/>
                              <a:gd name="T10" fmla="+- 0 801 558"/>
                              <a:gd name="T11" fmla="*/ 801 h 248"/>
                              <a:gd name="T12" fmla="+- 0 10244 10240"/>
                              <a:gd name="T13" fmla="*/ T12 w 256"/>
                              <a:gd name="T14" fmla="+- 0 562 558"/>
                              <a:gd name="T15" fmla="*/ 562 h 248"/>
                              <a:gd name="T16" fmla="+- 0 10491 10240"/>
                              <a:gd name="T17" fmla="*/ T16 w 256"/>
                              <a:gd name="T18" fmla="+- 0 801 558"/>
                              <a:gd name="T19" fmla="*/ 801 h 248"/>
                              <a:gd name="T20" fmla="+- 0 10491 10240"/>
                              <a:gd name="T21" fmla="*/ T20 w 256"/>
                              <a:gd name="T22" fmla="+- 0 562 558"/>
                              <a:gd name="T23" fmla="*/ 562 h 248"/>
                              <a:gd name="T24" fmla="+- 0 10240 10240"/>
                              <a:gd name="T25" fmla="*/ T24 w 256"/>
                              <a:gd name="T26" fmla="+- 0 805 558"/>
                              <a:gd name="T27" fmla="*/ 805 h 248"/>
                              <a:gd name="T28" fmla="+- 0 10495 10240"/>
                              <a:gd name="T29" fmla="*/ T28 w 256"/>
                              <a:gd name="T30" fmla="+- 0 805 558"/>
                              <a:gd name="T31" fmla="*/ 805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6F6A3A0" id="Freeform: Shape 45" o:spid="_x0000_s1026" style="position:absolute;margin-left:512pt;margin-top:27.9pt;width:12.8pt;height:12.4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" path="m,l255,m4,243l4,4m251,243l251,4m,247r255,e" filled="f" strokeweight=".14058mm">
                  <v:path arrowok="t" o:connecttype="custom" o:connectlocs="0,354330;161925,354330;2540,508635;2540,356870;159385,508635;159385,356870;0,511175;161925,511175" o:connectangles="0,0,0,0,0,0,0,0"/>
                  <w10:wrap anchorx="page"/>
                </v:shape>
              </w:pict>
            </mc:Fallback>
          </mc:AlternateContent>
        </w:r>
        <w:r>
          <w:rPr>
            <w:sz w:val="24"/>
          </w:rPr>
          <w:t>I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am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satisfied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with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my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banking</w:t>
        </w:r>
        <w:r>
          <w:rPr>
            <w:spacing w:val="-57"/>
            <w:sz w:val="24"/>
          </w:rPr>
          <w:t xml:space="preserve"> </w:t>
        </w:r>
        <w:r>
          <w:rPr>
            <w:sz w:val="24"/>
          </w:rPr>
          <w:t>interactions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for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the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last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year</w:t>
        </w:r>
      </w:ins>
    </w:p>
    <w:p w14:paraId="00F4F55C" w14:textId="60396F6A" w:rsidR="004B28B7" w:rsidRDefault="004B28B7" w:rsidP="004B28B7">
      <w:pPr>
        <w:pStyle w:val="ListParagraph"/>
        <w:numPr>
          <w:ilvl w:val="0"/>
          <w:numId w:val="1"/>
        </w:numPr>
        <w:tabs>
          <w:tab w:val="left" w:pos="437"/>
        </w:tabs>
        <w:spacing w:before="1"/>
        <w:ind w:left="436" w:hanging="260"/>
        <w:rPr>
          <w:ins w:id="319" w:author="Krzysztof SPIRZEWSKI" w:date="2021-10-21T21:53:00Z"/>
          <w:sz w:val="24"/>
        </w:rPr>
      </w:pPr>
      <w:ins w:id="320" w:author="Krzysztof SPIRZEWSKI" w:date="2021-10-21T21:5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4016" behindDoc="0" locked="0" layoutInCell="1" allowOverlap="1" wp14:anchorId="49DFDF72" wp14:editId="4E16EAC5">
                  <wp:simplePos x="0" y="0"/>
                  <wp:positionH relativeFrom="page">
                    <wp:posOffset>3997960</wp:posOffset>
                  </wp:positionH>
                  <wp:positionV relativeFrom="paragraph">
                    <wp:posOffset>7620</wp:posOffset>
                  </wp:positionV>
                  <wp:extent cx="162560" cy="157480"/>
                  <wp:effectExtent l="0" t="0" r="0" b="0"/>
                  <wp:wrapNone/>
                  <wp:docPr id="44" name="Freeform: Shape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6296 6296"/>
                              <a:gd name="T1" fmla="*/ T0 w 256"/>
                              <a:gd name="T2" fmla="+- 0 12 12"/>
                              <a:gd name="T3" fmla="*/ 12 h 248"/>
                              <a:gd name="T4" fmla="+- 0 6551 6296"/>
                              <a:gd name="T5" fmla="*/ T4 w 256"/>
                              <a:gd name="T6" fmla="+- 0 12 12"/>
                              <a:gd name="T7" fmla="*/ 12 h 248"/>
                              <a:gd name="T8" fmla="+- 0 6300 6296"/>
                              <a:gd name="T9" fmla="*/ T8 w 256"/>
                              <a:gd name="T10" fmla="+- 0 255 12"/>
                              <a:gd name="T11" fmla="*/ 255 h 248"/>
                              <a:gd name="T12" fmla="+- 0 6300 6296"/>
                              <a:gd name="T13" fmla="*/ T12 w 256"/>
                              <a:gd name="T14" fmla="+- 0 16 12"/>
                              <a:gd name="T15" fmla="*/ 16 h 248"/>
                              <a:gd name="T16" fmla="+- 0 6547 6296"/>
                              <a:gd name="T17" fmla="*/ T16 w 256"/>
                              <a:gd name="T18" fmla="+- 0 255 12"/>
                              <a:gd name="T19" fmla="*/ 255 h 248"/>
                              <a:gd name="T20" fmla="+- 0 6547 6296"/>
                              <a:gd name="T21" fmla="*/ T20 w 256"/>
                              <a:gd name="T22" fmla="+- 0 16 12"/>
                              <a:gd name="T23" fmla="*/ 16 h 248"/>
                              <a:gd name="T24" fmla="+- 0 6296 6296"/>
                              <a:gd name="T25" fmla="*/ T24 w 256"/>
                              <a:gd name="T26" fmla="+- 0 259 12"/>
                              <a:gd name="T27" fmla="*/ 259 h 248"/>
                              <a:gd name="T28" fmla="+- 0 6551 6296"/>
                              <a:gd name="T29" fmla="*/ T28 w 256"/>
                              <a:gd name="T30" fmla="+- 0 259 12"/>
                              <a:gd name="T31" fmla="*/ 259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2245B5E" id="Freeform: Shape 44" o:spid="_x0000_s1026" style="position:absolute;margin-left:314.8pt;margin-top:.6pt;width:12.8pt;height:12.4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" path="m,l255,m4,243l4,4m251,243l251,4m,247r255,e" filled="f" strokeweight=".14058mm">
                  <v:path arrowok="t" o:connecttype="custom" o:connectlocs="0,7620;161925,7620;2540,161925;2540,10160;159385,161925;159385,10160;0,164465;161925,164465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5040" behindDoc="0" locked="0" layoutInCell="1" allowOverlap="1" wp14:anchorId="2C8BE1EC" wp14:editId="2B8348FE">
                  <wp:simplePos x="0" y="0"/>
                  <wp:positionH relativeFrom="page">
                    <wp:posOffset>4596765</wp:posOffset>
                  </wp:positionH>
                  <wp:positionV relativeFrom="paragraph">
                    <wp:posOffset>7620</wp:posOffset>
                  </wp:positionV>
                  <wp:extent cx="162560" cy="157480"/>
                  <wp:effectExtent l="0" t="0" r="0" b="0"/>
                  <wp:wrapNone/>
                  <wp:docPr id="43" name="Freeform: Shap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7239 7239"/>
                              <a:gd name="T1" fmla="*/ T0 w 256"/>
                              <a:gd name="T2" fmla="+- 0 12 12"/>
                              <a:gd name="T3" fmla="*/ 12 h 248"/>
                              <a:gd name="T4" fmla="+- 0 7494 7239"/>
                              <a:gd name="T5" fmla="*/ T4 w 256"/>
                              <a:gd name="T6" fmla="+- 0 12 12"/>
                              <a:gd name="T7" fmla="*/ 12 h 248"/>
                              <a:gd name="T8" fmla="+- 0 7243 7239"/>
                              <a:gd name="T9" fmla="*/ T8 w 256"/>
                              <a:gd name="T10" fmla="+- 0 255 12"/>
                              <a:gd name="T11" fmla="*/ 255 h 248"/>
                              <a:gd name="T12" fmla="+- 0 7243 7239"/>
                              <a:gd name="T13" fmla="*/ T12 w 256"/>
                              <a:gd name="T14" fmla="+- 0 16 12"/>
                              <a:gd name="T15" fmla="*/ 16 h 248"/>
                              <a:gd name="T16" fmla="+- 0 7490 7239"/>
                              <a:gd name="T17" fmla="*/ T16 w 256"/>
                              <a:gd name="T18" fmla="+- 0 255 12"/>
                              <a:gd name="T19" fmla="*/ 255 h 248"/>
                              <a:gd name="T20" fmla="+- 0 7490 7239"/>
                              <a:gd name="T21" fmla="*/ T20 w 256"/>
                              <a:gd name="T22" fmla="+- 0 16 12"/>
                              <a:gd name="T23" fmla="*/ 16 h 248"/>
                              <a:gd name="T24" fmla="+- 0 7239 7239"/>
                              <a:gd name="T25" fmla="*/ T24 w 256"/>
                              <a:gd name="T26" fmla="+- 0 259 12"/>
                              <a:gd name="T27" fmla="*/ 259 h 248"/>
                              <a:gd name="T28" fmla="+- 0 7494 7239"/>
                              <a:gd name="T29" fmla="*/ T28 w 256"/>
                              <a:gd name="T30" fmla="+- 0 259 12"/>
                              <a:gd name="T31" fmla="*/ 259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A64A0DD" id="Freeform: Shape 43" o:spid="_x0000_s1026" style="position:absolute;margin-left:361.95pt;margin-top:.6pt;width:12.8pt;height:12.4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" path="m,l255,m4,243l4,4m251,243l251,4m,247r255,e" filled="f" strokeweight=".14058mm">
                  <v:path arrowok="t" o:connecttype="custom" o:connectlocs="0,7620;161925,7620;2540,161925;2540,10160;159385,161925;159385,10160;0,164465;161925,164465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6064" behindDoc="0" locked="0" layoutInCell="1" allowOverlap="1" wp14:anchorId="0D66D57B" wp14:editId="44F8EEB7">
                  <wp:simplePos x="0" y="0"/>
                  <wp:positionH relativeFrom="page">
                    <wp:posOffset>5161915</wp:posOffset>
                  </wp:positionH>
                  <wp:positionV relativeFrom="paragraph">
                    <wp:posOffset>7620</wp:posOffset>
                  </wp:positionV>
                  <wp:extent cx="162560" cy="157480"/>
                  <wp:effectExtent l="0" t="0" r="0" b="0"/>
                  <wp:wrapNone/>
                  <wp:docPr id="42" name="Freeform: Shap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8129 8129"/>
                              <a:gd name="T1" fmla="*/ T0 w 256"/>
                              <a:gd name="T2" fmla="+- 0 12 12"/>
                              <a:gd name="T3" fmla="*/ 12 h 248"/>
                              <a:gd name="T4" fmla="+- 0 8384 8129"/>
                              <a:gd name="T5" fmla="*/ T4 w 256"/>
                              <a:gd name="T6" fmla="+- 0 12 12"/>
                              <a:gd name="T7" fmla="*/ 12 h 248"/>
                              <a:gd name="T8" fmla="+- 0 8133 8129"/>
                              <a:gd name="T9" fmla="*/ T8 w 256"/>
                              <a:gd name="T10" fmla="+- 0 255 12"/>
                              <a:gd name="T11" fmla="*/ 255 h 248"/>
                              <a:gd name="T12" fmla="+- 0 8133 8129"/>
                              <a:gd name="T13" fmla="*/ T12 w 256"/>
                              <a:gd name="T14" fmla="+- 0 16 12"/>
                              <a:gd name="T15" fmla="*/ 16 h 248"/>
                              <a:gd name="T16" fmla="+- 0 8380 8129"/>
                              <a:gd name="T17" fmla="*/ T16 w 256"/>
                              <a:gd name="T18" fmla="+- 0 255 12"/>
                              <a:gd name="T19" fmla="*/ 255 h 248"/>
                              <a:gd name="T20" fmla="+- 0 8380 8129"/>
                              <a:gd name="T21" fmla="*/ T20 w 256"/>
                              <a:gd name="T22" fmla="+- 0 16 12"/>
                              <a:gd name="T23" fmla="*/ 16 h 248"/>
                              <a:gd name="T24" fmla="+- 0 8129 8129"/>
                              <a:gd name="T25" fmla="*/ T24 w 256"/>
                              <a:gd name="T26" fmla="+- 0 259 12"/>
                              <a:gd name="T27" fmla="*/ 259 h 248"/>
                              <a:gd name="T28" fmla="+- 0 8384 8129"/>
                              <a:gd name="T29" fmla="*/ T28 w 256"/>
                              <a:gd name="T30" fmla="+- 0 259 12"/>
                              <a:gd name="T31" fmla="*/ 259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2D43B70" id="Freeform: Shape 42" o:spid="_x0000_s1026" style="position:absolute;margin-left:406.45pt;margin-top:.6pt;width:12.8pt;height:12.4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" path="m,l255,m4,243l4,4m251,243l251,4m,247r255,e" filled="f" strokeweight=".14058mm">
                  <v:path arrowok="t" o:connecttype="custom" o:connectlocs="0,7620;161925,7620;2540,161925;2540,10160;159385,161925;159385,10160;0,164465;161925,164465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7088" behindDoc="0" locked="0" layoutInCell="1" allowOverlap="1" wp14:anchorId="3D1892BF" wp14:editId="30466EA6">
                  <wp:simplePos x="0" y="0"/>
                  <wp:positionH relativeFrom="page">
                    <wp:posOffset>5810885</wp:posOffset>
                  </wp:positionH>
                  <wp:positionV relativeFrom="paragraph">
                    <wp:posOffset>7620</wp:posOffset>
                  </wp:positionV>
                  <wp:extent cx="162560" cy="157480"/>
                  <wp:effectExtent l="0" t="0" r="0" b="0"/>
                  <wp:wrapNone/>
                  <wp:docPr id="41" name="Freeform: Shap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9151 9151"/>
                              <a:gd name="T1" fmla="*/ T0 w 256"/>
                              <a:gd name="T2" fmla="+- 0 12 12"/>
                              <a:gd name="T3" fmla="*/ 12 h 248"/>
                              <a:gd name="T4" fmla="+- 0 9406 9151"/>
                              <a:gd name="T5" fmla="*/ T4 w 256"/>
                              <a:gd name="T6" fmla="+- 0 12 12"/>
                              <a:gd name="T7" fmla="*/ 12 h 248"/>
                              <a:gd name="T8" fmla="+- 0 9155 9151"/>
                              <a:gd name="T9" fmla="*/ T8 w 256"/>
                              <a:gd name="T10" fmla="+- 0 255 12"/>
                              <a:gd name="T11" fmla="*/ 255 h 248"/>
                              <a:gd name="T12" fmla="+- 0 9155 9151"/>
                              <a:gd name="T13" fmla="*/ T12 w 256"/>
                              <a:gd name="T14" fmla="+- 0 16 12"/>
                              <a:gd name="T15" fmla="*/ 16 h 248"/>
                              <a:gd name="T16" fmla="+- 0 9402 9151"/>
                              <a:gd name="T17" fmla="*/ T16 w 256"/>
                              <a:gd name="T18" fmla="+- 0 255 12"/>
                              <a:gd name="T19" fmla="*/ 255 h 248"/>
                              <a:gd name="T20" fmla="+- 0 9402 9151"/>
                              <a:gd name="T21" fmla="*/ T20 w 256"/>
                              <a:gd name="T22" fmla="+- 0 16 12"/>
                              <a:gd name="T23" fmla="*/ 16 h 248"/>
                              <a:gd name="T24" fmla="+- 0 9151 9151"/>
                              <a:gd name="T25" fmla="*/ T24 w 256"/>
                              <a:gd name="T26" fmla="+- 0 259 12"/>
                              <a:gd name="T27" fmla="*/ 259 h 248"/>
                              <a:gd name="T28" fmla="+- 0 9406 9151"/>
                              <a:gd name="T29" fmla="*/ T28 w 256"/>
                              <a:gd name="T30" fmla="+- 0 259 12"/>
                              <a:gd name="T31" fmla="*/ 259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AF3805C" id="Freeform: Shape 41" o:spid="_x0000_s1026" style="position:absolute;margin-left:457.55pt;margin-top:.6pt;width:12.8pt;height:12.4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" path="m,l255,m4,243l4,4m251,243l251,4m,247r255,e" filled="f" strokeweight=".14058mm">
                  <v:path arrowok="t" o:connecttype="custom" o:connectlocs="0,7620;161925,7620;2540,161925;2540,10160;159385,161925;159385,10160;0,164465;161925,164465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8112" behindDoc="0" locked="0" layoutInCell="1" allowOverlap="1" wp14:anchorId="72C272AA" wp14:editId="1B4E05DC">
                  <wp:simplePos x="0" y="0"/>
                  <wp:positionH relativeFrom="page">
                    <wp:posOffset>6502400</wp:posOffset>
                  </wp:positionH>
                  <wp:positionV relativeFrom="paragraph">
                    <wp:posOffset>7620</wp:posOffset>
                  </wp:positionV>
                  <wp:extent cx="162560" cy="157480"/>
                  <wp:effectExtent l="0" t="0" r="0" b="0"/>
                  <wp:wrapNone/>
                  <wp:docPr id="40" name="Freeform: Shap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10240 10240"/>
                              <a:gd name="T1" fmla="*/ T0 w 256"/>
                              <a:gd name="T2" fmla="+- 0 12 12"/>
                              <a:gd name="T3" fmla="*/ 12 h 248"/>
                              <a:gd name="T4" fmla="+- 0 10495 10240"/>
                              <a:gd name="T5" fmla="*/ T4 w 256"/>
                              <a:gd name="T6" fmla="+- 0 12 12"/>
                              <a:gd name="T7" fmla="*/ 12 h 248"/>
                              <a:gd name="T8" fmla="+- 0 10244 10240"/>
                              <a:gd name="T9" fmla="*/ T8 w 256"/>
                              <a:gd name="T10" fmla="+- 0 255 12"/>
                              <a:gd name="T11" fmla="*/ 255 h 248"/>
                              <a:gd name="T12" fmla="+- 0 10244 10240"/>
                              <a:gd name="T13" fmla="*/ T12 w 256"/>
                              <a:gd name="T14" fmla="+- 0 16 12"/>
                              <a:gd name="T15" fmla="*/ 16 h 248"/>
                              <a:gd name="T16" fmla="+- 0 10491 10240"/>
                              <a:gd name="T17" fmla="*/ T16 w 256"/>
                              <a:gd name="T18" fmla="+- 0 255 12"/>
                              <a:gd name="T19" fmla="*/ 255 h 248"/>
                              <a:gd name="T20" fmla="+- 0 10491 10240"/>
                              <a:gd name="T21" fmla="*/ T20 w 256"/>
                              <a:gd name="T22" fmla="+- 0 16 12"/>
                              <a:gd name="T23" fmla="*/ 16 h 248"/>
                              <a:gd name="T24" fmla="+- 0 10240 10240"/>
                              <a:gd name="T25" fmla="*/ T24 w 256"/>
                              <a:gd name="T26" fmla="+- 0 259 12"/>
                              <a:gd name="T27" fmla="*/ 259 h 248"/>
                              <a:gd name="T28" fmla="+- 0 10495 10240"/>
                              <a:gd name="T29" fmla="*/ T28 w 256"/>
                              <a:gd name="T30" fmla="+- 0 259 12"/>
                              <a:gd name="T31" fmla="*/ 259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0601A63" id="Freeform: Shape 40" o:spid="_x0000_s1026" style="position:absolute;margin-left:512pt;margin-top:.6pt;width:12.8pt;height:12.4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" path="m,l255,m4,243l4,4m251,243l251,4m,247r255,e" filled="f" strokeweight=".14058mm">
                  <v:path arrowok="t" o:connecttype="custom" o:connectlocs="0,7620;161925,7620;2540,161925;2540,10160;159385,161925;159385,10160;0,164465;161925,164465" o:connectangles="0,0,0,0,0,0,0,0"/>
                  <w10:wrap anchorx="page"/>
                </v:shape>
              </w:pict>
            </mc:Fallback>
          </mc:AlternateContent>
        </w:r>
        <w:r>
          <w:rPr>
            <w:sz w:val="24"/>
          </w:rPr>
          <w:t>It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was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easy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to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solve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all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my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problems</w:t>
        </w:r>
      </w:ins>
    </w:p>
    <w:p w14:paraId="50756F5C" w14:textId="6FD6BF72" w:rsidR="004B28B7" w:rsidRDefault="004B28B7" w:rsidP="004B28B7">
      <w:pPr>
        <w:pStyle w:val="ListParagraph"/>
        <w:numPr>
          <w:ilvl w:val="0"/>
          <w:numId w:val="1"/>
        </w:numPr>
        <w:tabs>
          <w:tab w:val="left" w:pos="437"/>
        </w:tabs>
        <w:ind w:left="436" w:hanging="260"/>
        <w:rPr>
          <w:ins w:id="321" w:author="Krzysztof SPIRZEWSKI" w:date="2021-10-21T21:53:00Z"/>
          <w:sz w:val="24"/>
        </w:rPr>
      </w:pPr>
      <w:ins w:id="322" w:author="Krzysztof SPIRZEWSKI" w:date="2021-10-21T21:5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39136" behindDoc="0" locked="0" layoutInCell="1" allowOverlap="1" wp14:anchorId="28B5D653" wp14:editId="64CEE291">
                  <wp:simplePos x="0" y="0"/>
                  <wp:positionH relativeFrom="page">
                    <wp:posOffset>3997960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39" name="Freeform: Shape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6296 6296"/>
                              <a:gd name="T1" fmla="*/ T0 w 256"/>
                              <a:gd name="T2" fmla="+- 0 147 147"/>
                              <a:gd name="T3" fmla="*/ 147 h 248"/>
                              <a:gd name="T4" fmla="+- 0 6551 6296"/>
                              <a:gd name="T5" fmla="*/ T4 w 256"/>
                              <a:gd name="T6" fmla="+- 0 147 147"/>
                              <a:gd name="T7" fmla="*/ 147 h 248"/>
                              <a:gd name="T8" fmla="+- 0 6300 6296"/>
                              <a:gd name="T9" fmla="*/ T8 w 256"/>
                              <a:gd name="T10" fmla="+- 0 390 147"/>
                              <a:gd name="T11" fmla="*/ 390 h 248"/>
                              <a:gd name="T12" fmla="+- 0 6300 6296"/>
                              <a:gd name="T13" fmla="*/ T12 w 256"/>
                              <a:gd name="T14" fmla="+- 0 151 147"/>
                              <a:gd name="T15" fmla="*/ 151 h 248"/>
                              <a:gd name="T16" fmla="+- 0 6547 6296"/>
                              <a:gd name="T17" fmla="*/ T16 w 256"/>
                              <a:gd name="T18" fmla="+- 0 390 147"/>
                              <a:gd name="T19" fmla="*/ 390 h 248"/>
                              <a:gd name="T20" fmla="+- 0 6547 6296"/>
                              <a:gd name="T21" fmla="*/ T20 w 256"/>
                              <a:gd name="T22" fmla="+- 0 151 147"/>
                              <a:gd name="T23" fmla="*/ 151 h 248"/>
                              <a:gd name="T24" fmla="+- 0 6296 6296"/>
                              <a:gd name="T25" fmla="*/ T24 w 256"/>
                              <a:gd name="T26" fmla="+- 0 394 147"/>
                              <a:gd name="T27" fmla="*/ 394 h 248"/>
                              <a:gd name="T28" fmla="+- 0 6551 6296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DC65DB7" id="Freeform: Shape 39" o:spid="_x0000_s1026" style="position:absolute;margin-left:314.8pt;margin-top:7.35pt;width:12.8pt;height:12.4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0160" behindDoc="0" locked="0" layoutInCell="1" allowOverlap="1" wp14:anchorId="62EBFDA6" wp14:editId="5952418A">
                  <wp:simplePos x="0" y="0"/>
                  <wp:positionH relativeFrom="page">
                    <wp:posOffset>4596765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38" name="Freeform: Shap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7239 7239"/>
                              <a:gd name="T1" fmla="*/ T0 w 256"/>
                              <a:gd name="T2" fmla="+- 0 147 147"/>
                              <a:gd name="T3" fmla="*/ 147 h 248"/>
                              <a:gd name="T4" fmla="+- 0 7494 7239"/>
                              <a:gd name="T5" fmla="*/ T4 w 256"/>
                              <a:gd name="T6" fmla="+- 0 147 147"/>
                              <a:gd name="T7" fmla="*/ 147 h 248"/>
                              <a:gd name="T8" fmla="+- 0 7243 7239"/>
                              <a:gd name="T9" fmla="*/ T8 w 256"/>
                              <a:gd name="T10" fmla="+- 0 390 147"/>
                              <a:gd name="T11" fmla="*/ 390 h 248"/>
                              <a:gd name="T12" fmla="+- 0 7243 7239"/>
                              <a:gd name="T13" fmla="*/ T12 w 256"/>
                              <a:gd name="T14" fmla="+- 0 151 147"/>
                              <a:gd name="T15" fmla="*/ 151 h 248"/>
                              <a:gd name="T16" fmla="+- 0 7490 7239"/>
                              <a:gd name="T17" fmla="*/ T16 w 256"/>
                              <a:gd name="T18" fmla="+- 0 390 147"/>
                              <a:gd name="T19" fmla="*/ 390 h 248"/>
                              <a:gd name="T20" fmla="+- 0 7490 7239"/>
                              <a:gd name="T21" fmla="*/ T20 w 256"/>
                              <a:gd name="T22" fmla="+- 0 151 147"/>
                              <a:gd name="T23" fmla="*/ 151 h 248"/>
                              <a:gd name="T24" fmla="+- 0 7239 7239"/>
                              <a:gd name="T25" fmla="*/ T24 w 256"/>
                              <a:gd name="T26" fmla="+- 0 394 147"/>
                              <a:gd name="T27" fmla="*/ 394 h 248"/>
                              <a:gd name="T28" fmla="+- 0 7494 7239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C27F4C7" id="Freeform: Shape 38" o:spid="_x0000_s1026" style="position:absolute;margin-left:361.95pt;margin-top:7.35pt;width:12.8pt;height:12.4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1184" behindDoc="0" locked="0" layoutInCell="1" allowOverlap="1" wp14:anchorId="126EBECC" wp14:editId="739E1FCA">
                  <wp:simplePos x="0" y="0"/>
                  <wp:positionH relativeFrom="page">
                    <wp:posOffset>5161915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37" name="Freeform: Shap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8129 8129"/>
                              <a:gd name="T1" fmla="*/ T0 w 256"/>
                              <a:gd name="T2" fmla="+- 0 147 147"/>
                              <a:gd name="T3" fmla="*/ 147 h 248"/>
                              <a:gd name="T4" fmla="+- 0 8384 8129"/>
                              <a:gd name="T5" fmla="*/ T4 w 256"/>
                              <a:gd name="T6" fmla="+- 0 147 147"/>
                              <a:gd name="T7" fmla="*/ 147 h 248"/>
                              <a:gd name="T8" fmla="+- 0 8133 8129"/>
                              <a:gd name="T9" fmla="*/ T8 w 256"/>
                              <a:gd name="T10" fmla="+- 0 390 147"/>
                              <a:gd name="T11" fmla="*/ 390 h 248"/>
                              <a:gd name="T12" fmla="+- 0 8133 8129"/>
                              <a:gd name="T13" fmla="*/ T12 w 256"/>
                              <a:gd name="T14" fmla="+- 0 151 147"/>
                              <a:gd name="T15" fmla="*/ 151 h 248"/>
                              <a:gd name="T16" fmla="+- 0 8380 8129"/>
                              <a:gd name="T17" fmla="*/ T16 w 256"/>
                              <a:gd name="T18" fmla="+- 0 390 147"/>
                              <a:gd name="T19" fmla="*/ 390 h 248"/>
                              <a:gd name="T20" fmla="+- 0 8380 8129"/>
                              <a:gd name="T21" fmla="*/ T20 w 256"/>
                              <a:gd name="T22" fmla="+- 0 151 147"/>
                              <a:gd name="T23" fmla="*/ 151 h 248"/>
                              <a:gd name="T24" fmla="+- 0 8129 8129"/>
                              <a:gd name="T25" fmla="*/ T24 w 256"/>
                              <a:gd name="T26" fmla="+- 0 394 147"/>
                              <a:gd name="T27" fmla="*/ 394 h 248"/>
                              <a:gd name="T28" fmla="+- 0 8384 8129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21A3B0A" id="Freeform: Shape 37" o:spid="_x0000_s1026" style="position:absolute;margin-left:406.45pt;margin-top:7.35pt;width:12.8pt;height:12.4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2208" behindDoc="0" locked="0" layoutInCell="1" allowOverlap="1" wp14:anchorId="3D9A4464" wp14:editId="1313281E">
                  <wp:simplePos x="0" y="0"/>
                  <wp:positionH relativeFrom="page">
                    <wp:posOffset>5810885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36" name="Freeform: Shap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9151 9151"/>
                              <a:gd name="T1" fmla="*/ T0 w 256"/>
                              <a:gd name="T2" fmla="+- 0 147 147"/>
                              <a:gd name="T3" fmla="*/ 147 h 248"/>
                              <a:gd name="T4" fmla="+- 0 9406 9151"/>
                              <a:gd name="T5" fmla="*/ T4 w 256"/>
                              <a:gd name="T6" fmla="+- 0 147 147"/>
                              <a:gd name="T7" fmla="*/ 147 h 248"/>
                              <a:gd name="T8" fmla="+- 0 9155 9151"/>
                              <a:gd name="T9" fmla="*/ T8 w 256"/>
                              <a:gd name="T10" fmla="+- 0 390 147"/>
                              <a:gd name="T11" fmla="*/ 390 h 248"/>
                              <a:gd name="T12" fmla="+- 0 9155 9151"/>
                              <a:gd name="T13" fmla="*/ T12 w 256"/>
                              <a:gd name="T14" fmla="+- 0 151 147"/>
                              <a:gd name="T15" fmla="*/ 151 h 248"/>
                              <a:gd name="T16" fmla="+- 0 9402 9151"/>
                              <a:gd name="T17" fmla="*/ T16 w 256"/>
                              <a:gd name="T18" fmla="+- 0 390 147"/>
                              <a:gd name="T19" fmla="*/ 390 h 248"/>
                              <a:gd name="T20" fmla="+- 0 9402 9151"/>
                              <a:gd name="T21" fmla="*/ T20 w 256"/>
                              <a:gd name="T22" fmla="+- 0 151 147"/>
                              <a:gd name="T23" fmla="*/ 151 h 248"/>
                              <a:gd name="T24" fmla="+- 0 9151 9151"/>
                              <a:gd name="T25" fmla="*/ T24 w 256"/>
                              <a:gd name="T26" fmla="+- 0 394 147"/>
                              <a:gd name="T27" fmla="*/ 394 h 248"/>
                              <a:gd name="T28" fmla="+- 0 9406 9151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8ABE687" id="Freeform: Shape 36" o:spid="_x0000_s1026" style="position:absolute;margin-left:457.55pt;margin-top:7.35pt;width:12.8pt;height:12.4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3232" behindDoc="0" locked="0" layoutInCell="1" allowOverlap="1" wp14:anchorId="623E9794" wp14:editId="2BF02EA6">
                  <wp:simplePos x="0" y="0"/>
                  <wp:positionH relativeFrom="page">
                    <wp:posOffset>6502400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35" name="Freeform: Shape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10240 10240"/>
                              <a:gd name="T1" fmla="*/ T0 w 256"/>
                              <a:gd name="T2" fmla="+- 0 147 147"/>
                              <a:gd name="T3" fmla="*/ 147 h 248"/>
                              <a:gd name="T4" fmla="+- 0 10495 10240"/>
                              <a:gd name="T5" fmla="*/ T4 w 256"/>
                              <a:gd name="T6" fmla="+- 0 147 147"/>
                              <a:gd name="T7" fmla="*/ 147 h 248"/>
                              <a:gd name="T8" fmla="+- 0 10244 10240"/>
                              <a:gd name="T9" fmla="*/ T8 w 256"/>
                              <a:gd name="T10" fmla="+- 0 390 147"/>
                              <a:gd name="T11" fmla="*/ 390 h 248"/>
                              <a:gd name="T12" fmla="+- 0 10244 10240"/>
                              <a:gd name="T13" fmla="*/ T12 w 256"/>
                              <a:gd name="T14" fmla="+- 0 151 147"/>
                              <a:gd name="T15" fmla="*/ 151 h 248"/>
                              <a:gd name="T16" fmla="+- 0 10491 10240"/>
                              <a:gd name="T17" fmla="*/ T16 w 256"/>
                              <a:gd name="T18" fmla="+- 0 390 147"/>
                              <a:gd name="T19" fmla="*/ 390 h 248"/>
                              <a:gd name="T20" fmla="+- 0 10491 10240"/>
                              <a:gd name="T21" fmla="*/ T20 w 256"/>
                              <a:gd name="T22" fmla="+- 0 151 147"/>
                              <a:gd name="T23" fmla="*/ 151 h 248"/>
                              <a:gd name="T24" fmla="+- 0 10240 10240"/>
                              <a:gd name="T25" fmla="*/ T24 w 256"/>
                              <a:gd name="T26" fmla="+- 0 394 147"/>
                              <a:gd name="T27" fmla="*/ 394 h 248"/>
                              <a:gd name="T28" fmla="+- 0 10495 10240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23346C3" id="Freeform: Shape 35" o:spid="_x0000_s1026" style="position:absolute;margin-left:512pt;margin-top:7.35pt;width:12.8pt;height:12.4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sz w:val="24"/>
          </w:rPr>
          <w:t>I’ve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been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satisfied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with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response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time</w:t>
        </w:r>
      </w:ins>
    </w:p>
    <w:p w14:paraId="443E0B51" w14:textId="0DAE10FF" w:rsidR="004B28B7" w:rsidRDefault="004B28B7" w:rsidP="004B28B7">
      <w:pPr>
        <w:pStyle w:val="ListParagraph"/>
        <w:numPr>
          <w:ilvl w:val="0"/>
          <w:numId w:val="1"/>
        </w:numPr>
        <w:tabs>
          <w:tab w:val="left" w:pos="437"/>
        </w:tabs>
        <w:ind w:left="436" w:hanging="260"/>
        <w:rPr>
          <w:ins w:id="323" w:author="Krzysztof SPIRZEWSKI" w:date="2021-10-21T21:53:00Z"/>
          <w:sz w:val="24"/>
        </w:rPr>
      </w:pPr>
      <w:ins w:id="324" w:author="Krzysztof SPIRZEWSKI" w:date="2021-10-21T21:5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4256" behindDoc="0" locked="0" layoutInCell="1" allowOverlap="1" wp14:anchorId="1649EE25" wp14:editId="0907DCCB">
                  <wp:simplePos x="0" y="0"/>
                  <wp:positionH relativeFrom="page">
                    <wp:posOffset>3997960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34" name="Freeform: Shape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6296 6296"/>
                              <a:gd name="T1" fmla="*/ T0 w 256"/>
                              <a:gd name="T2" fmla="+- 0 147 147"/>
                              <a:gd name="T3" fmla="*/ 147 h 248"/>
                              <a:gd name="T4" fmla="+- 0 6551 6296"/>
                              <a:gd name="T5" fmla="*/ T4 w 256"/>
                              <a:gd name="T6" fmla="+- 0 147 147"/>
                              <a:gd name="T7" fmla="*/ 147 h 248"/>
                              <a:gd name="T8" fmla="+- 0 6300 6296"/>
                              <a:gd name="T9" fmla="*/ T8 w 256"/>
                              <a:gd name="T10" fmla="+- 0 390 147"/>
                              <a:gd name="T11" fmla="*/ 390 h 248"/>
                              <a:gd name="T12" fmla="+- 0 6300 6296"/>
                              <a:gd name="T13" fmla="*/ T12 w 256"/>
                              <a:gd name="T14" fmla="+- 0 151 147"/>
                              <a:gd name="T15" fmla="*/ 151 h 248"/>
                              <a:gd name="T16" fmla="+- 0 6547 6296"/>
                              <a:gd name="T17" fmla="*/ T16 w 256"/>
                              <a:gd name="T18" fmla="+- 0 390 147"/>
                              <a:gd name="T19" fmla="*/ 390 h 248"/>
                              <a:gd name="T20" fmla="+- 0 6547 6296"/>
                              <a:gd name="T21" fmla="*/ T20 w 256"/>
                              <a:gd name="T22" fmla="+- 0 151 147"/>
                              <a:gd name="T23" fmla="*/ 151 h 248"/>
                              <a:gd name="T24" fmla="+- 0 6296 6296"/>
                              <a:gd name="T25" fmla="*/ T24 w 256"/>
                              <a:gd name="T26" fmla="+- 0 394 147"/>
                              <a:gd name="T27" fmla="*/ 394 h 248"/>
                              <a:gd name="T28" fmla="+- 0 6551 6296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16F4CAF" id="Freeform: Shape 34" o:spid="_x0000_s1026" style="position:absolute;margin-left:314.8pt;margin-top:7.35pt;width:12.8pt;height:12.4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5280" behindDoc="0" locked="0" layoutInCell="1" allowOverlap="1" wp14:anchorId="2D41D211" wp14:editId="19568446">
                  <wp:simplePos x="0" y="0"/>
                  <wp:positionH relativeFrom="page">
                    <wp:posOffset>4596765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33" name="Freeform: Shap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7239 7239"/>
                              <a:gd name="T1" fmla="*/ T0 w 256"/>
                              <a:gd name="T2" fmla="+- 0 147 147"/>
                              <a:gd name="T3" fmla="*/ 147 h 248"/>
                              <a:gd name="T4" fmla="+- 0 7494 7239"/>
                              <a:gd name="T5" fmla="*/ T4 w 256"/>
                              <a:gd name="T6" fmla="+- 0 147 147"/>
                              <a:gd name="T7" fmla="*/ 147 h 248"/>
                              <a:gd name="T8" fmla="+- 0 7243 7239"/>
                              <a:gd name="T9" fmla="*/ T8 w 256"/>
                              <a:gd name="T10" fmla="+- 0 390 147"/>
                              <a:gd name="T11" fmla="*/ 390 h 248"/>
                              <a:gd name="T12" fmla="+- 0 7243 7239"/>
                              <a:gd name="T13" fmla="*/ T12 w 256"/>
                              <a:gd name="T14" fmla="+- 0 151 147"/>
                              <a:gd name="T15" fmla="*/ 151 h 248"/>
                              <a:gd name="T16" fmla="+- 0 7490 7239"/>
                              <a:gd name="T17" fmla="*/ T16 w 256"/>
                              <a:gd name="T18" fmla="+- 0 390 147"/>
                              <a:gd name="T19" fmla="*/ 390 h 248"/>
                              <a:gd name="T20" fmla="+- 0 7490 7239"/>
                              <a:gd name="T21" fmla="*/ T20 w 256"/>
                              <a:gd name="T22" fmla="+- 0 151 147"/>
                              <a:gd name="T23" fmla="*/ 151 h 248"/>
                              <a:gd name="T24" fmla="+- 0 7239 7239"/>
                              <a:gd name="T25" fmla="*/ T24 w 256"/>
                              <a:gd name="T26" fmla="+- 0 394 147"/>
                              <a:gd name="T27" fmla="*/ 394 h 248"/>
                              <a:gd name="T28" fmla="+- 0 7494 7239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8D42B15" id="Freeform: Shape 33" o:spid="_x0000_s1026" style="position:absolute;margin-left:361.95pt;margin-top:7.35pt;width:12.8pt;height:12.4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6304" behindDoc="0" locked="0" layoutInCell="1" allowOverlap="1" wp14:anchorId="51249ABC" wp14:editId="4E71945B">
                  <wp:simplePos x="0" y="0"/>
                  <wp:positionH relativeFrom="page">
                    <wp:posOffset>5161915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32" name="Freeform: Shap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8129 8129"/>
                              <a:gd name="T1" fmla="*/ T0 w 256"/>
                              <a:gd name="T2" fmla="+- 0 147 147"/>
                              <a:gd name="T3" fmla="*/ 147 h 248"/>
                              <a:gd name="T4" fmla="+- 0 8384 8129"/>
                              <a:gd name="T5" fmla="*/ T4 w 256"/>
                              <a:gd name="T6" fmla="+- 0 147 147"/>
                              <a:gd name="T7" fmla="*/ 147 h 248"/>
                              <a:gd name="T8" fmla="+- 0 8133 8129"/>
                              <a:gd name="T9" fmla="*/ T8 w 256"/>
                              <a:gd name="T10" fmla="+- 0 390 147"/>
                              <a:gd name="T11" fmla="*/ 390 h 248"/>
                              <a:gd name="T12" fmla="+- 0 8133 8129"/>
                              <a:gd name="T13" fmla="*/ T12 w 256"/>
                              <a:gd name="T14" fmla="+- 0 151 147"/>
                              <a:gd name="T15" fmla="*/ 151 h 248"/>
                              <a:gd name="T16" fmla="+- 0 8380 8129"/>
                              <a:gd name="T17" fmla="*/ T16 w 256"/>
                              <a:gd name="T18" fmla="+- 0 390 147"/>
                              <a:gd name="T19" fmla="*/ 390 h 248"/>
                              <a:gd name="T20" fmla="+- 0 8380 8129"/>
                              <a:gd name="T21" fmla="*/ T20 w 256"/>
                              <a:gd name="T22" fmla="+- 0 151 147"/>
                              <a:gd name="T23" fmla="*/ 151 h 248"/>
                              <a:gd name="T24" fmla="+- 0 8129 8129"/>
                              <a:gd name="T25" fmla="*/ T24 w 256"/>
                              <a:gd name="T26" fmla="+- 0 394 147"/>
                              <a:gd name="T27" fmla="*/ 394 h 248"/>
                              <a:gd name="T28" fmla="+- 0 8384 8129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472B004" id="Freeform: Shape 32" o:spid="_x0000_s1026" style="position:absolute;margin-left:406.45pt;margin-top:7.35pt;width:12.8pt;height:12.4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7328" behindDoc="0" locked="0" layoutInCell="1" allowOverlap="1" wp14:anchorId="0450FFDC" wp14:editId="04BCF761">
                  <wp:simplePos x="0" y="0"/>
                  <wp:positionH relativeFrom="page">
                    <wp:posOffset>5810885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31" name="Freeform: Shap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9151 9151"/>
                              <a:gd name="T1" fmla="*/ T0 w 256"/>
                              <a:gd name="T2" fmla="+- 0 147 147"/>
                              <a:gd name="T3" fmla="*/ 147 h 248"/>
                              <a:gd name="T4" fmla="+- 0 9406 9151"/>
                              <a:gd name="T5" fmla="*/ T4 w 256"/>
                              <a:gd name="T6" fmla="+- 0 147 147"/>
                              <a:gd name="T7" fmla="*/ 147 h 248"/>
                              <a:gd name="T8" fmla="+- 0 9155 9151"/>
                              <a:gd name="T9" fmla="*/ T8 w 256"/>
                              <a:gd name="T10" fmla="+- 0 390 147"/>
                              <a:gd name="T11" fmla="*/ 390 h 248"/>
                              <a:gd name="T12" fmla="+- 0 9155 9151"/>
                              <a:gd name="T13" fmla="*/ T12 w 256"/>
                              <a:gd name="T14" fmla="+- 0 151 147"/>
                              <a:gd name="T15" fmla="*/ 151 h 248"/>
                              <a:gd name="T16" fmla="+- 0 9402 9151"/>
                              <a:gd name="T17" fmla="*/ T16 w 256"/>
                              <a:gd name="T18" fmla="+- 0 390 147"/>
                              <a:gd name="T19" fmla="*/ 390 h 248"/>
                              <a:gd name="T20" fmla="+- 0 9402 9151"/>
                              <a:gd name="T21" fmla="*/ T20 w 256"/>
                              <a:gd name="T22" fmla="+- 0 151 147"/>
                              <a:gd name="T23" fmla="*/ 151 h 248"/>
                              <a:gd name="T24" fmla="+- 0 9151 9151"/>
                              <a:gd name="T25" fmla="*/ T24 w 256"/>
                              <a:gd name="T26" fmla="+- 0 394 147"/>
                              <a:gd name="T27" fmla="*/ 394 h 248"/>
                              <a:gd name="T28" fmla="+- 0 9406 9151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5F42F5D" id="Freeform: Shape 31" o:spid="_x0000_s1026" style="position:absolute;margin-left:457.55pt;margin-top:7.35pt;width:12.8pt;height:12.4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8352" behindDoc="0" locked="0" layoutInCell="1" allowOverlap="1" wp14:anchorId="32743B11" wp14:editId="3B822ED0">
                  <wp:simplePos x="0" y="0"/>
                  <wp:positionH relativeFrom="page">
                    <wp:posOffset>6502400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30" name="Freeform: Shap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10240 10240"/>
                              <a:gd name="T1" fmla="*/ T0 w 256"/>
                              <a:gd name="T2" fmla="+- 0 147 147"/>
                              <a:gd name="T3" fmla="*/ 147 h 248"/>
                              <a:gd name="T4" fmla="+- 0 10495 10240"/>
                              <a:gd name="T5" fmla="*/ T4 w 256"/>
                              <a:gd name="T6" fmla="+- 0 147 147"/>
                              <a:gd name="T7" fmla="*/ 147 h 248"/>
                              <a:gd name="T8" fmla="+- 0 10244 10240"/>
                              <a:gd name="T9" fmla="*/ T8 w 256"/>
                              <a:gd name="T10" fmla="+- 0 390 147"/>
                              <a:gd name="T11" fmla="*/ 390 h 248"/>
                              <a:gd name="T12" fmla="+- 0 10244 10240"/>
                              <a:gd name="T13" fmla="*/ T12 w 256"/>
                              <a:gd name="T14" fmla="+- 0 151 147"/>
                              <a:gd name="T15" fmla="*/ 151 h 248"/>
                              <a:gd name="T16" fmla="+- 0 10491 10240"/>
                              <a:gd name="T17" fmla="*/ T16 w 256"/>
                              <a:gd name="T18" fmla="+- 0 390 147"/>
                              <a:gd name="T19" fmla="*/ 390 h 248"/>
                              <a:gd name="T20" fmla="+- 0 10491 10240"/>
                              <a:gd name="T21" fmla="*/ T20 w 256"/>
                              <a:gd name="T22" fmla="+- 0 151 147"/>
                              <a:gd name="T23" fmla="*/ 151 h 248"/>
                              <a:gd name="T24" fmla="+- 0 10240 10240"/>
                              <a:gd name="T25" fmla="*/ T24 w 256"/>
                              <a:gd name="T26" fmla="+- 0 394 147"/>
                              <a:gd name="T27" fmla="*/ 394 h 248"/>
                              <a:gd name="T28" fmla="+- 0 10495 10240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3741A54" id="Freeform: Shape 30" o:spid="_x0000_s1026" style="position:absolute;margin-left:512pt;margin-top:7.35pt;width:12.8pt;height:12.4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sz w:val="24"/>
          </w:rPr>
          <w:t>I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prefer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dialog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interaction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over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phone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calls</w:t>
        </w:r>
      </w:ins>
    </w:p>
    <w:p w14:paraId="1B450123" w14:textId="3D50A4CB" w:rsidR="004B28B7" w:rsidRDefault="004B28B7" w:rsidP="004B28B7">
      <w:pPr>
        <w:pStyle w:val="ListParagraph"/>
        <w:numPr>
          <w:ilvl w:val="0"/>
          <w:numId w:val="1"/>
        </w:numPr>
        <w:tabs>
          <w:tab w:val="left" w:pos="437"/>
        </w:tabs>
        <w:ind w:left="436" w:hanging="260"/>
        <w:rPr>
          <w:ins w:id="325" w:author="Krzysztof SPIRZEWSKI" w:date="2021-10-21T21:53:00Z"/>
          <w:sz w:val="24"/>
        </w:rPr>
      </w:pPr>
      <w:ins w:id="326" w:author="Krzysztof SPIRZEWSKI" w:date="2021-10-21T21:5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49376" behindDoc="0" locked="0" layoutInCell="1" allowOverlap="1" wp14:anchorId="300AD218" wp14:editId="4521D0B6">
                  <wp:simplePos x="0" y="0"/>
                  <wp:positionH relativeFrom="page">
                    <wp:posOffset>3997960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29" name="Freeform: Shap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6296 6296"/>
                              <a:gd name="T1" fmla="*/ T0 w 256"/>
                              <a:gd name="T2" fmla="+- 0 147 147"/>
                              <a:gd name="T3" fmla="*/ 147 h 248"/>
                              <a:gd name="T4" fmla="+- 0 6551 6296"/>
                              <a:gd name="T5" fmla="*/ T4 w 256"/>
                              <a:gd name="T6" fmla="+- 0 147 147"/>
                              <a:gd name="T7" fmla="*/ 147 h 248"/>
                              <a:gd name="T8" fmla="+- 0 6300 6296"/>
                              <a:gd name="T9" fmla="*/ T8 w 256"/>
                              <a:gd name="T10" fmla="+- 0 390 147"/>
                              <a:gd name="T11" fmla="*/ 390 h 248"/>
                              <a:gd name="T12" fmla="+- 0 6300 6296"/>
                              <a:gd name="T13" fmla="*/ T12 w 256"/>
                              <a:gd name="T14" fmla="+- 0 151 147"/>
                              <a:gd name="T15" fmla="*/ 151 h 248"/>
                              <a:gd name="T16" fmla="+- 0 6547 6296"/>
                              <a:gd name="T17" fmla="*/ T16 w 256"/>
                              <a:gd name="T18" fmla="+- 0 390 147"/>
                              <a:gd name="T19" fmla="*/ 390 h 248"/>
                              <a:gd name="T20" fmla="+- 0 6547 6296"/>
                              <a:gd name="T21" fmla="*/ T20 w 256"/>
                              <a:gd name="T22" fmla="+- 0 151 147"/>
                              <a:gd name="T23" fmla="*/ 151 h 248"/>
                              <a:gd name="T24" fmla="+- 0 6296 6296"/>
                              <a:gd name="T25" fmla="*/ T24 w 256"/>
                              <a:gd name="T26" fmla="+- 0 394 147"/>
                              <a:gd name="T27" fmla="*/ 394 h 248"/>
                              <a:gd name="T28" fmla="+- 0 6551 6296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BEA6F49" id="Freeform: Shape 29" o:spid="_x0000_s1026" style="position:absolute;margin-left:314.8pt;margin-top:7.35pt;width:12.8pt;height:12.4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0400" behindDoc="0" locked="0" layoutInCell="1" allowOverlap="1" wp14:anchorId="2A2AB12C" wp14:editId="1FF030FD">
                  <wp:simplePos x="0" y="0"/>
                  <wp:positionH relativeFrom="page">
                    <wp:posOffset>4596765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28" name="Freeform: Shap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7239 7239"/>
                              <a:gd name="T1" fmla="*/ T0 w 256"/>
                              <a:gd name="T2" fmla="+- 0 147 147"/>
                              <a:gd name="T3" fmla="*/ 147 h 248"/>
                              <a:gd name="T4" fmla="+- 0 7494 7239"/>
                              <a:gd name="T5" fmla="*/ T4 w 256"/>
                              <a:gd name="T6" fmla="+- 0 147 147"/>
                              <a:gd name="T7" fmla="*/ 147 h 248"/>
                              <a:gd name="T8" fmla="+- 0 7243 7239"/>
                              <a:gd name="T9" fmla="*/ T8 w 256"/>
                              <a:gd name="T10" fmla="+- 0 390 147"/>
                              <a:gd name="T11" fmla="*/ 390 h 248"/>
                              <a:gd name="T12" fmla="+- 0 7243 7239"/>
                              <a:gd name="T13" fmla="*/ T12 w 256"/>
                              <a:gd name="T14" fmla="+- 0 151 147"/>
                              <a:gd name="T15" fmla="*/ 151 h 248"/>
                              <a:gd name="T16" fmla="+- 0 7490 7239"/>
                              <a:gd name="T17" fmla="*/ T16 w 256"/>
                              <a:gd name="T18" fmla="+- 0 390 147"/>
                              <a:gd name="T19" fmla="*/ 390 h 248"/>
                              <a:gd name="T20" fmla="+- 0 7490 7239"/>
                              <a:gd name="T21" fmla="*/ T20 w 256"/>
                              <a:gd name="T22" fmla="+- 0 151 147"/>
                              <a:gd name="T23" fmla="*/ 151 h 248"/>
                              <a:gd name="T24" fmla="+- 0 7239 7239"/>
                              <a:gd name="T25" fmla="*/ T24 w 256"/>
                              <a:gd name="T26" fmla="+- 0 394 147"/>
                              <a:gd name="T27" fmla="*/ 394 h 248"/>
                              <a:gd name="T28" fmla="+- 0 7494 7239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DD152C0" id="Freeform: Shape 28" o:spid="_x0000_s1026" style="position:absolute;margin-left:361.95pt;margin-top:7.35pt;width:12.8pt;height:12.4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1424" behindDoc="0" locked="0" layoutInCell="1" allowOverlap="1" wp14:anchorId="42DB9F47" wp14:editId="0E45AE75">
                  <wp:simplePos x="0" y="0"/>
                  <wp:positionH relativeFrom="page">
                    <wp:posOffset>5161915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26" name="Freeform: Shap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8129 8129"/>
                              <a:gd name="T1" fmla="*/ T0 w 256"/>
                              <a:gd name="T2" fmla="+- 0 147 147"/>
                              <a:gd name="T3" fmla="*/ 147 h 248"/>
                              <a:gd name="T4" fmla="+- 0 8384 8129"/>
                              <a:gd name="T5" fmla="*/ T4 w 256"/>
                              <a:gd name="T6" fmla="+- 0 147 147"/>
                              <a:gd name="T7" fmla="*/ 147 h 248"/>
                              <a:gd name="T8" fmla="+- 0 8133 8129"/>
                              <a:gd name="T9" fmla="*/ T8 w 256"/>
                              <a:gd name="T10" fmla="+- 0 390 147"/>
                              <a:gd name="T11" fmla="*/ 390 h 248"/>
                              <a:gd name="T12" fmla="+- 0 8133 8129"/>
                              <a:gd name="T13" fmla="*/ T12 w 256"/>
                              <a:gd name="T14" fmla="+- 0 151 147"/>
                              <a:gd name="T15" fmla="*/ 151 h 248"/>
                              <a:gd name="T16" fmla="+- 0 8380 8129"/>
                              <a:gd name="T17" fmla="*/ T16 w 256"/>
                              <a:gd name="T18" fmla="+- 0 390 147"/>
                              <a:gd name="T19" fmla="*/ 390 h 248"/>
                              <a:gd name="T20" fmla="+- 0 8380 8129"/>
                              <a:gd name="T21" fmla="*/ T20 w 256"/>
                              <a:gd name="T22" fmla="+- 0 151 147"/>
                              <a:gd name="T23" fmla="*/ 151 h 248"/>
                              <a:gd name="T24" fmla="+- 0 8129 8129"/>
                              <a:gd name="T25" fmla="*/ T24 w 256"/>
                              <a:gd name="T26" fmla="+- 0 394 147"/>
                              <a:gd name="T27" fmla="*/ 394 h 248"/>
                              <a:gd name="T28" fmla="+- 0 8384 8129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A472AC6" id="Freeform: Shape 26" o:spid="_x0000_s1026" style="position:absolute;margin-left:406.45pt;margin-top:7.35pt;width:12.8pt;height:12.4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2448" behindDoc="0" locked="0" layoutInCell="1" allowOverlap="1" wp14:anchorId="7E7A4CC4" wp14:editId="66107335">
                  <wp:simplePos x="0" y="0"/>
                  <wp:positionH relativeFrom="page">
                    <wp:posOffset>5810885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24" name="Freeform: Shap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9151 9151"/>
                              <a:gd name="T1" fmla="*/ T0 w 256"/>
                              <a:gd name="T2" fmla="+- 0 147 147"/>
                              <a:gd name="T3" fmla="*/ 147 h 248"/>
                              <a:gd name="T4" fmla="+- 0 9406 9151"/>
                              <a:gd name="T5" fmla="*/ T4 w 256"/>
                              <a:gd name="T6" fmla="+- 0 147 147"/>
                              <a:gd name="T7" fmla="*/ 147 h 248"/>
                              <a:gd name="T8" fmla="+- 0 9155 9151"/>
                              <a:gd name="T9" fmla="*/ T8 w 256"/>
                              <a:gd name="T10" fmla="+- 0 390 147"/>
                              <a:gd name="T11" fmla="*/ 390 h 248"/>
                              <a:gd name="T12" fmla="+- 0 9155 9151"/>
                              <a:gd name="T13" fmla="*/ T12 w 256"/>
                              <a:gd name="T14" fmla="+- 0 151 147"/>
                              <a:gd name="T15" fmla="*/ 151 h 248"/>
                              <a:gd name="T16" fmla="+- 0 9402 9151"/>
                              <a:gd name="T17" fmla="*/ T16 w 256"/>
                              <a:gd name="T18" fmla="+- 0 390 147"/>
                              <a:gd name="T19" fmla="*/ 390 h 248"/>
                              <a:gd name="T20" fmla="+- 0 9402 9151"/>
                              <a:gd name="T21" fmla="*/ T20 w 256"/>
                              <a:gd name="T22" fmla="+- 0 151 147"/>
                              <a:gd name="T23" fmla="*/ 151 h 248"/>
                              <a:gd name="T24" fmla="+- 0 9151 9151"/>
                              <a:gd name="T25" fmla="*/ T24 w 256"/>
                              <a:gd name="T26" fmla="+- 0 394 147"/>
                              <a:gd name="T27" fmla="*/ 394 h 248"/>
                              <a:gd name="T28" fmla="+- 0 9406 9151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F1696AE" id="Freeform: Shape 24" o:spid="_x0000_s1026" style="position:absolute;margin-left:457.55pt;margin-top:7.35pt;width:12.8pt;height:12.4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3472" behindDoc="0" locked="0" layoutInCell="1" allowOverlap="1" wp14:anchorId="34E00393" wp14:editId="0A576406">
                  <wp:simplePos x="0" y="0"/>
                  <wp:positionH relativeFrom="page">
                    <wp:posOffset>6502400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22" name="Freeform: 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10240 10240"/>
                              <a:gd name="T1" fmla="*/ T0 w 256"/>
                              <a:gd name="T2" fmla="+- 0 147 147"/>
                              <a:gd name="T3" fmla="*/ 147 h 248"/>
                              <a:gd name="T4" fmla="+- 0 10495 10240"/>
                              <a:gd name="T5" fmla="*/ T4 w 256"/>
                              <a:gd name="T6" fmla="+- 0 147 147"/>
                              <a:gd name="T7" fmla="*/ 147 h 248"/>
                              <a:gd name="T8" fmla="+- 0 10244 10240"/>
                              <a:gd name="T9" fmla="*/ T8 w 256"/>
                              <a:gd name="T10" fmla="+- 0 390 147"/>
                              <a:gd name="T11" fmla="*/ 390 h 248"/>
                              <a:gd name="T12" fmla="+- 0 10244 10240"/>
                              <a:gd name="T13" fmla="*/ T12 w 256"/>
                              <a:gd name="T14" fmla="+- 0 151 147"/>
                              <a:gd name="T15" fmla="*/ 151 h 248"/>
                              <a:gd name="T16" fmla="+- 0 10491 10240"/>
                              <a:gd name="T17" fmla="*/ T16 w 256"/>
                              <a:gd name="T18" fmla="+- 0 390 147"/>
                              <a:gd name="T19" fmla="*/ 390 h 248"/>
                              <a:gd name="T20" fmla="+- 0 10491 10240"/>
                              <a:gd name="T21" fmla="*/ T20 w 256"/>
                              <a:gd name="T22" fmla="+- 0 151 147"/>
                              <a:gd name="T23" fmla="*/ 151 h 248"/>
                              <a:gd name="T24" fmla="+- 0 10240 10240"/>
                              <a:gd name="T25" fmla="*/ T24 w 256"/>
                              <a:gd name="T26" fmla="+- 0 394 147"/>
                              <a:gd name="T27" fmla="*/ 394 h 248"/>
                              <a:gd name="T28" fmla="+- 0 10495 10240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AAEE7DA" id="Freeform: Shape 22" o:spid="_x0000_s1026" style="position:absolute;margin-left:512pt;margin-top:7.35pt;width:12.8pt;height:12.4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sz w:val="24"/>
          </w:rPr>
          <w:t>I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can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identify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when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I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talk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with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a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chatbot</w:t>
        </w:r>
      </w:ins>
    </w:p>
    <w:p w14:paraId="414965F8" w14:textId="07840C14" w:rsidR="004B28B7" w:rsidRDefault="004B28B7" w:rsidP="004B28B7">
      <w:pPr>
        <w:pStyle w:val="ListParagraph"/>
        <w:numPr>
          <w:ilvl w:val="0"/>
          <w:numId w:val="1"/>
        </w:numPr>
        <w:tabs>
          <w:tab w:val="left" w:pos="437"/>
        </w:tabs>
        <w:spacing w:before="135"/>
        <w:ind w:left="436" w:hanging="260"/>
        <w:rPr>
          <w:ins w:id="327" w:author="Krzysztof SPIRZEWSKI" w:date="2021-10-21T21:53:00Z"/>
          <w:sz w:val="24"/>
        </w:rPr>
      </w:pPr>
      <w:ins w:id="328" w:author="Krzysztof SPIRZEWSKI" w:date="2021-10-21T21:5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4496" behindDoc="0" locked="0" layoutInCell="1" allowOverlap="1" wp14:anchorId="10F5E85C" wp14:editId="3E4566C3">
                  <wp:simplePos x="0" y="0"/>
                  <wp:positionH relativeFrom="page">
                    <wp:posOffset>3997960</wp:posOffset>
                  </wp:positionH>
                  <wp:positionV relativeFrom="paragraph">
                    <wp:posOffset>92710</wp:posOffset>
                  </wp:positionV>
                  <wp:extent cx="162560" cy="157480"/>
                  <wp:effectExtent l="0" t="0" r="0" b="0"/>
                  <wp:wrapNone/>
                  <wp:docPr id="20" name="Freeform: Shap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6296 6296"/>
                              <a:gd name="T1" fmla="*/ T0 w 256"/>
                              <a:gd name="T2" fmla="+- 0 146 146"/>
                              <a:gd name="T3" fmla="*/ 146 h 248"/>
                              <a:gd name="T4" fmla="+- 0 6551 6296"/>
                              <a:gd name="T5" fmla="*/ T4 w 256"/>
                              <a:gd name="T6" fmla="+- 0 146 146"/>
                              <a:gd name="T7" fmla="*/ 146 h 248"/>
                              <a:gd name="T8" fmla="+- 0 6300 6296"/>
                              <a:gd name="T9" fmla="*/ T8 w 256"/>
                              <a:gd name="T10" fmla="+- 0 389 146"/>
                              <a:gd name="T11" fmla="*/ 389 h 248"/>
                              <a:gd name="T12" fmla="+- 0 6300 6296"/>
                              <a:gd name="T13" fmla="*/ T12 w 256"/>
                              <a:gd name="T14" fmla="+- 0 150 146"/>
                              <a:gd name="T15" fmla="*/ 150 h 248"/>
                              <a:gd name="T16" fmla="+- 0 6547 6296"/>
                              <a:gd name="T17" fmla="*/ T16 w 256"/>
                              <a:gd name="T18" fmla="+- 0 389 146"/>
                              <a:gd name="T19" fmla="*/ 389 h 248"/>
                              <a:gd name="T20" fmla="+- 0 6547 6296"/>
                              <a:gd name="T21" fmla="*/ T20 w 256"/>
                              <a:gd name="T22" fmla="+- 0 150 146"/>
                              <a:gd name="T23" fmla="*/ 150 h 248"/>
                              <a:gd name="T24" fmla="+- 0 6296 6296"/>
                              <a:gd name="T25" fmla="*/ T24 w 256"/>
                              <a:gd name="T26" fmla="+- 0 393 146"/>
                              <a:gd name="T27" fmla="*/ 393 h 248"/>
                              <a:gd name="T28" fmla="+- 0 6551 6296"/>
                              <a:gd name="T29" fmla="*/ T28 w 256"/>
                              <a:gd name="T30" fmla="+- 0 393 146"/>
                              <a:gd name="T31" fmla="*/ 393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3F94955" id="Freeform: Shape 20" o:spid="_x0000_s1026" style="position:absolute;margin-left:314.8pt;margin-top:7.3pt;width:12.8pt;height:12.4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" path="m,l255,m4,243l4,4m251,243l251,4m,247r255,e" filled="f" strokeweight=".14058mm">
                  <v:path arrowok="t" o:connecttype="custom" o:connectlocs="0,92710;161925,92710;2540,247015;2540,95250;159385,247015;159385,95250;0,249555;161925,249555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5520" behindDoc="0" locked="0" layoutInCell="1" allowOverlap="1" wp14:anchorId="44DFCF9D" wp14:editId="0E4E6479">
                  <wp:simplePos x="0" y="0"/>
                  <wp:positionH relativeFrom="page">
                    <wp:posOffset>4596765</wp:posOffset>
                  </wp:positionH>
                  <wp:positionV relativeFrom="paragraph">
                    <wp:posOffset>92710</wp:posOffset>
                  </wp:positionV>
                  <wp:extent cx="162560" cy="157480"/>
                  <wp:effectExtent l="0" t="0" r="0" b="0"/>
                  <wp:wrapNone/>
                  <wp:docPr id="18" name="Freeform: Sha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7239 7239"/>
                              <a:gd name="T1" fmla="*/ T0 w 256"/>
                              <a:gd name="T2" fmla="+- 0 146 146"/>
                              <a:gd name="T3" fmla="*/ 146 h 248"/>
                              <a:gd name="T4" fmla="+- 0 7494 7239"/>
                              <a:gd name="T5" fmla="*/ T4 w 256"/>
                              <a:gd name="T6" fmla="+- 0 146 146"/>
                              <a:gd name="T7" fmla="*/ 146 h 248"/>
                              <a:gd name="T8" fmla="+- 0 7243 7239"/>
                              <a:gd name="T9" fmla="*/ T8 w 256"/>
                              <a:gd name="T10" fmla="+- 0 389 146"/>
                              <a:gd name="T11" fmla="*/ 389 h 248"/>
                              <a:gd name="T12" fmla="+- 0 7243 7239"/>
                              <a:gd name="T13" fmla="*/ T12 w 256"/>
                              <a:gd name="T14" fmla="+- 0 150 146"/>
                              <a:gd name="T15" fmla="*/ 150 h 248"/>
                              <a:gd name="T16" fmla="+- 0 7490 7239"/>
                              <a:gd name="T17" fmla="*/ T16 w 256"/>
                              <a:gd name="T18" fmla="+- 0 389 146"/>
                              <a:gd name="T19" fmla="*/ 389 h 248"/>
                              <a:gd name="T20" fmla="+- 0 7490 7239"/>
                              <a:gd name="T21" fmla="*/ T20 w 256"/>
                              <a:gd name="T22" fmla="+- 0 150 146"/>
                              <a:gd name="T23" fmla="*/ 150 h 248"/>
                              <a:gd name="T24" fmla="+- 0 7239 7239"/>
                              <a:gd name="T25" fmla="*/ T24 w 256"/>
                              <a:gd name="T26" fmla="+- 0 393 146"/>
                              <a:gd name="T27" fmla="*/ 393 h 248"/>
                              <a:gd name="T28" fmla="+- 0 7494 7239"/>
                              <a:gd name="T29" fmla="*/ T28 w 256"/>
                              <a:gd name="T30" fmla="+- 0 393 146"/>
                              <a:gd name="T31" fmla="*/ 393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D62CCAA" id="Freeform: Shape 18" o:spid="_x0000_s1026" style="position:absolute;margin-left:361.95pt;margin-top:7.3pt;width:12.8pt;height:12.4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" path="m,l255,m4,243l4,4m251,243l251,4m,247r255,e" filled="f" strokeweight=".14058mm">
                  <v:path arrowok="t" o:connecttype="custom" o:connectlocs="0,92710;161925,92710;2540,247015;2540,95250;159385,247015;159385,95250;0,249555;161925,249555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6544" behindDoc="0" locked="0" layoutInCell="1" allowOverlap="1" wp14:anchorId="592C8ABB" wp14:editId="67AA2E06">
                  <wp:simplePos x="0" y="0"/>
                  <wp:positionH relativeFrom="page">
                    <wp:posOffset>5161915</wp:posOffset>
                  </wp:positionH>
                  <wp:positionV relativeFrom="paragraph">
                    <wp:posOffset>92710</wp:posOffset>
                  </wp:positionV>
                  <wp:extent cx="162560" cy="157480"/>
                  <wp:effectExtent l="0" t="0" r="0" b="0"/>
                  <wp:wrapNone/>
                  <wp:docPr id="16" name="Freeform: Shap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8129 8129"/>
                              <a:gd name="T1" fmla="*/ T0 w 256"/>
                              <a:gd name="T2" fmla="+- 0 146 146"/>
                              <a:gd name="T3" fmla="*/ 146 h 248"/>
                              <a:gd name="T4" fmla="+- 0 8384 8129"/>
                              <a:gd name="T5" fmla="*/ T4 w 256"/>
                              <a:gd name="T6" fmla="+- 0 146 146"/>
                              <a:gd name="T7" fmla="*/ 146 h 248"/>
                              <a:gd name="T8" fmla="+- 0 8133 8129"/>
                              <a:gd name="T9" fmla="*/ T8 w 256"/>
                              <a:gd name="T10" fmla="+- 0 389 146"/>
                              <a:gd name="T11" fmla="*/ 389 h 248"/>
                              <a:gd name="T12" fmla="+- 0 8133 8129"/>
                              <a:gd name="T13" fmla="*/ T12 w 256"/>
                              <a:gd name="T14" fmla="+- 0 150 146"/>
                              <a:gd name="T15" fmla="*/ 150 h 248"/>
                              <a:gd name="T16" fmla="+- 0 8380 8129"/>
                              <a:gd name="T17" fmla="*/ T16 w 256"/>
                              <a:gd name="T18" fmla="+- 0 389 146"/>
                              <a:gd name="T19" fmla="*/ 389 h 248"/>
                              <a:gd name="T20" fmla="+- 0 8380 8129"/>
                              <a:gd name="T21" fmla="*/ T20 w 256"/>
                              <a:gd name="T22" fmla="+- 0 150 146"/>
                              <a:gd name="T23" fmla="*/ 150 h 248"/>
                              <a:gd name="T24" fmla="+- 0 8129 8129"/>
                              <a:gd name="T25" fmla="*/ T24 w 256"/>
                              <a:gd name="T26" fmla="+- 0 393 146"/>
                              <a:gd name="T27" fmla="*/ 393 h 248"/>
                              <a:gd name="T28" fmla="+- 0 8384 8129"/>
                              <a:gd name="T29" fmla="*/ T28 w 256"/>
                              <a:gd name="T30" fmla="+- 0 393 146"/>
                              <a:gd name="T31" fmla="*/ 393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2E657C1" id="Freeform: Shape 16" o:spid="_x0000_s1026" style="position:absolute;margin-left:406.45pt;margin-top:7.3pt;width:12.8pt;height:12.4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" path="m,l255,m4,243l4,4m251,243l251,4m,247r255,e" filled="f" strokeweight=".14058mm">
                  <v:path arrowok="t" o:connecttype="custom" o:connectlocs="0,92710;161925,92710;2540,247015;2540,95250;159385,247015;159385,95250;0,249555;161925,249555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7568" behindDoc="0" locked="0" layoutInCell="1" allowOverlap="1" wp14:anchorId="1CD319D4" wp14:editId="4BF1EEA0">
                  <wp:simplePos x="0" y="0"/>
                  <wp:positionH relativeFrom="page">
                    <wp:posOffset>5810885</wp:posOffset>
                  </wp:positionH>
                  <wp:positionV relativeFrom="paragraph">
                    <wp:posOffset>92710</wp:posOffset>
                  </wp:positionV>
                  <wp:extent cx="162560" cy="157480"/>
                  <wp:effectExtent l="0" t="0" r="0" b="0"/>
                  <wp:wrapNone/>
                  <wp:docPr id="14" name="Freeform: 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9151 9151"/>
                              <a:gd name="T1" fmla="*/ T0 w 256"/>
                              <a:gd name="T2" fmla="+- 0 146 146"/>
                              <a:gd name="T3" fmla="*/ 146 h 248"/>
                              <a:gd name="T4" fmla="+- 0 9406 9151"/>
                              <a:gd name="T5" fmla="*/ T4 w 256"/>
                              <a:gd name="T6" fmla="+- 0 146 146"/>
                              <a:gd name="T7" fmla="*/ 146 h 248"/>
                              <a:gd name="T8" fmla="+- 0 9155 9151"/>
                              <a:gd name="T9" fmla="*/ T8 w 256"/>
                              <a:gd name="T10" fmla="+- 0 389 146"/>
                              <a:gd name="T11" fmla="*/ 389 h 248"/>
                              <a:gd name="T12" fmla="+- 0 9155 9151"/>
                              <a:gd name="T13" fmla="*/ T12 w 256"/>
                              <a:gd name="T14" fmla="+- 0 150 146"/>
                              <a:gd name="T15" fmla="*/ 150 h 248"/>
                              <a:gd name="T16" fmla="+- 0 9402 9151"/>
                              <a:gd name="T17" fmla="*/ T16 w 256"/>
                              <a:gd name="T18" fmla="+- 0 389 146"/>
                              <a:gd name="T19" fmla="*/ 389 h 248"/>
                              <a:gd name="T20" fmla="+- 0 9402 9151"/>
                              <a:gd name="T21" fmla="*/ T20 w 256"/>
                              <a:gd name="T22" fmla="+- 0 150 146"/>
                              <a:gd name="T23" fmla="*/ 150 h 248"/>
                              <a:gd name="T24" fmla="+- 0 9151 9151"/>
                              <a:gd name="T25" fmla="*/ T24 w 256"/>
                              <a:gd name="T26" fmla="+- 0 393 146"/>
                              <a:gd name="T27" fmla="*/ 393 h 248"/>
                              <a:gd name="T28" fmla="+- 0 9406 9151"/>
                              <a:gd name="T29" fmla="*/ T28 w 256"/>
                              <a:gd name="T30" fmla="+- 0 393 146"/>
                              <a:gd name="T31" fmla="*/ 393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0EE15A3" id="Freeform: Shape 14" o:spid="_x0000_s1026" style="position:absolute;margin-left:457.55pt;margin-top:7.3pt;width:12.8pt;height:12.4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" path="m,l255,m4,243l4,4m251,243l251,4m,247r255,e" filled="f" strokeweight=".14058mm">
                  <v:path arrowok="t" o:connecttype="custom" o:connectlocs="0,92710;161925,92710;2540,247015;2540,95250;159385,247015;159385,95250;0,249555;161925,249555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8592" behindDoc="0" locked="0" layoutInCell="1" allowOverlap="1" wp14:anchorId="69929116" wp14:editId="6D6F25B8">
                  <wp:simplePos x="0" y="0"/>
                  <wp:positionH relativeFrom="page">
                    <wp:posOffset>6502400</wp:posOffset>
                  </wp:positionH>
                  <wp:positionV relativeFrom="paragraph">
                    <wp:posOffset>92710</wp:posOffset>
                  </wp:positionV>
                  <wp:extent cx="162560" cy="157480"/>
                  <wp:effectExtent l="0" t="0" r="0" b="0"/>
                  <wp:wrapNone/>
                  <wp:docPr id="12" name="Freeform: 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10240 10240"/>
                              <a:gd name="T1" fmla="*/ T0 w 256"/>
                              <a:gd name="T2" fmla="+- 0 146 146"/>
                              <a:gd name="T3" fmla="*/ 146 h 248"/>
                              <a:gd name="T4" fmla="+- 0 10495 10240"/>
                              <a:gd name="T5" fmla="*/ T4 w 256"/>
                              <a:gd name="T6" fmla="+- 0 146 146"/>
                              <a:gd name="T7" fmla="*/ 146 h 248"/>
                              <a:gd name="T8" fmla="+- 0 10244 10240"/>
                              <a:gd name="T9" fmla="*/ T8 w 256"/>
                              <a:gd name="T10" fmla="+- 0 389 146"/>
                              <a:gd name="T11" fmla="*/ 389 h 248"/>
                              <a:gd name="T12" fmla="+- 0 10244 10240"/>
                              <a:gd name="T13" fmla="*/ T12 w 256"/>
                              <a:gd name="T14" fmla="+- 0 150 146"/>
                              <a:gd name="T15" fmla="*/ 150 h 248"/>
                              <a:gd name="T16" fmla="+- 0 10491 10240"/>
                              <a:gd name="T17" fmla="*/ T16 w 256"/>
                              <a:gd name="T18" fmla="+- 0 389 146"/>
                              <a:gd name="T19" fmla="*/ 389 h 248"/>
                              <a:gd name="T20" fmla="+- 0 10491 10240"/>
                              <a:gd name="T21" fmla="*/ T20 w 256"/>
                              <a:gd name="T22" fmla="+- 0 150 146"/>
                              <a:gd name="T23" fmla="*/ 150 h 248"/>
                              <a:gd name="T24" fmla="+- 0 10240 10240"/>
                              <a:gd name="T25" fmla="*/ T24 w 256"/>
                              <a:gd name="T26" fmla="+- 0 393 146"/>
                              <a:gd name="T27" fmla="*/ 393 h 248"/>
                              <a:gd name="T28" fmla="+- 0 10495 10240"/>
                              <a:gd name="T29" fmla="*/ T28 w 256"/>
                              <a:gd name="T30" fmla="+- 0 393 146"/>
                              <a:gd name="T31" fmla="*/ 393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8ED732E" id="Freeform: Shape 12" o:spid="_x0000_s1026" style="position:absolute;margin-left:512pt;margin-top:7.3pt;width:12.8pt;height:12.4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" path="m,l255,m4,243l4,4m251,243l251,4m,247r255,e" filled="f" strokeweight=".14058mm">
                  <v:path arrowok="t" o:connecttype="custom" o:connectlocs="0,92710;161925,92710;2540,247015;2540,95250;159385,247015;159385,95250;0,249555;161925,249555" o:connectangles="0,0,0,0,0,0,0,0"/>
                  <w10:wrap anchorx="page"/>
                </v:shape>
              </w:pict>
            </mc:Fallback>
          </mc:AlternateContent>
        </w:r>
        <w:r>
          <w:rPr>
            <w:sz w:val="24"/>
          </w:rPr>
          <w:t>I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am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satisfied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with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chatbots</w:t>
        </w:r>
      </w:ins>
    </w:p>
    <w:p w14:paraId="37D9B529" w14:textId="7186940D" w:rsidR="004B28B7" w:rsidRDefault="004B28B7" w:rsidP="004B28B7">
      <w:pPr>
        <w:pStyle w:val="ListParagraph"/>
        <w:numPr>
          <w:ilvl w:val="0"/>
          <w:numId w:val="1"/>
        </w:numPr>
        <w:tabs>
          <w:tab w:val="left" w:pos="437"/>
        </w:tabs>
        <w:ind w:left="436" w:hanging="260"/>
        <w:rPr>
          <w:ins w:id="329" w:author="Krzysztof SPIRZEWSKI" w:date="2021-10-21T21:53:00Z"/>
          <w:sz w:val="24"/>
        </w:rPr>
      </w:pPr>
      <w:ins w:id="330" w:author="Krzysztof SPIRZEWSKI" w:date="2021-10-21T21:53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59616" behindDoc="0" locked="0" layoutInCell="1" allowOverlap="1" wp14:anchorId="36D4E63D" wp14:editId="7AF058AB">
                  <wp:simplePos x="0" y="0"/>
                  <wp:positionH relativeFrom="page">
                    <wp:posOffset>3997960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10" name="Freeform: Sha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6296 6296"/>
                              <a:gd name="T1" fmla="*/ T0 w 256"/>
                              <a:gd name="T2" fmla="+- 0 147 147"/>
                              <a:gd name="T3" fmla="*/ 147 h 248"/>
                              <a:gd name="T4" fmla="+- 0 6551 6296"/>
                              <a:gd name="T5" fmla="*/ T4 w 256"/>
                              <a:gd name="T6" fmla="+- 0 147 147"/>
                              <a:gd name="T7" fmla="*/ 147 h 248"/>
                              <a:gd name="T8" fmla="+- 0 6300 6296"/>
                              <a:gd name="T9" fmla="*/ T8 w 256"/>
                              <a:gd name="T10" fmla="+- 0 390 147"/>
                              <a:gd name="T11" fmla="*/ 390 h 248"/>
                              <a:gd name="T12" fmla="+- 0 6300 6296"/>
                              <a:gd name="T13" fmla="*/ T12 w 256"/>
                              <a:gd name="T14" fmla="+- 0 151 147"/>
                              <a:gd name="T15" fmla="*/ 151 h 248"/>
                              <a:gd name="T16" fmla="+- 0 6547 6296"/>
                              <a:gd name="T17" fmla="*/ T16 w 256"/>
                              <a:gd name="T18" fmla="+- 0 390 147"/>
                              <a:gd name="T19" fmla="*/ 390 h 248"/>
                              <a:gd name="T20" fmla="+- 0 6547 6296"/>
                              <a:gd name="T21" fmla="*/ T20 w 256"/>
                              <a:gd name="T22" fmla="+- 0 151 147"/>
                              <a:gd name="T23" fmla="*/ 151 h 248"/>
                              <a:gd name="T24" fmla="+- 0 6296 6296"/>
                              <a:gd name="T25" fmla="*/ T24 w 256"/>
                              <a:gd name="T26" fmla="+- 0 394 147"/>
                              <a:gd name="T27" fmla="*/ 394 h 248"/>
                              <a:gd name="T28" fmla="+- 0 6551 6296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AF477A0" id="Freeform: Shape 10" o:spid="_x0000_s1026" style="position:absolute;margin-left:314.8pt;margin-top:7.35pt;width:12.8pt;height:12.4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0640" behindDoc="0" locked="0" layoutInCell="1" allowOverlap="1" wp14:anchorId="2091858F" wp14:editId="57A188BD">
                  <wp:simplePos x="0" y="0"/>
                  <wp:positionH relativeFrom="page">
                    <wp:posOffset>4596765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8" name="Freeform: Sha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7239 7239"/>
                              <a:gd name="T1" fmla="*/ T0 w 256"/>
                              <a:gd name="T2" fmla="+- 0 147 147"/>
                              <a:gd name="T3" fmla="*/ 147 h 248"/>
                              <a:gd name="T4" fmla="+- 0 7494 7239"/>
                              <a:gd name="T5" fmla="*/ T4 w 256"/>
                              <a:gd name="T6" fmla="+- 0 147 147"/>
                              <a:gd name="T7" fmla="*/ 147 h 248"/>
                              <a:gd name="T8" fmla="+- 0 7243 7239"/>
                              <a:gd name="T9" fmla="*/ T8 w 256"/>
                              <a:gd name="T10" fmla="+- 0 390 147"/>
                              <a:gd name="T11" fmla="*/ 390 h 248"/>
                              <a:gd name="T12" fmla="+- 0 7243 7239"/>
                              <a:gd name="T13" fmla="*/ T12 w 256"/>
                              <a:gd name="T14" fmla="+- 0 151 147"/>
                              <a:gd name="T15" fmla="*/ 151 h 248"/>
                              <a:gd name="T16" fmla="+- 0 7490 7239"/>
                              <a:gd name="T17" fmla="*/ T16 w 256"/>
                              <a:gd name="T18" fmla="+- 0 390 147"/>
                              <a:gd name="T19" fmla="*/ 390 h 248"/>
                              <a:gd name="T20" fmla="+- 0 7490 7239"/>
                              <a:gd name="T21" fmla="*/ T20 w 256"/>
                              <a:gd name="T22" fmla="+- 0 151 147"/>
                              <a:gd name="T23" fmla="*/ 151 h 248"/>
                              <a:gd name="T24" fmla="+- 0 7239 7239"/>
                              <a:gd name="T25" fmla="*/ T24 w 256"/>
                              <a:gd name="T26" fmla="+- 0 394 147"/>
                              <a:gd name="T27" fmla="*/ 394 h 248"/>
                              <a:gd name="T28" fmla="+- 0 7494 7239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8430B05" id="Freeform: Shape 8" o:spid="_x0000_s1026" style="position:absolute;margin-left:361.95pt;margin-top:7.35pt;width:12.8pt;height:12.4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1664" behindDoc="0" locked="0" layoutInCell="1" allowOverlap="1" wp14:anchorId="09BD78CC" wp14:editId="46B4B585">
                  <wp:simplePos x="0" y="0"/>
                  <wp:positionH relativeFrom="page">
                    <wp:posOffset>5161915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6" name="Freeform: Sha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8129 8129"/>
                              <a:gd name="T1" fmla="*/ T0 w 256"/>
                              <a:gd name="T2" fmla="+- 0 147 147"/>
                              <a:gd name="T3" fmla="*/ 147 h 248"/>
                              <a:gd name="T4" fmla="+- 0 8384 8129"/>
                              <a:gd name="T5" fmla="*/ T4 w 256"/>
                              <a:gd name="T6" fmla="+- 0 147 147"/>
                              <a:gd name="T7" fmla="*/ 147 h 248"/>
                              <a:gd name="T8" fmla="+- 0 8133 8129"/>
                              <a:gd name="T9" fmla="*/ T8 w 256"/>
                              <a:gd name="T10" fmla="+- 0 390 147"/>
                              <a:gd name="T11" fmla="*/ 390 h 248"/>
                              <a:gd name="T12" fmla="+- 0 8133 8129"/>
                              <a:gd name="T13" fmla="*/ T12 w 256"/>
                              <a:gd name="T14" fmla="+- 0 151 147"/>
                              <a:gd name="T15" fmla="*/ 151 h 248"/>
                              <a:gd name="T16" fmla="+- 0 8380 8129"/>
                              <a:gd name="T17" fmla="*/ T16 w 256"/>
                              <a:gd name="T18" fmla="+- 0 390 147"/>
                              <a:gd name="T19" fmla="*/ 390 h 248"/>
                              <a:gd name="T20" fmla="+- 0 8380 8129"/>
                              <a:gd name="T21" fmla="*/ T20 w 256"/>
                              <a:gd name="T22" fmla="+- 0 151 147"/>
                              <a:gd name="T23" fmla="*/ 151 h 248"/>
                              <a:gd name="T24" fmla="+- 0 8129 8129"/>
                              <a:gd name="T25" fmla="*/ T24 w 256"/>
                              <a:gd name="T26" fmla="+- 0 394 147"/>
                              <a:gd name="T27" fmla="*/ 394 h 248"/>
                              <a:gd name="T28" fmla="+- 0 8384 8129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5CEF582" id="Freeform: Shape 6" o:spid="_x0000_s1026" style="position:absolute;margin-left:406.45pt;margin-top:7.35pt;width:12.8pt;height:12.4pt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2688" behindDoc="0" locked="0" layoutInCell="1" allowOverlap="1" wp14:anchorId="44CFE647" wp14:editId="52F1FACD">
                  <wp:simplePos x="0" y="0"/>
                  <wp:positionH relativeFrom="page">
                    <wp:posOffset>5810885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4" name="Freeform: 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9151 9151"/>
                              <a:gd name="T1" fmla="*/ T0 w 256"/>
                              <a:gd name="T2" fmla="+- 0 147 147"/>
                              <a:gd name="T3" fmla="*/ 147 h 248"/>
                              <a:gd name="T4" fmla="+- 0 9406 9151"/>
                              <a:gd name="T5" fmla="*/ T4 w 256"/>
                              <a:gd name="T6" fmla="+- 0 147 147"/>
                              <a:gd name="T7" fmla="*/ 147 h 248"/>
                              <a:gd name="T8" fmla="+- 0 9155 9151"/>
                              <a:gd name="T9" fmla="*/ T8 w 256"/>
                              <a:gd name="T10" fmla="+- 0 390 147"/>
                              <a:gd name="T11" fmla="*/ 390 h 248"/>
                              <a:gd name="T12" fmla="+- 0 9155 9151"/>
                              <a:gd name="T13" fmla="*/ T12 w 256"/>
                              <a:gd name="T14" fmla="+- 0 151 147"/>
                              <a:gd name="T15" fmla="*/ 151 h 248"/>
                              <a:gd name="T16" fmla="+- 0 9402 9151"/>
                              <a:gd name="T17" fmla="*/ T16 w 256"/>
                              <a:gd name="T18" fmla="+- 0 390 147"/>
                              <a:gd name="T19" fmla="*/ 390 h 248"/>
                              <a:gd name="T20" fmla="+- 0 9402 9151"/>
                              <a:gd name="T21" fmla="*/ T20 w 256"/>
                              <a:gd name="T22" fmla="+- 0 151 147"/>
                              <a:gd name="T23" fmla="*/ 151 h 248"/>
                              <a:gd name="T24" fmla="+- 0 9151 9151"/>
                              <a:gd name="T25" fmla="*/ T24 w 256"/>
                              <a:gd name="T26" fmla="+- 0 394 147"/>
                              <a:gd name="T27" fmla="*/ 394 h 248"/>
                              <a:gd name="T28" fmla="+- 0 9406 9151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4DAA279" id="Freeform: Shape 4" o:spid="_x0000_s1026" style="position:absolute;margin-left:457.55pt;margin-top:7.35pt;width:12.8pt;height:12.4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63712" behindDoc="0" locked="0" layoutInCell="1" allowOverlap="1" wp14:anchorId="76C20629" wp14:editId="621FB4ED">
                  <wp:simplePos x="0" y="0"/>
                  <wp:positionH relativeFrom="page">
                    <wp:posOffset>6502400</wp:posOffset>
                  </wp:positionH>
                  <wp:positionV relativeFrom="paragraph">
                    <wp:posOffset>93345</wp:posOffset>
                  </wp:positionV>
                  <wp:extent cx="162560" cy="157480"/>
                  <wp:effectExtent l="0" t="0" r="0" b="0"/>
                  <wp:wrapNone/>
                  <wp:docPr id="2" name="Freeform: 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560" cy="157480"/>
                          </a:xfrm>
                          <a:custGeom>
                            <a:avLst/>
                            <a:gdLst>
                              <a:gd name="T0" fmla="+- 0 10240 10240"/>
                              <a:gd name="T1" fmla="*/ T0 w 256"/>
                              <a:gd name="T2" fmla="+- 0 147 147"/>
                              <a:gd name="T3" fmla="*/ 147 h 248"/>
                              <a:gd name="T4" fmla="+- 0 10495 10240"/>
                              <a:gd name="T5" fmla="*/ T4 w 256"/>
                              <a:gd name="T6" fmla="+- 0 147 147"/>
                              <a:gd name="T7" fmla="*/ 147 h 248"/>
                              <a:gd name="T8" fmla="+- 0 10244 10240"/>
                              <a:gd name="T9" fmla="*/ T8 w 256"/>
                              <a:gd name="T10" fmla="+- 0 390 147"/>
                              <a:gd name="T11" fmla="*/ 390 h 248"/>
                              <a:gd name="T12" fmla="+- 0 10244 10240"/>
                              <a:gd name="T13" fmla="*/ T12 w 256"/>
                              <a:gd name="T14" fmla="+- 0 151 147"/>
                              <a:gd name="T15" fmla="*/ 151 h 248"/>
                              <a:gd name="T16" fmla="+- 0 10491 10240"/>
                              <a:gd name="T17" fmla="*/ T16 w 256"/>
                              <a:gd name="T18" fmla="+- 0 390 147"/>
                              <a:gd name="T19" fmla="*/ 390 h 248"/>
                              <a:gd name="T20" fmla="+- 0 10491 10240"/>
                              <a:gd name="T21" fmla="*/ T20 w 256"/>
                              <a:gd name="T22" fmla="+- 0 151 147"/>
                              <a:gd name="T23" fmla="*/ 151 h 248"/>
                              <a:gd name="T24" fmla="+- 0 10240 10240"/>
                              <a:gd name="T25" fmla="*/ T24 w 256"/>
                              <a:gd name="T26" fmla="+- 0 394 147"/>
                              <a:gd name="T27" fmla="*/ 394 h 248"/>
                              <a:gd name="T28" fmla="+- 0 10495 10240"/>
                              <a:gd name="T29" fmla="*/ T28 w 256"/>
                              <a:gd name="T30" fmla="+- 0 394 147"/>
                              <a:gd name="T31" fmla="*/ 39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6" h="248">
                                <a:moveTo>
                                  <a:pt x="0" y="0"/>
                                </a:moveTo>
                                <a:lnTo>
                                  <a:pt x="255" y="0"/>
                                </a:lnTo>
                                <a:moveTo>
                                  <a:pt x="4" y="243"/>
                                </a:moveTo>
                                <a:lnTo>
                                  <a:pt x="4" y="4"/>
                                </a:lnTo>
                                <a:moveTo>
                                  <a:pt x="251" y="243"/>
                                </a:moveTo>
                                <a:lnTo>
                                  <a:pt x="251" y="4"/>
                                </a:lnTo>
                                <a:moveTo>
                                  <a:pt x="0" y="247"/>
                                </a:moveTo>
                                <a:lnTo>
                                  <a:pt x="255" y="247"/>
                                </a:lnTo>
                              </a:path>
                            </a:pathLst>
                          </a:cu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F329C22" id="Freeform: Shape 2" o:spid="_x0000_s1026" style="position:absolute;margin-left:512pt;margin-top:7.35pt;width:12.8pt;height:12.4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6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" path="m,l255,m4,243l4,4m251,243l251,4m,247r255,e" filled="f" strokeweight=".14058mm">
                  <v:path arrowok="t" o:connecttype="custom" o:connectlocs="0,93345;161925,93345;2540,247650;2540,95885;159385,247650;159385,95885;0,250190;161925,250190" o:connectangles="0,0,0,0,0,0,0,0"/>
                  <w10:wrap anchorx="page"/>
                </v:shape>
              </w:pict>
            </mc:Fallback>
          </mc:AlternateContent>
        </w:r>
        <w:r>
          <w:rPr>
            <w:sz w:val="24"/>
          </w:rPr>
          <w:t>I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trust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humans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more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than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chatbots</w:t>
        </w:r>
      </w:ins>
    </w:p>
    <w:p w14:paraId="33EFCEF6" w14:textId="11E37336" w:rsidR="004B28B7" w:rsidRDefault="004B28B7">
      <w:pPr>
        <w:pStyle w:val="BodyText"/>
        <w:spacing w:before="3" w:line="357" w:lineRule="auto"/>
        <w:ind w:left="157" w:right="415" w:firstLine="566"/>
        <w:jc w:val="both"/>
        <w:rPr>
          <w:ins w:id="331" w:author="Krzysztof SPIRZEWSKI" w:date="2021-10-21T21:53:00Z"/>
        </w:rPr>
      </w:pPr>
    </w:p>
    <w:p w14:paraId="5DC788CD" w14:textId="77777777" w:rsidR="004B28B7" w:rsidRDefault="004B28B7">
      <w:pPr>
        <w:pStyle w:val="BodyText"/>
        <w:spacing w:before="3" w:line="357" w:lineRule="auto"/>
        <w:ind w:left="157" w:right="415" w:firstLine="566"/>
        <w:jc w:val="both"/>
      </w:pPr>
    </w:p>
    <w:p w14:paraId="49999899" w14:textId="77777777" w:rsidR="00D601DD" w:rsidRDefault="000B0A12">
      <w:pPr>
        <w:pStyle w:val="BodyText"/>
        <w:spacing w:before="1" w:line="357" w:lineRule="auto"/>
        <w:ind w:left="157" w:right="414" w:firstLine="566"/>
        <w:jc w:val="both"/>
      </w:pPr>
      <w:r>
        <w:t>Fir</w:t>
      </w:r>
      <w:r>
        <w:t>st question was to build an age portrait. Age answers were divided in three categories</w:t>
      </w:r>
      <w:r>
        <w:rPr>
          <w:spacing w:val="-57"/>
        </w:rPr>
        <w:t xml:space="preserve"> </w:t>
      </w:r>
      <w:r>
        <w:t>based on generation experience with dialog interfaces. First group lower limit of 18 years was</w:t>
      </w:r>
      <w:r>
        <w:rPr>
          <w:spacing w:val="1"/>
        </w:rPr>
        <w:t xml:space="preserve"> </w:t>
      </w:r>
      <w:r>
        <w:t>chosen due to socially acceptable age of responsibility. First group upper</w:t>
      </w:r>
      <w:r>
        <w:t xml:space="preserve"> limit of 32 years was</w:t>
      </w:r>
      <w:r>
        <w:rPr>
          <w:spacing w:val="-58"/>
        </w:rPr>
        <w:t xml:space="preserve"> </w:t>
      </w:r>
      <w:r>
        <w:t>chosen as dialog interfaces became most viable nearly 15 years ago, resulting in experienced</w:t>
      </w:r>
      <w:r>
        <w:rPr>
          <w:spacing w:val="1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dialog</w:t>
      </w:r>
      <w:r>
        <w:rPr>
          <w:spacing w:val="-4"/>
        </w:rPr>
        <w:t xml:space="preserve"> </w:t>
      </w:r>
      <w:r>
        <w:t>interfaces.</w:t>
      </w:r>
      <w:r>
        <w:rPr>
          <w:spacing w:val="15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socially</w:t>
      </w:r>
      <w:r>
        <w:rPr>
          <w:spacing w:val="-4"/>
        </w:rPr>
        <w:t xml:space="preserve"> </w:t>
      </w:r>
      <w:r>
        <w:t>acceptable</w:t>
      </w:r>
      <w:r>
        <w:rPr>
          <w:spacing w:val="-57"/>
        </w:rPr>
        <w:t xml:space="preserve"> </w:t>
      </w:r>
      <w:r>
        <w:t xml:space="preserve">middle-age medium. It is possible to observe </w:t>
      </w:r>
      <w:r>
        <w:t xml:space="preserve">dominance of young generation among </w:t>
      </w:r>
      <w:proofErr w:type="spellStart"/>
      <w:r>
        <w:t>respon</w:t>
      </w:r>
      <w:proofErr w:type="spellEnd"/>
      <w:r>
        <w:t>-</w:t>
      </w:r>
      <w:r>
        <w:rPr>
          <w:spacing w:val="1"/>
        </w:rPr>
        <w:t xml:space="preserve"> </w:t>
      </w:r>
      <w:r>
        <w:t>dents.</w:t>
      </w:r>
    </w:p>
    <w:p w14:paraId="24800D23" w14:textId="77777777" w:rsidR="00D601DD" w:rsidRDefault="000B0A12">
      <w:pPr>
        <w:pStyle w:val="BodyText"/>
        <w:spacing w:before="3" w:line="357" w:lineRule="auto"/>
        <w:ind w:left="157" w:right="414" w:firstLine="566"/>
        <w:jc w:val="both"/>
      </w:pP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hand,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banking</w:t>
      </w:r>
      <w:r>
        <w:rPr>
          <w:spacing w:val="-6"/>
        </w:rPr>
        <w:t xml:space="preserve"> </w:t>
      </w:r>
      <w:proofErr w:type="spellStart"/>
      <w:r>
        <w:t>interac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tions</w:t>
      </w:r>
      <w:proofErr w:type="spellEnd"/>
      <w:r>
        <w:t xml:space="preserve"> among respondents, as more than a half of respondents used services of 2 or more banks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year.</w:t>
      </w:r>
    </w:p>
    <w:p w14:paraId="5F84AC3D" w14:textId="77777777" w:rsidR="00D601DD" w:rsidRDefault="000B0A12">
      <w:pPr>
        <w:pStyle w:val="BodyText"/>
        <w:spacing w:before="2" w:line="357" w:lineRule="auto"/>
        <w:ind w:left="157" w:right="415" w:firstLine="566"/>
        <w:jc w:val="both"/>
      </w:pPr>
      <w:r>
        <w:t>However, next two questions, question about satisfaction with banking interactions and</w:t>
      </w:r>
      <w:r>
        <w:rPr>
          <w:spacing w:val="1"/>
        </w:rPr>
        <w:t xml:space="preserve"> </w:t>
      </w:r>
      <w:r>
        <w:t>question about satisfaction with problem-solving, had sho</w:t>
      </w:r>
      <w:r>
        <w:t>wn slightly negative feeling towards</w:t>
      </w:r>
      <w:r>
        <w:rPr>
          <w:spacing w:val="-57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systems.</w:t>
      </w:r>
    </w:p>
    <w:p w14:paraId="7FD086A9" w14:textId="77777777" w:rsidR="00D601DD" w:rsidRDefault="000B0A12">
      <w:pPr>
        <w:pStyle w:val="BodyText"/>
        <w:spacing w:before="2"/>
        <w:ind w:left="724"/>
        <w:jc w:val="both"/>
      </w:pP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time,</w:t>
      </w:r>
      <w:r>
        <w:rPr>
          <w:spacing w:val="7"/>
        </w:rPr>
        <w:t xml:space="preserve"> </w:t>
      </w:r>
      <w:r>
        <w:t>even</w:t>
      </w:r>
      <w:r>
        <w:rPr>
          <w:spacing w:val="6"/>
        </w:rPr>
        <w:t xml:space="preserve"> </w:t>
      </w:r>
      <w:r>
        <w:t>though</w:t>
      </w:r>
      <w:r>
        <w:rPr>
          <w:spacing w:val="5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researches</w:t>
      </w:r>
      <w:r>
        <w:rPr>
          <w:spacing w:val="6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shown</w:t>
      </w:r>
      <w:r>
        <w:rPr>
          <w:spacing w:val="6"/>
        </w:rPr>
        <w:t xml:space="preserve"> </w:t>
      </w:r>
      <w:r>
        <w:t>general</w:t>
      </w:r>
      <w:r>
        <w:rPr>
          <w:spacing w:val="5"/>
        </w:rPr>
        <w:t xml:space="preserve"> </w:t>
      </w:r>
      <w:r>
        <w:t>dissatisfaction</w:t>
      </w:r>
    </w:p>
    <w:p w14:paraId="7DCAEDD0" w14:textId="77777777" w:rsidR="00D601DD" w:rsidRDefault="00D601DD">
      <w:pPr>
        <w:jc w:val="both"/>
        <w:sectPr w:rsidR="00D601DD">
          <w:pgSz w:w="11910" w:h="16840"/>
          <w:pgMar w:top="1300" w:right="1000" w:bottom="1020" w:left="1260" w:header="0" w:footer="833" w:gutter="0"/>
          <w:cols w:space="708"/>
        </w:sectPr>
      </w:pPr>
    </w:p>
    <w:p w14:paraId="6D123E78" w14:textId="77777777" w:rsidR="00D601DD" w:rsidRDefault="00D601DD">
      <w:pPr>
        <w:pStyle w:val="BodyText"/>
        <w:rPr>
          <w:sz w:val="20"/>
        </w:rPr>
      </w:pPr>
    </w:p>
    <w:p w14:paraId="6FF36FD0" w14:textId="77777777" w:rsidR="00D601DD" w:rsidRDefault="00D601DD">
      <w:pPr>
        <w:pStyle w:val="BodyText"/>
        <w:spacing w:before="2"/>
        <w:rPr>
          <w:sz w:val="26"/>
        </w:rPr>
      </w:pPr>
    </w:p>
    <w:p w14:paraId="69155FE4" w14:textId="77777777" w:rsidR="00D601DD" w:rsidRDefault="000B0A12">
      <w:pPr>
        <w:pStyle w:val="BodyText"/>
        <w:spacing w:before="90"/>
        <w:ind w:left="157"/>
      </w:pPr>
      <w:bookmarkStart w:id="332" w:name="_bookmark55"/>
      <w:bookmarkEnd w:id="332"/>
      <w:r>
        <w:t>Figure</w:t>
      </w:r>
      <w:r>
        <w:rPr>
          <w:spacing w:val="-6"/>
        </w:rPr>
        <w:t xml:space="preserve"> </w:t>
      </w:r>
      <w:r>
        <w:t>5.</w:t>
      </w:r>
      <w:r>
        <w:rPr>
          <w:spacing w:val="14"/>
        </w:rPr>
        <w:t xml:space="preserve"> </w:t>
      </w:r>
      <w:r>
        <w:t>Ages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respondents</w:t>
      </w:r>
    </w:p>
    <w:p w14:paraId="740CAC3B" w14:textId="77777777" w:rsidR="00D601DD" w:rsidRDefault="00D601DD">
      <w:pPr>
        <w:pStyle w:val="BodyText"/>
        <w:rPr>
          <w:sz w:val="20"/>
        </w:rPr>
      </w:pPr>
    </w:p>
    <w:p w14:paraId="25383DAF" w14:textId="77777777" w:rsidR="00D601DD" w:rsidRDefault="000B0A12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585536" behindDoc="0" locked="0" layoutInCell="1" allowOverlap="1" wp14:anchorId="140A88E2" wp14:editId="7332100E">
            <wp:simplePos x="0" y="0"/>
            <wp:positionH relativeFrom="page">
              <wp:posOffset>2308690</wp:posOffset>
            </wp:positionH>
            <wp:positionV relativeFrom="paragraph">
              <wp:posOffset>89821</wp:posOffset>
            </wp:positionV>
            <wp:extent cx="2867787" cy="2256091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787" cy="225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32BED" w14:textId="77777777" w:rsidR="00D601DD" w:rsidRDefault="00D601DD">
      <w:pPr>
        <w:pStyle w:val="BodyText"/>
        <w:rPr>
          <w:sz w:val="26"/>
        </w:rPr>
      </w:pPr>
    </w:p>
    <w:p w14:paraId="03D91CA3" w14:textId="77777777" w:rsidR="00D601DD" w:rsidRDefault="000B0A12">
      <w:pPr>
        <w:spacing w:before="189"/>
        <w:ind w:left="157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3B2C3E4E" w14:textId="77777777" w:rsidR="00D601DD" w:rsidRDefault="00D601DD">
      <w:pPr>
        <w:pStyle w:val="BodyText"/>
        <w:rPr>
          <w:sz w:val="22"/>
        </w:rPr>
      </w:pPr>
    </w:p>
    <w:p w14:paraId="2B5F0CCE" w14:textId="77777777" w:rsidR="00D601DD" w:rsidRDefault="00D601DD">
      <w:pPr>
        <w:pStyle w:val="BodyText"/>
        <w:rPr>
          <w:sz w:val="22"/>
        </w:rPr>
      </w:pPr>
    </w:p>
    <w:p w14:paraId="787B05D6" w14:textId="77777777" w:rsidR="00D601DD" w:rsidRDefault="00D601DD">
      <w:pPr>
        <w:pStyle w:val="BodyText"/>
        <w:rPr>
          <w:sz w:val="22"/>
        </w:rPr>
      </w:pPr>
    </w:p>
    <w:p w14:paraId="229BDC21" w14:textId="77777777" w:rsidR="00D601DD" w:rsidRDefault="00D601DD">
      <w:pPr>
        <w:pStyle w:val="BodyText"/>
        <w:rPr>
          <w:sz w:val="22"/>
        </w:rPr>
      </w:pPr>
    </w:p>
    <w:p w14:paraId="50589B5B" w14:textId="77777777" w:rsidR="00D601DD" w:rsidRDefault="00D601DD">
      <w:pPr>
        <w:pStyle w:val="BodyText"/>
        <w:rPr>
          <w:sz w:val="22"/>
        </w:rPr>
      </w:pPr>
    </w:p>
    <w:p w14:paraId="724CC2D4" w14:textId="77777777" w:rsidR="00D601DD" w:rsidRDefault="00D601DD">
      <w:pPr>
        <w:pStyle w:val="BodyText"/>
        <w:rPr>
          <w:sz w:val="22"/>
        </w:rPr>
      </w:pPr>
    </w:p>
    <w:p w14:paraId="05DB37E1" w14:textId="77777777" w:rsidR="00D601DD" w:rsidRDefault="00D601DD">
      <w:pPr>
        <w:pStyle w:val="BodyText"/>
        <w:rPr>
          <w:sz w:val="22"/>
        </w:rPr>
      </w:pPr>
    </w:p>
    <w:p w14:paraId="45FB65C4" w14:textId="77777777" w:rsidR="00D601DD" w:rsidRDefault="00D601DD">
      <w:pPr>
        <w:pStyle w:val="BodyText"/>
        <w:rPr>
          <w:sz w:val="22"/>
        </w:rPr>
      </w:pPr>
    </w:p>
    <w:p w14:paraId="587BDE6D" w14:textId="77777777" w:rsidR="00D601DD" w:rsidRDefault="000B0A12">
      <w:pPr>
        <w:pStyle w:val="BodyText"/>
        <w:spacing w:before="159"/>
        <w:ind w:left="157"/>
      </w:pPr>
      <w:bookmarkStart w:id="333" w:name="_bookmark56"/>
      <w:bookmarkEnd w:id="333"/>
      <w:r>
        <w:t>Figure</w:t>
      </w:r>
      <w:r>
        <w:rPr>
          <w:spacing w:val="-5"/>
        </w:rPr>
        <w:t xml:space="preserve"> </w:t>
      </w:r>
      <w:r>
        <w:t>6.</w:t>
      </w:r>
      <w:r>
        <w:rPr>
          <w:spacing w:val="1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banks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respondent</w:t>
      </w:r>
    </w:p>
    <w:p w14:paraId="2310EDB7" w14:textId="77777777" w:rsidR="00D601DD" w:rsidRDefault="00D601DD">
      <w:pPr>
        <w:pStyle w:val="BodyText"/>
        <w:rPr>
          <w:sz w:val="20"/>
        </w:rPr>
      </w:pPr>
    </w:p>
    <w:p w14:paraId="5B7C5175" w14:textId="77777777" w:rsidR="00D601DD" w:rsidRDefault="000B0A12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586560" behindDoc="0" locked="0" layoutInCell="1" allowOverlap="1" wp14:anchorId="629ECDA3" wp14:editId="0143DD6E">
            <wp:simplePos x="0" y="0"/>
            <wp:positionH relativeFrom="page">
              <wp:posOffset>2311159</wp:posOffset>
            </wp:positionH>
            <wp:positionV relativeFrom="paragraph">
              <wp:posOffset>89890</wp:posOffset>
            </wp:positionV>
            <wp:extent cx="2865310" cy="2256091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5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DD663" w14:textId="77777777" w:rsidR="00D601DD" w:rsidRDefault="00D601DD">
      <w:pPr>
        <w:pStyle w:val="BodyText"/>
        <w:rPr>
          <w:sz w:val="26"/>
        </w:rPr>
      </w:pPr>
    </w:p>
    <w:p w14:paraId="0426687D" w14:textId="77777777" w:rsidR="00D601DD" w:rsidRDefault="000B0A12">
      <w:pPr>
        <w:spacing w:before="189"/>
        <w:ind w:left="157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508332B0" w14:textId="77777777" w:rsidR="00D601DD" w:rsidRDefault="00D601DD">
      <w:pPr>
        <w:rPr>
          <w:sz w:val="20"/>
        </w:rPr>
        <w:sectPr w:rsidR="00D601DD">
          <w:pgSz w:w="11910" w:h="16840"/>
          <w:pgMar w:top="1580" w:right="1000" w:bottom="1020" w:left="1260" w:header="0" w:footer="833" w:gutter="0"/>
          <w:cols w:space="708"/>
        </w:sectPr>
      </w:pPr>
    </w:p>
    <w:p w14:paraId="543C7B61" w14:textId="77777777" w:rsidR="00D601DD" w:rsidRDefault="00D601DD">
      <w:pPr>
        <w:pStyle w:val="BodyText"/>
        <w:rPr>
          <w:sz w:val="20"/>
        </w:rPr>
      </w:pPr>
    </w:p>
    <w:p w14:paraId="2F56123A" w14:textId="77777777" w:rsidR="00D601DD" w:rsidRDefault="00D601DD">
      <w:pPr>
        <w:pStyle w:val="BodyText"/>
        <w:spacing w:before="2"/>
        <w:rPr>
          <w:sz w:val="26"/>
        </w:rPr>
      </w:pPr>
    </w:p>
    <w:p w14:paraId="14061AAF" w14:textId="77777777" w:rsidR="00D601DD" w:rsidRDefault="000B0A12">
      <w:pPr>
        <w:pStyle w:val="BodyText"/>
        <w:spacing w:before="90"/>
        <w:ind w:left="157"/>
      </w:pPr>
      <w:bookmarkStart w:id="334" w:name="_bookmark57"/>
      <w:bookmarkEnd w:id="334"/>
      <w:r>
        <w:t>Figure</w:t>
      </w:r>
      <w:r>
        <w:rPr>
          <w:spacing w:val="-8"/>
        </w:rPr>
        <w:t xml:space="preserve"> </w:t>
      </w:r>
      <w:r>
        <w:t>7.</w:t>
      </w:r>
      <w:r>
        <w:rPr>
          <w:spacing w:val="10"/>
        </w:rPr>
        <w:t xml:space="preserve"> </w:t>
      </w:r>
      <w:r>
        <w:t>Satisfaction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interaction</w:t>
      </w:r>
    </w:p>
    <w:p w14:paraId="493A565C" w14:textId="77777777" w:rsidR="00D601DD" w:rsidRDefault="00D601DD">
      <w:pPr>
        <w:pStyle w:val="BodyText"/>
        <w:rPr>
          <w:sz w:val="20"/>
        </w:rPr>
      </w:pPr>
    </w:p>
    <w:p w14:paraId="5E0FD665" w14:textId="77777777" w:rsidR="00D601DD" w:rsidRDefault="000B0A12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587584" behindDoc="0" locked="0" layoutInCell="1" allowOverlap="1" wp14:anchorId="23927810" wp14:editId="4514D302">
            <wp:simplePos x="0" y="0"/>
            <wp:positionH relativeFrom="page">
              <wp:posOffset>2311159</wp:posOffset>
            </wp:positionH>
            <wp:positionV relativeFrom="paragraph">
              <wp:posOffset>89821</wp:posOffset>
            </wp:positionV>
            <wp:extent cx="2865310" cy="2270950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0CBC4" w14:textId="77777777" w:rsidR="00D601DD" w:rsidRDefault="00D601DD">
      <w:pPr>
        <w:pStyle w:val="BodyText"/>
        <w:rPr>
          <w:sz w:val="26"/>
        </w:rPr>
      </w:pPr>
    </w:p>
    <w:p w14:paraId="53B5E755" w14:textId="77777777" w:rsidR="00D601DD" w:rsidRDefault="000B0A12">
      <w:pPr>
        <w:spacing w:before="166"/>
        <w:ind w:left="157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04788C83" w14:textId="77777777" w:rsidR="00D601DD" w:rsidRDefault="00D601DD">
      <w:pPr>
        <w:pStyle w:val="BodyText"/>
        <w:rPr>
          <w:sz w:val="22"/>
        </w:rPr>
      </w:pPr>
    </w:p>
    <w:p w14:paraId="1FB32EE5" w14:textId="77777777" w:rsidR="00D601DD" w:rsidRDefault="00D601DD">
      <w:pPr>
        <w:pStyle w:val="BodyText"/>
        <w:rPr>
          <w:sz w:val="22"/>
        </w:rPr>
      </w:pPr>
    </w:p>
    <w:p w14:paraId="381ACE99" w14:textId="77777777" w:rsidR="00D601DD" w:rsidRDefault="00D601DD">
      <w:pPr>
        <w:pStyle w:val="BodyText"/>
        <w:rPr>
          <w:sz w:val="22"/>
        </w:rPr>
      </w:pPr>
    </w:p>
    <w:p w14:paraId="7774A164" w14:textId="77777777" w:rsidR="00D601DD" w:rsidRDefault="00D601DD">
      <w:pPr>
        <w:pStyle w:val="BodyText"/>
        <w:rPr>
          <w:sz w:val="22"/>
        </w:rPr>
      </w:pPr>
    </w:p>
    <w:p w14:paraId="5060630D" w14:textId="77777777" w:rsidR="00D601DD" w:rsidRDefault="00D601DD">
      <w:pPr>
        <w:pStyle w:val="BodyText"/>
        <w:rPr>
          <w:sz w:val="22"/>
        </w:rPr>
      </w:pPr>
    </w:p>
    <w:p w14:paraId="1CC4CEF4" w14:textId="77777777" w:rsidR="00D601DD" w:rsidRDefault="00D601DD">
      <w:pPr>
        <w:pStyle w:val="BodyText"/>
        <w:rPr>
          <w:sz w:val="22"/>
        </w:rPr>
      </w:pPr>
    </w:p>
    <w:p w14:paraId="45442954" w14:textId="77777777" w:rsidR="00D601DD" w:rsidRDefault="00D601DD">
      <w:pPr>
        <w:pStyle w:val="BodyText"/>
        <w:rPr>
          <w:sz w:val="22"/>
        </w:rPr>
      </w:pPr>
    </w:p>
    <w:p w14:paraId="62F24851" w14:textId="77777777" w:rsidR="00D601DD" w:rsidRDefault="00D601DD">
      <w:pPr>
        <w:pStyle w:val="BodyText"/>
        <w:rPr>
          <w:sz w:val="22"/>
        </w:rPr>
      </w:pPr>
    </w:p>
    <w:p w14:paraId="03CD2C3D" w14:textId="77777777" w:rsidR="00D601DD" w:rsidRDefault="000B0A12">
      <w:pPr>
        <w:pStyle w:val="BodyText"/>
        <w:spacing w:before="158"/>
        <w:ind w:left="157"/>
      </w:pPr>
      <w:bookmarkStart w:id="335" w:name="_bookmark58"/>
      <w:bookmarkEnd w:id="335"/>
      <w:r>
        <w:t>Figure</w:t>
      </w:r>
      <w:r>
        <w:rPr>
          <w:spacing w:val="-9"/>
        </w:rPr>
        <w:t xml:space="preserve"> </w:t>
      </w:r>
      <w:r>
        <w:t>8.</w:t>
      </w:r>
      <w:r>
        <w:rPr>
          <w:spacing w:val="8"/>
        </w:rPr>
        <w:t xml:space="preserve"> </w:t>
      </w:r>
      <w:r>
        <w:t>Satisfaction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problem-solving</w:t>
      </w:r>
    </w:p>
    <w:p w14:paraId="7126C758" w14:textId="77777777" w:rsidR="00D601DD" w:rsidRDefault="00D601DD">
      <w:pPr>
        <w:pStyle w:val="BodyText"/>
        <w:rPr>
          <w:sz w:val="20"/>
        </w:rPr>
      </w:pPr>
    </w:p>
    <w:p w14:paraId="77BA7B18" w14:textId="77777777" w:rsidR="00D601DD" w:rsidRDefault="000B0A12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588608" behindDoc="0" locked="0" layoutInCell="1" allowOverlap="1" wp14:anchorId="4AEFC6DC" wp14:editId="6BACC0E2">
            <wp:simplePos x="0" y="0"/>
            <wp:positionH relativeFrom="page">
              <wp:posOffset>2353126</wp:posOffset>
            </wp:positionH>
            <wp:positionV relativeFrom="paragraph">
              <wp:posOffset>90271</wp:posOffset>
            </wp:positionV>
            <wp:extent cx="2823210" cy="2270950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138EF" w14:textId="77777777" w:rsidR="00D601DD" w:rsidRDefault="00D601DD">
      <w:pPr>
        <w:pStyle w:val="BodyText"/>
        <w:rPr>
          <w:sz w:val="26"/>
        </w:rPr>
      </w:pPr>
    </w:p>
    <w:p w14:paraId="57C21458" w14:textId="77777777" w:rsidR="00D601DD" w:rsidRDefault="000B0A12">
      <w:pPr>
        <w:spacing w:before="166"/>
        <w:ind w:left="157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4B9366E9" w14:textId="77777777" w:rsidR="00D601DD" w:rsidRDefault="00D601DD">
      <w:pPr>
        <w:rPr>
          <w:sz w:val="20"/>
        </w:rPr>
        <w:sectPr w:rsidR="00D601DD">
          <w:pgSz w:w="11910" w:h="16840"/>
          <w:pgMar w:top="1580" w:right="1000" w:bottom="1020" w:left="1260" w:header="0" w:footer="833" w:gutter="0"/>
          <w:cols w:space="708"/>
        </w:sectPr>
      </w:pPr>
    </w:p>
    <w:p w14:paraId="70DFC48B" w14:textId="77777777" w:rsidR="00D601DD" w:rsidRDefault="000B0A12">
      <w:pPr>
        <w:pStyle w:val="BodyText"/>
        <w:spacing w:before="77"/>
        <w:ind w:left="157"/>
      </w:pPr>
      <w:bookmarkStart w:id="336" w:name="_bookmark59"/>
      <w:bookmarkEnd w:id="336"/>
      <w:r>
        <w:lastRenderedPageBreak/>
        <w:t>Figure</w:t>
      </w:r>
      <w:r>
        <w:rPr>
          <w:spacing w:val="-8"/>
        </w:rPr>
        <w:t xml:space="preserve"> </w:t>
      </w:r>
      <w:r>
        <w:t>9.</w:t>
      </w:r>
      <w:r>
        <w:rPr>
          <w:spacing w:val="11"/>
        </w:rPr>
        <w:t xml:space="preserve"> </w:t>
      </w:r>
      <w:r>
        <w:t>Satisfaction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time</w:t>
      </w:r>
    </w:p>
    <w:p w14:paraId="538408C6" w14:textId="77777777" w:rsidR="00D601DD" w:rsidRDefault="00D601DD">
      <w:pPr>
        <w:pStyle w:val="BodyText"/>
        <w:rPr>
          <w:sz w:val="20"/>
        </w:rPr>
      </w:pPr>
    </w:p>
    <w:p w14:paraId="0B516C93" w14:textId="77777777" w:rsidR="00D601DD" w:rsidRDefault="000B0A12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589632" behindDoc="0" locked="0" layoutInCell="1" allowOverlap="1" wp14:anchorId="5D708B92" wp14:editId="41A7486A">
            <wp:simplePos x="0" y="0"/>
            <wp:positionH relativeFrom="page">
              <wp:posOffset>2311159</wp:posOffset>
            </wp:positionH>
            <wp:positionV relativeFrom="paragraph">
              <wp:posOffset>90326</wp:posOffset>
            </wp:positionV>
            <wp:extent cx="2865310" cy="2270950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EF24F" w14:textId="77777777" w:rsidR="00D601DD" w:rsidRDefault="00D601DD">
      <w:pPr>
        <w:pStyle w:val="BodyText"/>
        <w:rPr>
          <w:sz w:val="26"/>
        </w:rPr>
      </w:pPr>
    </w:p>
    <w:p w14:paraId="31628F4D" w14:textId="77777777" w:rsidR="00D601DD" w:rsidRDefault="000B0A12">
      <w:pPr>
        <w:spacing w:before="166"/>
        <w:ind w:left="157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2D204534" w14:textId="77777777" w:rsidR="00D601DD" w:rsidRDefault="00D601DD">
      <w:pPr>
        <w:pStyle w:val="BodyText"/>
        <w:rPr>
          <w:sz w:val="22"/>
        </w:rPr>
      </w:pPr>
    </w:p>
    <w:p w14:paraId="4A0BB9A0" w14:textId="77777777" w:rsidR="00D601DD" w:rsidRDefault="00D601DD">
      <w:pPr>
        <w:pStyle w:val="BodyText"/>
        <w:rPr>
          <w:sz w:val="22"/>
        </w:rPr>
      </w:pPr>
    </w:p>
    <w:p w14:paraId="3EDD11E2" w14:textId="77777777" w:rsidR="00D601DD" w:rsidRDefault="00D601DD">
      <w:pPr>
        <w:pStyle w:val="BodyText"/>
        <w:spacing w:before="1"/>
        <w:rPr>
          <w:sz w:val="23"/>
        </w:rPr>
      </w:pPr>
    </w:p>
    <w:p w14:paraId="4203CE03" w14:textId="77777777" w:rsidR="00D601DD" w:rsidRDefault="000B0A12">
      <w:pPr>
        <w:pStyle w:val="BodyText"/>
        <w:spacing w:before="1"/>
        <w:ind w:left="157"/>
      </w:pPr>
      <w:r>
        <w:t>with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times,</w:t>
      </w:r>
      <w:r>
        <w:rPr>
          <w:spacing w:val="-5"/>
        </w:rPr>
        <w:t xml:space="preserve"> </w:t>
      </w:r>
      <w:r>
        <w:t>respondents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survey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loyal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showed</w:t>
      </w:r>
      <w:r>
        <w:rPr>
          <w:spacing w:val="-6"/>
        </w:rPr>
        <w:t xml:space="preserve"> </w:t>
      </w:r>
      <w:r>
        <w:t>neutrality.</w:t>
      </w:r>
    </w:p>
    <w:p w14:paraId="27032ACC" w14:textId="77777777" w:rsidR="00D601DD" w:rsidRDefault="000B0A12">
      <w:pPr>
        <w:pStyle w:val="BodyText"/>
        <w:spacing w:before="135" w:line="357" w:lineRule="auto"/>
        <w:ind w:left="157" w:firstLine="566"/>
      </w:pPr>
      <w:r>
        <w:rPr>
          <w:w w:val="95"/>
        </w:rPr>
        <w:t>Next</w:t>
      </w:r>
      <w:r>
        <w:rPr>
          <w:spacing w:val="22"/>
          <w:w w:val="95"/>
        </w:rPr>
        <w:t xml:space="preserve"> </w:t>
      </w:r>
      <w:r>
        <w:rPr>
          <w:w w:val="95"/>
        </w:rPr>
        <w:t>question</w:t>
      </w:r>
      <w:r>
        <w:rPr>
          <w:spacing w:val="22"/>
          <w:w w:val="95"/>
        </w:rPr>
        <w:t xml:space="preserve"> </w:t>
      </w:r>
      <w:r>
        <w:rPr>
          <w:w w:val="95"/>
        </w:rPr>
        <w:t>confirmed</w:t>
      </w:r>
      <w:r>
        <w:rPr>
          <w:spacing w:val="22"/>
          <w:w w:val="95"/>
        </w:rPr>
        <w:t xml:space="preserve"> </w:t>
      </w:r>
      <w:r>
        <w:rPr>
          <w:w w:val="95"/>
        </w:rPr>
        <w:t>hypothesis</w:t>
      </w:r>
      <w:r>
        <w:rPr>
          <w:spacing w:val="22"/>
          <w:w w:val="95"/>
        </w:rPr>
        <w:t xml:space="preserve"> </w:t>
      </w:r>
      <w:r>
        <w:rPr>
          <w:w w:val="95"/>
        </w:rPr>
        <w:t>about</w:t>
      </w:r>
      <w:r>
        <w:rPr>
          <w:spacing w:val="22"/>
          <w:w w:val="95"/>
        </w:rPr>
        <w:t xml:space="preserve"> </w:t>
      </w:r>
      <w:r>
        <w:rPr>
          <w:w w:val="95"/>
        </w:rPr>
        <w:t>survey</w:t>
      </w:r>
      <w:r>
        <w:rPr>
          <w:spacing w:val="22"/>
          <w:w w:val="95"/>
        </w:rPr>
        <w:t xml:space="preserve"> </w:t>
      </w:r>
      <w:r>
        <w:rPr>
          <w:w w:val="95"/>
        </w:rPr>
        <w:t>population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r>
        <w:rPr>
          <w:w w:val="95"/>
        </w:rPr>
        <w:t>showed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respondents</w:t>
      </w:r>
      <w:r>
        <w:rPr>
          <w:spacing w:val="-54"/>
          <w:w w:val="95"/>
        </w:rPr>
        <w:t xml:space="preserve"> </w:t>
      </w:r>
      <w:r>
        <w:t>mostly</w:t>
      </w:r>
      <w:r>
        <w:rPr>
          <w:spacing w:val="-2"/>
        </w:rPr>
        <w:t xml:space="preserve"> </w:t>
      </w:r>
      <w:r>
        <w:t>prefer</w:t>
      </w:r>
      <w:r>
        <w:rPr>
          <w:spacing w:val="-1"/>
        </w:rPr>
        <w:t xml:space="preserve"> </w:t>
      </w:r>
      <w:r>
        <w:t>dialog</w:t>
      </w:r>
      <w:r>
        <w:rPr>
          <w:spacing w:val="-1"/>
        </w:rPr>
        <w:t xml:space="preserve"> </w:t>
      </w:r>
      <w:r>
        <w:t>interactions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calls.</w:t>
      </w:r>
    </w:p>
    <w:p w14:paraId="3F8DA88E" w14:textId="77777777" w:rsidR="00D601DD" w:rsidRDefault="000B0A12">
      <w:pPr>
        <w:pStyle w:val="BodyText"/>
        <w:spacing w:before="122"/>
        <w:ind w:left="157"/>
      </w:pPr>
      <w:bookmarkStart w:id="337" w:name="_bookmark60"/>
      <w:bookmarkEnd w:id="337"/>
      <w:r>
        <w:t>Figure</w:t>
      </w:r>
      <w:r>
        <w:rPr>
          <w:spacing w:val="-6"/>
        </w:rPr>
        <w:t xml:space="preserve"> </w:t>
      </w:r>
      <w:r>
        <w:t>10.</w:t>
      </w:r>
      <w:r>
        <w:rPr>
          <w:spacing w:val="12"/>
        </w:rPr>
        <w:t xml:space="preserve"> </w:t>
      </w:r>
      <w:r>
        <w:t>Preferences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dialog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calls</w:t>
      </w:r>
    </w:p>
    <w:p w14:paraId="38881E43" w14:textId="77777777" w:rsidR="00D601DD" w:rsidRDefault="00D601DD">
      <w:pPr>
        <w:pStyle w:val="BodyText"/>
        <w:rPr>
          <w:sz w:val="20"/>
        </w:rPr>
      </w:pPr>
    </w:p>
    <w:p w14:paraId="58FDBF8A" w14:textId="77777777" w:rsidR="00D601DD" w:rsidRDefault="000B0A12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590656" behindDoc="0" locked="0" layoutInCell="1" allowOverlap="1" wp14:anchorId="4991E552" wp14:editId="7D175A52">
            <wp:simplePos x="0" y="0"/>
            <wp:positionH relativeFrom="page">
              <wp:posOffset>2311159</wp:posOffset>
            </wp:positionH>
            <wp:positionV relativeFrom="paragraph">
              <wp:posOffset>90301</wp:posOffset>
            </wp:positionV>
            <wp:extent cx="2865310" cy="2270950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9EAC0" w14:textId="77777777" w:rsidR="00D601DD" w:rsidRDefault="00D601DD">
      <w:pPr>
        <w:pStyle w:val="BodyText"/>
        <w:rPr>
          <w:sz w:val="26"/>
        </w:rPr>
      </w:pPr>
    </w:p>
    <w:p w14:paraId="269F8485" w14:textId="77777777" w:rsidR="00D601DD" w:rsidRDefault="000B0A12">
      <w:pPr>
        <w:spacing w:before="166"/>
        <w:ind w:left="157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50ABA1B4" w14:textId="77777777" w:rsidR="00D601DD" w:rsidRDefault="00D601DD">
      <w:pPr>
        <w:rPr>
          <w:sz w:val="20"/>
        </w:rPr>
        <w:sectPr w:rsidR="00D601DD">
          <w:pgSz w:w="11910" w:h="16840"/>
          <w:pgMar w:top="1300" w:right="1000" w:bottom="1020" w:left="1260" w:header="0" w:footer="833" w:gutter="0"/>
          <w:cols w:space="708"/>
        </w:sectPr>
      </w:pPr>
    </w:p>
    <w:p w14:paraId="636769DA" w14:textId="3CC22AA3" w:rsidR="00D601DD" w:rsidDel="004B28B7" w:rsidRDefault="000B0A12">
      <w:pPr>
        <w:pStyle w:val="Heading2"/>
        <w:spacing w:before="63"/>
        <w:ind w:left="157" w:firstLine="0"/>
        <w:rPr>
          <w:del w:id="338" w:author="Krzysztof SPIRZEWSKI" w:date="2021-10-21T21:53:00Z"/>
        </w:rPr>
      </w:pPr>
      <w:bookmarkStart w:id="339" w:name="_bookmark61"/>
      <w:bookmarkEnd w:id="339"/>
      <w:del w:id="340" w:author="Krzysztof SPIRZEWSKI" w:date="2021-10-21T21:51:00Z">
        <w:r w:rsidDel="004B28B7">
          <w:delText>Annex</w:delText>
        </w:r>
        <w:r w:rsidDel="004B28B7">
          <w:rPr>
            <w:spacing w:val="-11"/>
          </w:rPr>
          <w:delText xml:space="preserve"> </w:delText>
        </w:r>
        <w:r w:rsidDel="004B28B7">
          <w:delText>1.</w:delText>
        </w:r>
      </w:del>
      <w:del w:id="341" w:author="Krzysztof SPIRZEWSKI" w:date="2021-10-21T21:52:00Z">
        <w:r w:rsidDel="004B28B7">
          <w:rPr>
            <w:spacing w:val="7"/>
          </w:rPr>
          <w:delText xml:space="preserve"> </w:delText>
        </w:r>
      </w:del>
      <w:del w:id="342" w:author="Krzysztof SPIRZEWSKI" w:date="2021-10-21T21:53:00Z">
        <w:r w:rsidDel="004B28B7">
          <w:delText>Survey</w:delText>
        </w:r>
      </w:del>
      <w:del w:id="343" w:author="Krzysztof SPIRZEWSKI" w:date="2021-10-21T21:52:00Z">
        <w:r w:rsidDel="004B28B7">
          <w:delText>.</w:delText>
        </w:r>
      </w:del>
      <w:del w:id="344" w:author="Krzysztof SPIRZEWSKI" w:date="2021-10-21T21:53:00Z">
        <w:r w:rsidDel="004B28B7">
          <w:rPr>
            <w:spacing w:val="6"/>
          </w:rPr>
          <w:delText xml:space="preserve"> </w:delText>
        </w:r>
        <w:r w:rsidDel="004B28B7">
          <w:delText>Satisfaction</w:delText>
        </w:r>
        <w:r w:rsidDel="004B28B7">
          <w:rPr>
            <w:spacing w:val="-10"/>
          </w:rPr>
          <w:delText xml:space="preserve"> </w:delText>
        </w:r>
        <w:r w:rsidDel="004B28B7">
          <w:delText>with</w:delText>
        </w:r>
        <w:r w:rsidDel="004B28B7">
          <w:rPr>
            <w:spacing w:val="-10"/>
          </w:rPr>
          <w:delText xml:space="preserve"> </w:delText>
        </w:r>
        <w:r w:rsidDel="004B28B7">
          <w:delText>Digital</w:delText>
        </w:r>
        <w:r w:rsidDel="004B28B7">
          <w:rPr>
            <w:spacing w:val="-11"/>
          </w:rPr>
          <w:delText xml:space="preserve"> </w:delText>
        </w:r>
        <w:r w:rsidDel="004B28B7">
          <w:delText>Banking</w:delText>
        </w:r>
        <w:r w:rsidDel="004B28B7">
          <w:rPr>
            <w:spacing w:val="-10"/>
          </w:rPr>
          <w:delText xml:space="preserve"> </w:delText>
        </w:r>
        <w:r w:rsidDel="004B28B7">
          <w:delText>Customer</w:delText>
        </w:r>
        <w:r w:rsidDel="004B28B7">
          <w:rPr>
            <w:spacing w:val="-10"/>
          </w:rPr>
          <w:delText xml:space="preserve"> </w:delText>
        </w:r>
        <w:r w:rsidDel="004B28B7">
          <w:delText>Service</w:delText>
        </w:r>
      </w:del>
    </w:p>
    <w:p w14:paraId="1154CCE1" w14:textId="7FEA8754" w:rsidR="00D601DD" w:rsidDel="004B28B7" w:rsidRDefault="00D601DD">
      <w:pPr>
        <w:pStyle w:val="BodyText"/>
        <w:rPr>
          <w:del w:id="345" w:author="Krzysztof SPIRZEWSKI" w:date="2021-10-21T21:53:00Z"/>
          <w:b/>
          <w:sz w:val="26"/>
        </w:rPr>
      </w:pPr>
    </w:p>
    <w:p w14:paraId="7D4490CD" w14:textId="67AB8A8D" w:rsidR="00D601DD" w:rsidDel="004B28B7" w:rsidRDefault="000B0A12">
      <w:pPr>
        <w:pStyle w:val="ListParagraph"/>
        <w:numPr>
          <w:ilvl w:val="0"/>
          <w:numId w:val="1"/>
        </w:numPr>
        <w:tabs>
          <w:tab w:val="left" w:pos="417"/>
        </w:tabs>
        <w:spacing w:before="196" w:line="312" w:lineRule="auto"/>
        <w:ind w:right="7520" w:hanging="120"/>
        <w:rPr>
          <w:del w:id="346" w:author="Krzysztof SPIRZEWSKI" w:date="2021-10-21T21:53:00Z"/>
          <w:sz w:val="24"/>
        </w:rPr>
      </w:pPr>
      <w:del w:id="347" w:author="Krzysztof SPIRZEWSKI" w:date="2021-10-21T21:53:00Z">
        <w:r w:rsidDel="004B28B7">
          <w:pict w14:anchorId="03F0EC56">
            <v:shape id="docshape194" o:spid="_x0000_s2087" style="position:absolute;left:0;text-align:left;margin-left:119.3pt;margin-top:28.35pt;width:12.8pt;height:12.4pt;z-index:-251619328;mso-position-horizontal-relative:page" coordorigin="2386,567" coordsize="256,248" o:spt="100" adj="0,,0" path="m2386,567r255,m2390,810r,-239m2637,810r,-239m2386,81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rPr>
            <w:sz w:val="24"/>
          </w:rPr>
          <w:delText>How</w:delText>
        </w:r>
        <w:r w:rsidDel="004B28B7">
          <w:rPr>
            <w:spacing w:val="-7"/>
            <w:sz w:val="24"/>
          </w:rPr>
          <w:delText xml:space="preserve"> </w:delText>
        </w:r>
        <w:r w:rsidDel="004B28B7">
          <w:rPr>
            <w:sz w:val="24"/>
          </w:rPr>
          <w:delText>old</w:delText>
        </w:r>
        <w:r w:rsidDel="004B28B7">
          <w:rPr>
            <w:spacing w:val="-6"/>
            <w:sz w:val="24"/>
          </w:rPr>
          <w:delText xml:space="preserve"> </w:delText>
        </w:r>
        <w:r w:rsidDel="004B28B7">
          <w:rPr>
            <w:sz w:val="24"/>
          </w:rPr>
          <w:delText>are</w:delText>
        </w:r>
        <w:r w:rsidDel="004B28B7">
          <w:rPr>
            <w:spacing w:val="-7"/>
            <w:sz w:val="24"/>
          </w:rPr>
          <w:delText xml:space="preserve"> </w:delText>
        </w:r>
        <w:r w:rsidDel="004B28B7">
          <w:rPr>
            <w:sz w:val="24"/>
          </w:rPr>
          <w:delText>you?</w:delText>
        </w:r>
        <w:r w:rsidDel="004B28B7">
          <w:rPr>
            <w:spacing w:val="-57"/>
            <w:sz w:val="24"/>
          </w:rPr>
          <w:delText xml:space="preserve"> </w:delText>
        </w:r>
        <w:r w:rsidDel="004B28B7">
          <w:rPr>
            <w:sz w:val="24"/>
          </w:rPr>
          <w:delText>18-32</w:delText>
        </w:r>
      </w:del>
    </w:p>
    <w:p w14:paraId="4A740A19" w14:textId="5FA063E9" w:rsidR="00D601DD" w:rsidDel="004B28B7" w:rsidRDefault="000B0A12">
      <w:pPr>
        <w:pStyle w:val="BodyText"/>
        <w:spacing w:before="54"/>
        <w:ind w:left="276"/>
        <w:rPr>
          <w:del w:id="348" w:author="Krzysztof SPIRZEWSKI" w:date="2021-10-21T21:53:00Z"/>
        </w:rPr>
      </w:pPr>
      <w:del w:id="349" w:author="Krzysztof SPIRZEWSKI" w:date="2021-10-21T21:53:00Z">
        <w:r w:rsidDel="004B28B7">
          <w:pict w14:anchorId="4CA74C20">
            <v:shape id="docshape195" o:spid="_x0000_s2086" style="position:absolute;left:0;text-align:left;margin-left:119.3pt;margin-top:3.25pt;width:12.8pt;height:12.4pt;z-index:251648000;mso-position-horizontal-relative:page" coordorigin="2386,65" coordsize="256,248" o:spt="100" adj="0,,0" path="m2386,65r255,m2390,308r,-239m2637,308r,-239m2386,312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delText>33-48</w:delText>
        </w:r>
      </w:del>
    </w:p>
    <w:p w14:paraId="60B44436" w14:textId="193B738C" w:rsidR="00D601DD" w:rsidDel="004B28B7" w:rsidRDefault="000B0A12">
      <w:pPr>
        <w:pStyle w:val="BodyText"/>
        <w:spacing w:before="135"/>
        <w:ind w:left="276"/>
        <w:rPr>
          <w:del w:id="350" w:author="Krzysztof SPIRZEWSKI" w:date="2021-10-21T21:53:00Z"/>
        </w:rPr>
      </w:pPr>
      <w:del w:id="351" w:author="Krzysztof SPIRZEWSKI" w:date="2021-10-21T21:53:00Z">
        <w:r w:rsidDel="004B28B7">
          <w:pict w14:anchorId="492039E5">
            <v:shape id="docshape196" o:spid="_x0000_s2085" style="position:absolute;left:0;text-align:left;margin-left:119.3pt;margin-top:7.3pt;width:12.8pt;height:12.4pt;z-index:251649024;mso-position-horizontal-relative:page" coordorigin="2386,146" coordsize="256,248" o:spt="100" adj="0,,0" path="m2386,146r255,m2390,389r,-239m2637,389r,-239m2386,393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delText>49+</w:delText>
        </w:r>
      </w:del>
    </w:p>
    <w:p w14:paraId="7EA9B15E" w14:textId="18CC7EA1" w:rsidR="00D601DD" w:rsidDel="004B28B7" w:rsidRDefault="00D601DD">
      <w:pPr>
        <w:pStyle w:val="BodyText"/>
        <w:rPr>
          <w:del w:id="352" w:author="Krzysztof SPIRZEWSKI" w:date="2021-10-21T21:53:00Z"/>
          <w:sz w:val="20"/>
        </w:rPr>
      </w:pPr>
    </w:p>
    <w:p w14:paraId="4F06569D" w14:textId="7822A5E0" w:rsidR="00D601DD" w:rsidDel="004B28B7" w:rsidRDefault="00D601DD">
      <w:pPr>
        <w:pStyle w:val="BodyText"/>
        <w:spacing w:before="9"/>
        <w:rPr>
          <w:del w:id="353" w:author="Krzysztof SPIRZEWSKI" w:date="2021-10-21T21:53:00Z"/>
          <w:sz w:val="16"/>
        </w:rPr>
      </w:pPr>
    </w:p>
    <w:p w14:paraId="41359B6D" w14:textId="2B47BA91" w:rsidR="00D601DD" w:rsidDel="004B28B7" w:rsidRDefault="000B0A12">
      <w:pPr>
        <w:pStyle w:val="ListParagraph"/>
        <w:numPr>
          <w:ilvl w:val="0"/>
          <w:numId w:val="1"/>
        </w:numPr>
        <w:tabs>
          <w:tab w:val="left" w:pos="417"/>
          <w:tab w:val="left" w:pos="1226"/>
          <w:tab w:val="left" w:pos="1878"/>
        </w:tabs>
        <w:spacing w:before="89" w:line="357" w:lineRule="auto"/>
        <w:ind w:left="157" w:right="3848" w:firstLine="0"/>
        <w:rPr>
          <w:del w:id="354" w:author="Krzysztof SPIRZEWSKI" w:date="2021-10-21T21:53:00Z"/>
          <w:sz w:val="24"/>
        </w:rPr>
      </w:pPr>
      <w:del w:id="355" w:author="Krzysztof SPIRZEWSKI" w:date="2021-10-21T21:53:00Z">
        <w:r w:rsidDel="004B28B7">
          <w:rPr>
            <w:sz w:val="24"/>
          </w:rPr>
          <w:delText>How</w:delText>
        </w:r>
        <w:r w:rsidDel="004B28B7">
          <w:rPr>
            <w:spacing w:val="-4"/>
            <w:sz w:val="24"/>
          </w:rPr>
          <w:delText xml:space="preserve"> </w:delText>
        </w:r>
        <w:r w:rsidDel="004B28B7">
          <w:rPr>
            <w:sz w:val="24"/>
          </w:rPr>
          <w:delText>many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banks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did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you</w:delText>
        </w:r>
        <w:r w:rsidDel="004B28B7">
          <w:rPr>
            <w:spacing w:val="-4"/>
            <w:sz w:val="24"/>
          </w:rPr>
          <w:delText xml:space="preserve"> </w:delText>
        </w:r>
        <w:r w:rsidDel="004B28B7">
          <w:rPr>
            <w:sz w:val="24"/>
          </w:rPr>
          <w:delText>interact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with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for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the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last</w:delText>
        </w:r>
        <w:r w:rsidDel="004B28B7">
          <w:rPr>
            <w:spacing w:val="-4"/>
            <w:sz w:val="24"/>
          </w:rPr>
          <w:delText xml:space="preserve"> </w:delText>
        </w:r>
        <w:r w:rsidDel="004B28B7">
          <w:rPr>
            <w:sz w:val="24"/>
          </w:rPr>
          <w:delText>year?</w:delText>
        </w:r>
        <w:r w:rsidDel="004B28B7">
          <w:rPr>
            <w:spacing w:val="-57"/>
            <w:sz w:val="24"/>
          </w:rPr>
          <w:delText xml:space="preserve"> </w:delText>
        </w:r>
        <w:r w:rsidDel="004B28B7">
          <w:rPr>
            <w:sz w:val="24"/>
          </w:rPr>
          <w:delText>Number:</w:delText>
        </w:r>
        <w:r w:rsidDel="004B28B7">
          <w:rPr>
            <w:sz w:val="24"/>
          </w:rPr>
          <w:tab/>
        </w:r>
        <w:r w:rsidDel="004B28B7">
          <w:rPr>
            <w:w w:val="99"/>
            <w:sz w:val="24"/>
            <w:u w:val="single"/>
          </w:rPr>
          <w:delText xml:space="preserve"> </w:delText>
        </w:r>
        <w:r w:rsidDel="004B28B7">
          <w:rPr>
            <w:sz w:val="24"/>
            <w:u w:val="single"/>
          </w:rPr>
          <w:tab/>
        </w:r>
      </w:del>
    </w:p>
    <w:p w14:paraId="40988EFF" w14:textId="79CD1B92" w:rsidR="00D601DD" w:rsidDel="004B28B7" w:rsidRDefault="00D601DD">
      <w:pPr>
        <w:pStyle w:val="BodyText"/>
        <w:rPr>
          <w:del w:id="356" w:author="Krzysztof SPIRZEWSKI" w:date="2021-10-21T21:53:00Z"/>
          <w:sz w:val="20"/>
        </w:rPr>
      </w:pPr>
    </w:p>
    <w:p w14:paraId="37B2A3C7" w14:textId="4CA7BA82" w:rsidR="00D601DD" w:rsidDel="004B28B7" w:rsidRDefault="00D601DD">
      <w:pPr>
        <w:rPr>
          <w:del w:id="357" w:author="Krzysztof SPIRZEWSKI" w:date="2021-10-21T21:53:00Z"/>
          <w:sz w:val="20"/>
        </w:rPr>
        <w:sectPr w:rsidR="00D601DD" w:rsidDel="004B28B7">
          <w:pgSz w:w="11910" w:h="16840"/>
          <w:pgMar w:top="1400" w:right="1000" w:bottom="1020" w:left="1260" w:header="0" w:footer="833" w:gutter="0"/>
          <w:cols w:space="708"/>
        </w:sectPr>
      </w:pPr>
    </w:p>
    <w:p w14:paraId="5B41ECA6" w14:textId="59AADA7A" w:rsidR="00D601DD" w:rsidDel="004B28B7" w:rsidRDefault="00D601DD">
      <w:pPr>
        <w:pStyle w:val="BodyText"/>
        <w:spacing w:before="8"/>
        <w:rPr>
          <w:del w:id="358" w:author="Krzysztof SPIRZEWSKI" w:date="2021-10-21T21:53:00Z"/>
          <w:sz w:val="21"/>
        </w:rPr>
      </w:pPr>
    </w:p>
    <w:p w14:paraId="0B20709A" w14:textId="77623407" w:rsidR="00D601DD" w:rsidDel="004B28B7" w:rsidRDefault="000B0A12">
      <w:pPr>
        <w:pStyle w:val="BodyText"/>
        <w:ind w:left="157"/>
        <w:rPr>
          <w:del w:id="359" w:author="Krzysztof SPIRZEWSKI" w:date="2021-10-21T21:53:00Z"/>
        </w:rPr>
      </w:pPr>
      <w:del w:id="360" w:author="Krzysztof SPIRZEWSKI" w:date="2021-10-21T21:53:00Z">
        <w:r w:rsidDel="004B28B7">
          <w:delText>Indicate</w:delText>
        </w:r>
        <w:r w:rsidDel="004B28B7">
          <w:rPr>
            <w:spacing w:val="-5"/>
          </w:rPr>
          <w:delText xml:space="preserve"> </w:delText>
        </w:r>
        <w:r w:rsidDel="004B28B7">
          <w:delText>your</w:delText>
        </w:r>
        <w:r w:rsidDel="004B28B7">
          <w:rPr>
            <w:spacing w:val="-4"/>
          </w:rPr>
          <w:delText xml:space="preserve"> </w:delText>
        </w:r>
        <w:r w:rsidDel="004B28B7">
          <w:delText>opinion</w:delText>
        </w:r>
        <w:r w:rsidDel="004B28B7">
          <w:rPr>
            <w:spacing w:val="-4"/>
          </w:rPr>
          <w:delText xml:space="preserve"> </w:delText>
        </w:r>
        <w:r w:rsidDel="004B28B7">
          <w:delText>about</w:delText>
        </w:r>
        <w:r w:rsidDel="004B28B7">
          <w:rPr>
            <w:spacing w:val="-5"/>
          </w:rPr>
          <w:delText xml:space="preserve"> </w:delText>
        </w:r>
        <w:r w:rsidDel="004B28B7">
          <w:delText>each</w:delText>
        </w:r>
        <w:r w:rsidDel="004B28B7">
          <w:rPr>
            <w:spacing w:val="-4"/>
          </w:rPr>
          <w:delText xml:space="preserve"> </w:delText>
        </w:r>
        <w:r w:rsidDel="004B28B7">
          <w:delText>of</w:delText>
        </w:r>
        <w:r w:rsidDel="004B28B7">
          <w:rPr>
            <w:spacing w:val="-5"/>
          </w:rPr>
          <w:delText xml:space="preserve"> </w:delText>
        </w:r>
        <w:r w:rsidDel="004B28B7">
          <w:delText>the</w:delText>
        </w:r>
        <w:r w:rsidDel="004B28B7">
          <w:rPr>
            <w:spacing w:val="-4"/>
          </w:rPr>
          <w:delText xml:space="preserve"> </w:delText>
        </w:r>
        <w:r w:rsidDel="004B28B7">
          <w:delText>following</w:delText>
        </w:r>
        <w:r w:rsidDel="004B28B7">
          <w:rPr>
            <w:spacing w:val="-4"/>
          </w:rPr>
          <w:delText xml:space="preserve"> </w:delText>
        </w:r>
        <w:r w:rsidDel="004B28B7">
          <w:delText>statements.</w:delText>
        </w:r>
      </w:del>
    </w:p>
    <w:p w14:paraId="768C84AE" w14:textId="0E7C1646" w:rsidR="00D601DD" w:rsidDel="004B28B7" w:rsidRDefault="000B0A12">
      <w:pPr>
        <w:pStyle w:val="BodyText"/>
        <w:spacing w:before="185" w:line="275" w:lineRule="exact"/>
        <w:ind w:left="4751"/>
        <w:rPr>
          <w:del w:id="361" w:author="Krzysztof SPIRZEWSKI" w:date="2021-10-21T21:53:00Z"/>
        </w:rPr>
      </w:pPr>
      <w:del w:id="362" w:author="Krzysztof SPIRZEWSKI" w:date="2021-10-21T21:53:00Z">
        <w:r w:rsidDel="004B28B7">
          <w:delText>Strongly</w:delText>
        </w:r>
      </w:del>
    </w:p>
    <w:p w14:paraId="07CB0505" w14:textId="4A3EE241" w:rsidR="00D601DD" w:rsidDel="004B28B7" w:rsidRDefault="000B0A12">
      <w:pPr>
        <w:pStyle w:val="BodyText"/>
        <w:tabs>
          <w:tab w:val="left" w:pos="5813"/>
          <w:tab w:val="left" w:pos="6636"/>
          <w:tab w:val="left" w:pos="7592"/>
        </w:tabs>
        <w:spacing w:line="275" w:lineRule="exact"/>
        <w:ind w:left="4871"/>
        <w:rPr>
          <w:del w:id="363" w:author="Krzysztof SPIRZEWSKI" w:date="2021-10-21T21:53:00Z"/>
        </w:rPr>
      </w:pPr>
      <w:del w:id="364" w:author="Krzysztof SPIRZEWSKI" w:date="2021-10-21T21:53:00Z">
        <w:r w:rsidDel="004B28B7">
          <w:delText>Agree</w:delText>
        </w:r>
        <w:r w:rsidDel="004B28B7">
          <w:tab/>
          <w:delText>Agree</w:delText>
        </w:r>
        <w:r w:rsidDel="004B28B7">
          <w:tab/>
          <w:delText>Neutral</w:delText>
        </w:r>
        <w:r w:rsidDel="004B28B7">
          <w:tab/>
          <w:delText>Disagree</w:delText>
        </w:r>
      </w:del>
    </w:p>
    <w:p w14:paraId="128C4365" w14:textId="2291E557" w:rsidR="00D601DD" w:rsidDel="004B28B7" w:rsidRDefault="000B0A12">
      <w:pPr>
        <w:rPr>
          <w:del w:id="365" w:author="Krzysztof SPIRZEWSKI" w:date="2021-10-21T21:53:00Z"/>
          <w:sz w:val="26"/>
        </w:rPr>
      </w:pPr>
      <w:del w:id="366" w:author="Krzysztof SPIRZEWSKI" w:date="2021-10-21T21:53:00Z">
        <w:r w:rsidDel="004B28B7">
          <w:br w:type="column"/>
        </w:r>
      </w:del>
    </w:p>
    <w:p w14:paraId="2A024479" w14:textId="52180AC7" w:rsidR="00D601DD" w:rsidDel="004B28B7" w:rsidRDefault="00D601DD">
      <w:pPr>
        <w:pStyle w:val="BodyText"/>
        <w:spacing w:before="4"/>
        <w:rPr>
          <w:del w:id="367" w:author="Krzysztof SPIRZEWSKI" w:date="2021-10-21T21:53:00Z"/>
          <w:sz w:val="35"/>
        </w:rPr>
      </w:pPr>
    </w:p>
    <w:p w14:paraId="34099413" w14:textId="766A573D" w:rsidR="00D601DD" w:rsidDel="004B28B7" w:rsidRDefault="000B0A12">
      <w:pPr>
        <w:pStyle w:val="BodyText"/>
        <w:spacing w:before="1"/>
        <w:ind w:left="157" w:right="102" w:firstLine="13"/>
        <w:rPr>
          <w:del w:id="368" w:author="Krzysztof SPIRZEWSKI" w:date="2021-10-21T21:53:00Z"/>
        </w:rPr>
      </w:pPr>
      <w:del w:id="369" w:author="Krzysztof SPIRZEWSKI" w:date="2021-10-21T21:53:00Z">
        <w:r w:rsidDel="004B28B7">
          <w:delText>Strongly</w:delText>
        </w:r>
        <w:r w:rsidDel="004B28B7">
          <w:rPr>
            <w:spacing w:val="-57"/>
          </w:rPr>
          <w:delText xml:space="preserve"> </w:delText>
        </w:r>
        <w:r w:rsidDel="004B28B7">
          <w:rPr>
            <w:spacing w:val="-1"/>
          </w:rPr>
          <w:delText>Disagree</w:delText>
        </w:r>
      </w:del>
    </w:p>
    <w:p w14:paraId="6E8266A1" w14:textId="68A1C37B" w:rsidR="00D601DD" w:rsidDel="004B28B7" w:rsidRDefault="00D601DD">
      <w:pPr>
        <w:rPr>
          <w:del w:id="370" w:author="Krzysztof SPIRZEWSKI" w:date="2021-10-21T21:53:00Z"/>
        </w:rPr>
        <w:sectPr w:rsidR="00D601DD" w:rsidDel="004B28B7">
          <w:type w:val="continuous"/>
          <w:pgSz w:w="11910" w:h="16840"/>
          <w:pgMar w:top="1240" w:right="1000" w:bottom="1020" w:left="1260" w:header="0" w:footer="833" w:gutter="0"/>
          <w:cols w:num="2" w:space="708" w:equalWidth="0">
            <w:col w:w="8483" w:space="43"/>
            <w:col w:w="1124"/>
          </w:cols>
        </w:sectPr>
      </w:pPr>
    </w:p>
    <w:p w14:paraId="1BA82481" w14:textId="4CB59EE1" w:rsidR="00D601DD" w:rsidDel="004B28B7" w:rsidRDefault="000B0A12">
      <w:pPr>
        <w:pStyle w:val="ListParagraph"/>
        <w:numPr>
          <w:ilvl w:val="0"/>
          <w:numId w:val="1"/>
        </w:numPr>
        <w:tabs>
          <w:tab w:val="left" w:pos="437"/>
        </w:tabs>
        <w:spacing w:before="135" w:line="357" w:lineRule="auto"/>
        <w:ind w:left="432" w:right="6239" w:hanging="256"/>
        <w:rPr>
          <w:del w:id="371" w:author="Krzysztof SPIRZEWSKI" w:date="2021-10-21T21:53:00Z"/>
          <w:sz w:val="24"/>
        </w:rPr>
      </w:pPr>
      <w:del w:id="372" w:author="Krzysztof SPIRZEWSKI" w:date="2021-10-21T21:53:00Z">
        <w:r w:rsidDel="004B28B7">
          <w:pict w14:anchorId="7459F0F6">
            <v:shape id="docshape197" o:spid="_x0000_s2084" style="position:absolute;left:0;text-align:left;margin-left:314.8pt;margin-top:27.9pt;width:12.8pt;height:12.4pt;z-index:251650048;mso-position-horizontal-relative:page" coordorigin="6296,558" coordsize="256,248" o:spt="100" adj="0,,0" path="m6296,558r255,m6300,801r,-239m6547,801r,-239m6296,805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397E075A">
            <v:shape id="docshape198" o:spid="_x0000_s2083" style="position:absolute;left:0;text-align:left;margin-left:361.95pt;margin-top:27.9pt;width:12.8pt;height:12.4pt;z-index:251651072;mso-position-horizontal-relative:page" coordorigin="7239,558" coordsize="256,248" o:spt="100" adj="0,,0" path="m7239,558r255,m7243,801r,-239m7490,801r,-239m7239,805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32ECD672">
            <v:shape id="docshape199" o:spid="_x0000_s2082" style="position:absolute;left:0;text-align:left;margin-left:406.45pt;margin-top:27.9pt;width:12.8pt;height:12.4pt;z-index:251652096;mso-position-horizontal-relative:page" coordorigin="8129,558" coordsize="256,248" o:spt="100" adj="0,,0" path="m8129,558r255,m8133,801r,-239m8380,801r,-239m8129,805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42EBA995">
            <v:shape id="docshape200" o:spid="_x0000_s2081" style="position:absolute;left:0;text-align:left;margin-left:457.55pt;margin-top:27.9pt;width:12.8pt;height:12.4pt;z-index:251653120;mso-position-horizontal-relative:page" coordorigin="9151,558" coordsize="256,248" o:spt="100" adj="0,,0" path="m9151,558r255,m9155,801r,-239m9402,801r,-239m9151,805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65D58E9F">
            <v:shape id="docshape201" o:spid="_x0000_s2080" style="position:absolute;left:0;text-align:left;margin-left:512pt;margin-top:27.9pt;width:12.8pt;height:12.4pt;z-index:251654144;mso-position-horizontal-relative:page" coordorigin="10240,558" coordsize="256,248" o:spt="100" adj="0,,0" path="m10240,558r255,m10244,801r,-239m10491,801r,-239m10240,805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rPr>
            <w:sz w:val="24"/>
          </w:rPr>
          <w:delText>I</w:delText>
        </w:r>
        <w:r w:rsidDel="004B28B7">
          <w:rPr>
            <w:spacing w:val="-5"/>
            <w:sz w:val="24"/>
          </w:rPr>
          <w:delText xml:space="preserve"> </w:delText>
        </w:r>
        <w:r w:rsidDel="004B28B7">
          <w:rPr>
            <w:sz w:val="24"/>
          </w:rPr>
          <w:delText>am</w:delText>
        </w:r>
        <w:r w:rsidDel="004B28B7">
          <w:rPr>
            <w:spacing w:val="-5"/>
            <w:sz w:val="24"/>
          </w:rPr>
          <w:delText xml:space="preserve"> </w:delText>
        </w:r>
        <w:r w:rsidDel="004B28B7">
          <w:rPr>
            <w:sz w:val="24"/>
          </w:rPr>
          <w:delText>satisfied</w:delText>
        </w:r>
        <w:r w:rsidDel="004B28B7">
          <w:rPr>
            <w:spacing w:val="-5"/>
            <w:sz w:val="24"/>
          </w:rPr>
          <w:delText xml:space="preserve"> </w:delText>
        </w:r>
        <w:r w:rsidDel="004B28B7">
          <w:rPr>
            <w:sz w:val="24"/>
          </w:rPr>
          <w:delText>with</w:delText>
        </w:r>
        <w:r w:rsidDel="004B28B7">
          <w:rPr>
            <w:spacing w:val="-5"/>
            <w:sz w:val="24"/>
          </w:rPr>
          <w:delText xml:space="preserve"> </w:delText>
        </w:r>
        <w:r w:rsidDel="004B28B7">
          <w:rPr>
            <w:sz w:val="24"/>
          </w:rPr>
          <w:delText>my</w:delText>
        </w:r>
        <w:r w:rsidDel="004B28B7">
          <w:rPr>
            <w:spacing w:val="-5"/>
            <w:sz w:val="24"/>
          </w:rPr>
          <w:delText xml:space="preserve"> </w:delText>
        </w:r>
        <w:r w:rsidDel="004B28B7">
          <w:rPr>
            <w:sz w:val="24"/>
          </w:rPr>
          <w:delText>banking</w:delText>
        </w:r>
        <w:r w:rsidDel="004B28B7">
          <w:rPr>
            <w:spacing w:val="-57"/>
            <w:sz w:val="24"/>
          </w:rPr>
          <w:delText xml:space="preserve"> </w:delText>
        </w:r>
        <w:r w:rsidDel="004B28B7">
          <w:rPr>
            <w:sz w:val="24"/>
          </w:rPr>
          <w:delText>interactions</w:delText>
        </w:r>
        <w:r w:rsidDel="004B28B7">
          <w:rPr>
            <w:spacing w:val="-2"/>
            <w:sz w:val="24"/>
          </w:rPr>
          <w:delText xml:space="preserve"> </w:delText>
        </w:r>
        <w:r w:rsidDel="004B28B7">
          <w:rPr>
            <w:sz w:val="24"/>
          </w:rPr>
          <w:delText>for</w:delText>
        </w:r>
        <w:r w:rsidDel="004B28B7">
          <w:rPr>
            <w:spacing w:val="-2"/>
            <w:sz w:val="24"/>
          </w:rPr>
          <w:delText xml:space="preserve"> </w:delText>
        </w:r>
        <w:r w:rsidDel="004B28B7">
          <w:rPr>
            <w:sz w:val="24"/>
          </w:rPr>
          <w:delText>the</w:delText>
        </w:r>
        <w:r w:rsidDel="004B28B7">
          <w:rPr>
            <w:spacing w:val="-2"/>
            <w:sz w:val="24"/>
          </w:rPr>
          <w:delText xml:space="preserve"> </w:delText>
        </w:r>
        <w:r w:rsidDel="004B28B7">
          <w:rPr>
            <w:sz w:val="24"/>
          </w:rPr>
          <w:delText>last</w:delText>
        </w:r>
        <w:r w:rsidDel="004B28B7">
          <w:rPr>
            <w:spacing w:val="-2"/>
            <w:sz w:val="24"/>
          </w:rPr>
          <w:delText xml:space="preserve"> </w:delText>
        </w:r>
        <w:r w:rsidDel="004B28B7">
          <w:rPr>
            <w:sz w:val="24"/>
          </w:rPr>
          <w:delText>year</w:delText>
        </w:r>
      </w:del>
    </w:p>
    <w:p w14:paraId="1C8D1FA3" w14:textId="31B6AFEA" w:rsidR="00D601DD" w:rsidDel="004B28B7" w:rsidRDefault="000B0A12">
      <w:pPr>
        <w:pStyle w:val="ListParagraph"/>
        <w:numPr>
          <w:ilvl w:val="0"/>
          <w:numId w:val="1"/>
        </w:numPr>
        <w:tabs>
          <w:tab w:val="left" w:pos="437"/>
        </w:tabs>
        <w:spacing w:before="1"/>
        <w:ind w:left="436" w:hanging="260"/>
        <w:rPr>
          <w:del w:id="373" w:author="Krzysztof SPIRZEWSKI" w:date="2021-10-21T21:53:00Z"/>
          <w:sz w:val="24"/>
        </w:rPr>
      </w:pPr>
      <w:del w:id="374" w:author="Krzysztof SPIRZEWSKI" w:date="2021-10-21T21:53:00Z">
        <w:r w:rsidDel="004B28B7">
          <w:pict w14:anchorId="4CCD4D44">
            <v:shape id="docshape202" o:spid="_x0000_s2079" style="position:absolute;left:0;text-align:left;margin-left:314.8pt;margin-top:.6pt;width:12.8pt;height:12.4pt;z-index:251655168;mso-position-horizontal-relative:page" coordorigin="6296,12" coordsize="256,248" o:spt="100" adj="0,,0" path="m6296,12r255,m6300,255r,-239m6547,255r,-239m6296,259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7B1A0BEE">
            <v:shape id="docshape203" o:spid="_x0000_s2078" style="position:absolute;left:0;text-align:left;margin-left:361.95pt;margin-top:.6pt;width:12.8pt;height:12.4pt;z-index:251656192;mso-position-horizontal-relative:page" coordorigin="7239,12" coordsize="256,248" o:spt="100" adj="0,,0" path="m7239,12r255,m7243,255r,-239m7490,255r,-239m7239,259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3148AEAF">
            <v:shape id="docshape204" o:spid="_x0000_s2077" style="position:absolute;left:0;text-align:left;margin-left:406.45pt;margin-top:.6pt;width:12.8pt;height:12.4pt;z-index:251657216;mso-position-horizontal-relative:page" coordorigin="8129,12" coordsize="256,248" o:spt="100" adj="0,,0" path="m8129,12r255,m8133,255r,-239m8380,255r,-239m8129,259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4C6247EA">
            <v:shape id="docshape205" o:spid="_x0000_s2076" style="position:absolute;left:0;text-align:left;margin-left:457.55pt;margin-top:.6pt;width:12.8pt;height:12.4pt;z-index:251658240;mso-position-horizontal-relative:page" coordorigin="9151,12" coordsize="256,248" o:spt="100" adj="0,,0" path="m9151,12r255,m9155,255r,-239m9402,255r,-239m9151,259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716DBBC3">
            <v:shape id="docshape206" o:spid="_x0000_s2075" style="position:absolute;left:0;text-align:left;margin-left:512pt;margin-top:.6pt;width:12.8pt;height:12.4pt;z-index:251659264;mso-position-horizontal-relative:page" coordorigin="10240,12" coordsize="256,248" o:spt="100" adj="0,,0" path="m10240,12r255,m10244,255r,-239m10491,255r,-239m10240,259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rPr>
            <w:sz w:val="24"/>
          </w:rPr>
          <w:delText>It</w:delText>
        </w:r>
        <w:r w:rsidDel="004B28B7">
          <w:rPr>
            <w:spacing w:val="-4"/>
            <w:sz w:val="24"/>
          </w:rPr>
          <w:delText xml:space="preserve"> </w:delText>
        </w:r>
        <w:r w:rsidDel="004B28B7">
          <w:rPr>
            <w:sz w:val="24"/>
          </w:rPr>
          <w:delText>was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easy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to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solve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all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my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problems</w:delText>
        </w:r>
      </w:del>
    </w:p>
    <w:p w14:paraId="6D038196" w14:textId="2B594ECF" w:rsidR="00D601DD" w:rsidDel="004B28B7" w:rsidRDefault="000B0A12">
      <w:pPr>
        <w:pStyle w:val="ListParagraph"/>
        <w:numPr>
          <w:ilvl w:val="0"/>
          <w:numId w:val="1"/>
        </w:numPr>
        <w:tabs>
          <w:tab w:val="left" w:pos="437"/>
        </w:tabs>
        <w:ind w:left="436" w:hanging="260"/>
        <w:rPr>
          <w:del w:id="375" w:author="Krzysztof SPIRZEWSKI" w:date="2021-10-21T21:53:00Z"/>
          <w:sz w:val="24"/>
        </w:rPr>
      </w:pPr>
      <w:del w:id="376" w:author="Krzysztof SPIRZEWSKI" w:date="2021-10-21T21:53:00Z">
        <w:r w:rsidDel="004B28B7">
          <w:pict w14:anchorId="19C92D4A">
            <v:shape id="docshape207" o:spid="_x0000_s2074" style="position:absolute;left:0;text-align:left;margin-left:314.8pt;margin-top:7.35pt;width:12.8pt;height:12.4pt;z-index:251660288;mso-position-horizontal-relative:page" coordorigin="6296,147" coordsize="256,248" o:spt="100" adj="0,,0" path="m6296,147r255,m6300,390r,-239m6547,390r,-239m6296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55DB36B0">
            <v:shape id="docshape208" o:spid="_x0000_s2073" style="position:absolute;left:0;text-align:left;margin-left:361.95pt;margin-top:7.35pt;width:12.8pt;height:12.4pt;z-index:251661312;mso-position-horizontal-relative:page" coordorigin="7239,147" coordsize="256,248" o:spt="100" adj="0,,0" path="m7239,147r255,m7243,390r,-239m7490,390r,-239m7239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55CDF0BA">
            <v:shape id="docshape209" o:spid="_x0000_s2072" style="position:absolute;left:0;text-align:left;margin-left:406.45pt;margin-top:7.35pt;width:12.8pt;height:12.4pt;z-index:251662336;mso-position-horizontal-relative:page" coordorigin="8129,147" coordsize="256,248" o:spt="100" adj="0,,0" path="m8129,147r255,m8133,390r,-239m8380,390r,-239m8129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5898F3E6">
            <v:shape id="docshape210" o:spid="_x0000_s2071" style="position:absolute;left:0;text-align:left;margin-left:457.55pt;margin-top:7.35pt;width:12.8pt;height:12.4pt;z-index:251663360;mso-position-horizontal-relative:page" coordorigin="9151,147" coordsize="256,248" o:spt="100" adj="0,,0" path="m9151,147r255,m9155,390r,-239m9402,390r,-239m9151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7ED1A0B5">
            <v:shape id="docshape211" o:spid="_x0000_s2070" style="position:absolute;left:0;text-align:left;margin-left:512pt;margin-top:7.35pt;width:12.8pt;height:12.4pt;z-index:251664384;mso-position-horizontal-relative:page" coordorigin="10240,147" coordsize="256,248" o:spt="100" adj="0,,0" path="m10240,147r255,m10244,390r,-239m10491,390r,-239m10240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rPr>
            <w:sz w:val="24"/>
          </w:rPr>
          <w:delText>I’ve</w:delText>
        </w:r>
        <w:r w:rsidDel="004B28B7">
          <w:rPr>
            <w:spacing w:val="-5"/>
            <w:sz w:val="24"/>
          </w:rPr>
          <w:delText xml:space="preserve"> </w:delText>
        </w:r>
        <w:r w:rsidDel="004B28B7">
          <w:rPr>
            <w:sz w:val="24"/>
          </w:rPr>
          <w:delText>been</w:delText>
        </w:r>
        <w:r w:rsidDel="004B28B7">
          <w:rPr>
            <w:spacing w:val="-5"/>
            <w:sz w:val="24"/>
          </w:rPr>
          <w:delText xml:space="preserve"> </w:delText>
        </w:r>
        <w:r w:rsidDel="004B28B7">
          <w:rPr>
            <w:sz w:val="24"/>
          </w:rPr>
          <w:delText>satisfied</w:delText>
        </w:r>
        <w:r w:rsidDel="004B28B7">
          <w:rPr>
            <w:spacing w:val="-5"/>
            <w:sz w:val="24"/>
          </w:rPr>
          <w:delText xml:space="preserve"> </w:delText>
        </w:r>
        <w:r w:rsidDel="004B28B7">
          <w:rPr>
            <w:sz w:val="24"/>
          </w:rPr>
          <w:delText>with</w:delText>
        </w:r>
        <w:r w:rsidDel="004B28B7">
          <w:rPr>
            <w:spacing w:val="-4"/>
            <w:sz w:val="24"/>
          </w:rPr>
          <w:delText xml:space="preserve"> </w:delText>
        </w:r>
        <w:r w:rsidDel="004B28B7">
          <w:rPr>
            <w:sz w:val="24"/>
          </w:rPr>
          <w:delText>response</w:delText>
        </w:r>
        <w:r w:rsidDel="004B28B7">
          <w:rPr>
            <w:spacing w:val="-5"/>
            <w:sz w:val="24"/>
          </w:rPr>
          <w:delText xml:space="preserve"> </w:delText>
        </w:r>
        <w:r w:rsidDel="004B28B7">
          <w:rPr>
            <w:sz w:val="24"/>
          </w:rPr>
          <w:delText>time</w:delText>
        </w:r>
      </w:del>
    </w:p>
    <w:p w14:paraId="3A8F3B5F" w14:textId="6A61BE93" w:rsidR="00D601DD" w:rsidDel="004B28B7" w:rsidRDefault="000B0A12">
      <w:pPr>
        <w:pStyle w:val="ListParagraph"/>
        <w:numPr>
          <w:ilvl w:val="0"/>
          <w:numId w:val="1"/>
        </w:numPr>
        <w:tabs>
          <w:tab w:val="left" w:pos="437"/>
        </w:tabs>
        <w:ind w:left="436" w:hanging="260"/>
        <w:rPr>
          <w:del w:id="377" w:author="Krzysztof SPIRZEWSKI" w:date="2021-10-21T21:53:00Z"/>
          <w:sz w:val="24"/>
        </w:rPr>
      </w:pPr>
      <w:del w:id="378" w:author="Krzysztof SPIRZEWSKI" w:date="2021-10-21T21:53:00Z">
        <w:r w:rsidDel="004B28B7">
          <w:pict w14:anchorId="4B0F3E02">
            <v:shape id="docshape212" o:spid="_x0000_s2069" style="position:absolute;left:0;text-align:left;margin-left:314.8pt;margin-top:7.35pt;width:12.8pt;height:12.4pt;z-index:251665408;mso-position-horizontal-relative:page" coordorigin="6296,147" coordsize="256,248" o:spt="100" adj="0,,0" path="m6296,147r255,m6300,390r,-239m6547,390r,-239m6296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22CAAF1E">
            <v:shape id="docshape213" o:spid="_x0000_s2068" style="position:absolute;left:0;text-align:left;margin-left:361.95pt;margin-top:7.35pt;width:12.8pt;height:12.4pt;z-index:251666432;mso-position-horizontal-relative:page" coordorigin="7239,147" coordsize="256,248" o:spt="100" adj="0,,0" path="m7239,147r255,m7243,390r,-239m7490,390r,-239m7239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54ACC3F3">
            <v:shape id="docshape214" o:spid="_x0000_s2067" style="position:absolute;left:0;text-align:left;margin-left:406.45pt;margin-top:7.35pt;width:12.8pt;height:12.4pt;z-index:251667456;mso-position-horizontal-relative:page" coordorigin="8129,147" coordsize="256,248" o:spt="100" adj="0,,0" path="m8129,147r255,m8133,390r,-239m8380,390r,-239m8129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02E62802">
            <v:shape id="docshape215" o:spid="_x0000_s2066" style="position:absolute;left:0;text-align:left;margin-left:457.55pt;margin-top:7.35pt;width:12.8pt;height:12.4pt;z-index:251668480;mso-position-horizontal-relative:page" coordorigin="9151,147" coordsize="256,248" o:spt="100" adj="0,,0" path="m9151,147r255,m9155,390r,-239m9402,390r,-239m9151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52998953">
            <v:shape id="docshape216" o:spid="_x0000_s2065" style="position:absolute;left:0;text-align:left;margin-left:512pt;margin-top:7.35pt;width:12.8pt;height:12.4pt;z-index:251669504;mso-position-horizontal-relative:page" coordorigin="10240,147" coordsize="256,248" o:spt="100" adj="0,,0" path="m10240,147r255,m10244,390r,-239m10491,390r,-239m10240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rPr>
            <w:sz w:val="24"/>
          </w:rPr>
          <w:delText>I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prefer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dialog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interaction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over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phone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calls</w:delText>
        </w:r>
      </w:del>
    </w:p>
    <w:p w14:paraId="23E58A4C" w14:textId="783AD714" w:rsidR="00D601DD" w:rsidDel="004B28B7" w:rsidRDefault="000B0A12">
      <w:pPr>
        <w:pStyle w:val="ListParagraph"/>
        <w:numPr>
          <w:ilvl w:val="0"/>
          <w:numId w:val="1"/>
        </w:numPr>
        <w:tabs>
          <w:tab w:val="left" w:pos="437"/>
        </w:tabs>
        <w:ind w:left="436" w:hanging="260"/>
        <w:rPr>
          <w:del w:id="379" w:author="Krzysztof SPIRZEWSKI" w:date="2021-10-21T21:53:00Z"/>
          <w:sz w:val="24"/>
        </w:rPr>
      </w:pPr>
      <w:del w:id="380" w:author="Krzysztof SPIRZEWSKI" w:date="2021-10-21T21:53:00Z">
        <w:r w:rsidDel="004B28B7">
          <w:pict w14:anchorId="6736229F">
            <v:shape id="docshape217" o:spid="_x0000_s2064" style="position:absolute;left:0;text-align:left;margin-left:314.8pt;margin-top:7.35pt;width:12.8pt;height:12.4pt;z-index:251670528;mso-position-horizontal-relative:page" coordorigin="6296,147" coordsize="256,248" o:spt="100" adj="0,,0" path="m6296,147r255,m6300,390r,-239m6547,390r,-239m6296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22DB2D11">
            <v:shape id="docshape218" o:spid="_x0000_s2063" style="position:absolute;left:0;text-align:left;margin-left:361.95pt;margin-top:7.35pt;width:12.8pt;height:12.4pt;z-index:251671552;mso-position-horizontal-relative:page" coordorigin="7239,147" coordsize="256,248" o:spt="100" adj="0,,0" path="m7239,147r255,m7243,390r,-239m7490,390r,-239m7239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4D5CAFF4">
            <v:shape id="docshape219" o:spid="_x0000_s2062" style="position:absolute;left:0;text-align:left;margin-left:406.45pt;margin-top:7.35pt;width:12.8pt;height:12.4pt;z-index:251672576;mso-position-horizontal-relative:page" coordorigin="8129,147" coordsize="256,248" o:spt="100" adj="0,,0" path="m8129,147r255,m8133,390r,-239m8380,390r,-239m8129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77D7081E">
            <v:shape id="docshape220" o:spid="_x0000_s2061" style="position:absolute;left:0;text-align:left;margin-left:457.55pt;margin-top:7.35pt;width:12.8pt;height:12.4pt;z-index:251673600;mso-position-horizontal-relative:page" coordorigin="9151,147" coordsize="256,248" o:spt="100" adj="0,,0" path="m9151,147r255,m9155,390r,-239m9402,390r,-239m9151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0F5F56FF">
            <v:shape id="docshape221" o:spid="_x0000_s2060" style="position:absolute;left:0;text-align:left;margin-left:512pt;margin-top:7.35pt;width:12.8pt;height:12.4pt;z-index:251674624;mso-position-horizontal-relative:page" coordorigin="10240,147" coordsize="256,248" o:spt="100" adj="0,,0" path="m10240,147r255,m10244,390r,-239m10491,390r,-239m10240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rPr>
            <w:sz w:val="24"/>
          </w:rPr>
          <w:delText>I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can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identify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when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I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talk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with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a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chatbot</w:delText>
        </w:r>
      </w:del>
    </w:p>
    <w:p w14:paraId="37F756D5" w14:textId="51ED961F" w:rsidR="00D601DD" w:rsidDel="004B28B7" w:rsidRDefault="000B0A12">
      <w:pPr>
        <w:pStyle w:val="ListParagraph"/>
        <w:numPr>
          <w:ilvl w:val="0"/>
          <w:numId w:val="1"/>
        </w:numPr>
        <w:tabs>
          <w:tab w:val="left" w:pos="437"/>
        </w:tabs>
        <w:spacing w:before="135"/>
        <w:ind w:left="436" w:hanging="260"/>
        <w:rPr>
          <w:del w:id="381" w:author="Krzysztof SPIRZEWSKI" w:date="2021-10-21T21:53:00Z"/>
          <w:sz w:val="24"/>
        </w:rPr>
      </w:pPr>
      <w:del w:id="382" w:author="Krzysztof SPIRZEWSKI" w:date="2021-10-21T21:53:00Z">
        <w:r w:rsidDel="004B28B7">
          <w:pict w14:anchorId="57991DEC">
            <v:shape id="docshape222" o:spid="_x0000_s2059" style="position:absolute;left:0;text-align:left;margin-left:314.8pt;margin-top:7.3pt;width:12.8pt;height:12.4pt;z-index:251675648;mso-position-horizontal-relative:page" coordorigin="6296,146" coordsize="256,248" o:spt="100" adj="0,,0" path="m6296,146r255,m6300,389r,-239m6547,389r,-239m6296,393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281DC3CC">
            <v:shape id="docshape223" o:spid="_x0000_s2058" style="position:absolute;left:0;text-align:left;margin-left:361.95pt;margin-top:7.3pt;width:12.8pt;height:12.4pt;z-index:251676672;mso-position-horizontal-relative:page" coordorigin="7239,146" coordsize="256,248" o:spt="100" adj="0,,0" path="m7239,146r255,m7243,389r,-239m7490,389r,-239m7239,393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18ED3384">
            <v:shape id="docshape224" o:spid="_x0000_s2057" style="position:absolute;left:0;text-align:left;margin-left:406.45pt;margin-top:7.3pt;width:12.8pt;height:12.4pt;z-index:251677696;mso-position-horizontal-relative:page" coordorigin="8129,146" coordsize="256,248" o:spt="100" adj="0,,0" path="m8129,146r255,m8133,389r,-239m8380,389r,-239m8129,393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5EDE1097">
            <v:shape id="docshape225" o:spid="_x0000_s2056" style="position:absolute;left:0;text-align:left;margin-left:457.55pt;margin-top:7.3pt;width:12.8pt;height:12.4pt;z-index:251678720;mso-position-horizontal-relative:page" coordorigin="9151,146" coordsize="256,248" o:spt="100" adj="0,,0" path="m9151,146r255,m9155,389r,-239m9402,389r,-239m9151,393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082F4F32">
            <v:shape id="docshape226" o:spid="_x0000_s2055" style="position:absolute;left:0;text-align:left;margin-left:512pt;margin-top:7.3pt;width:12.8pt;height:12.4pt;z-index:251679744;mso-position-horizontal-relative:page" coordorigin="10240,146" coordsize="256,248" o:spt="100" adj="0,,0" path="m10240,146r255,m10244,389r,-239m10491,389r,-239m10240,393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rPr>
            <w:sz w:val="24"/>
          </w:rPr>
          <w:delText>I</w:delText>
        </w:r>
        <w:r w:rsidDel="004B28B7">
          <w:rPr>
            <w:spacing w:val="-5"/>
            <w:sz w:val="24"/>
          </w:rPr>
          <w:delText xml:space="preserve"> </w:delText>
        </w:r>
        <w:r w:rsidDel="004B28B7">
          <w:rPr>
            <w:sz w:val="24"/>
          </w:rPr>
          <w:delText>am</w:delText>
        </w:r>
        <w:r w:rsidDel="004B28B7">
          <w:rPr>
            <w:spacing w:val="-5"/>
            <w:sz w:val="24"/>
          </w:rPr>
          <w:delText xml:space="preserve"> </w:delText>
        </w:r>
        <w:r w:rsidDel="004B28B7">
          <w:rPr>
            <w:sz w:val="24"/>
          </w:rPr>
          <w:delText>satisfied</w:delText>
        </w:r>
        <w:r w:rsidDel="004B28B7">
          <w:rPr>
            <w:spacing w:val="-5"/>
            <w:sz w:val="24"/>
          </w:rPr>
          <w:delText xml:space="preserve"> </w:delText>
        </w:r>
        <w:r w:rsidDel="004B28B7">
          <w:rPr>
            <w:sz w:val="24"/>
          </w:rPr>
          <w:delText>with</w:delText>
        </w:r>
        <w:r w:rsidDel="004B28B7">
          <w:rPr>
            <w:spacing w:val="-4"/>
            <w:sz w:val="24"/>
          </w:rPr>
          <w:delText xml:space="preserve"> </w:delText>
        </w:r>
        <w:r w:rsidDel="004B28B7">
          <w:rPr>
            <w:sz w:val="24"/>
          </w:rPr>
          <w:delText>chatbots</w:delText>
        </w:r>
      </w:del>
    </w:p>
    <w:p w14:paraId="26CAFF53" w14:textId="21606BB9" w:rsidR="00D601DD" w:rsidDel="004B28B7" w:rsidRDefault="000B0A12">
      <w:pPr>
        <w:pStyle w:val="ListParagraph"/>
        <w:numPr>
          <w:ilvl w:val="0"/>
          <w:numId w:val="1"/>
        </w:numPr>
        <w:tabs>
          <w:tab w:val="left" w:pos="437"/>
        </w:tabs>
        <w:ind w:left="436" w:hanging="260"/>
        <w:rPr>
          <w:del w:id="383" w:author="Krzysztof SPIRZEWSKI" w:date="2021-10-21T21:53:00Z"/>
          <w:sz w:val="24"/>
        </w:rPr>
      </w:pPr>
      <w:del w:id="384" w:author="Krzysztof SPIRZEWSKI" w:date="2021-10-21T21:53:00Z">
        <w:r w:rsidDel="004B28B7">
          <w:pict w14:anchorId="19FDD894">
            <v:shape id="docshape227" o:spid="_x0000_s2054" style="position:absolute;left:0;text-align:left;margin-left:314.8pt;margin-top:7.35pt;width:12.8pt;height:12.4pt;z-index:251680768;mso-position-horizontal-relative:page" coordorigin="6296,147" coordsize="256,248" o:spt="100" adj="0,,0" path="m6296,147r255,m6300,390r,-239m6547,390r,-239m6296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3A6A6E12">
            <v:shape id="docshape228" o:spid="_x0000_s2053" style="position:absolute;left:0;text-align:left;margin-left:361.95pt;margin-top:7.35pt;width:12.8pt;height:12.4pt;z-index:251681792;mso-position-horizontal-relative:page" coordorigin="7239,147" coordsize="256,248" o:spt="100" adj="0,,0" path="m7239,147r255,m7243,390r,-239m7490,390r,-239m7239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200D8D3F">
            <v:shape id="docshape229" o:spid="_x0000_s2052" style="position:absolute;left:0;text-align:left;margin-left:406.45pt;margin-top:7.35pt;width:12.8pt;height:12.4pt;z-index:251682816;mso-position-horizontal-relative:page" coordorigin="8129,147" coordsize="256,248" o:spt="100" adj="0,,0" path="m8129,147r255,m8133,390r,-239m8380,390r,-239m8129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42F06228">
            <v:shape id="docshape230" o:spid="_x0000_s2051" style="position:absolute;left:0;text-align:left;margin-left:457.55pt;margin-top:7.35pt;width:12.8pt;height:12.4pt;z-index:251683840;mso-position-horizontal-relative:page" coordorigin="9151,147" coordsize="256,248" o:spt="100" adj="0,,0" path="m9151,147r255,m9155,390r,-239m9402,390r,-239m9151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pict w14:anchorId="1AF2822F">
            <v:shape id="docshape231" o:spid="_x0000_s2050" style="position:absolute;left:0;text-align:left;margin-left:512pt;margin-top:7.35pt;width:12.8pt;height:12.4pt;z-index:251684864;mso-position-horizontal-relative:page" coordorigin="10240,147" coordsize="256,248" o:spt="100" adj="0,,0" path="m10240,147r255,m10244,390r,-239m10491,390r,-239m10240,394r255,e" filled="f" strokeweight=".14058mm">
              <v:stroke joinstyle="round"/>
              <v:formulas/>
              <v:path arrowok="t" o:connecttype="segments"/>
              <w10:wrap anchorx="page"/>
            </v:shape>
          </w:pict>
        </w:r>
        <w:r w:rsidDel="004B28B7">
          <w:rPr>
            <w:sz w:val="24"/>
          </w:rPr>
          <w:delText>I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trust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humans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more</w:delText>
        </w:r>
        <w:r w:rsidDel="004B28B7">
          <w:rPr>
            <w:spacing w:val="-2"/>
            <w:sz w:val="24"/>
          </w:rPr>
          <w:delText xml:space="preserve"> </w:delText>
        </w:r>
        <w:r w:rsidDel="004B28B7">
          <w:rPr>
            <w:sz w:val="24"/>
          </w:rPr>
          <w:delText>than</w:delText>
        </w:r>
        <w:r w:rsidDel="004B28B7">
          <w:rPr>
            <w:spacing w:val="-3"/>
            <w:sz w:val="24"/>
          </w:rPr>
          <w:delText xml:space="preserve"> </w:delText>
        </w:r>
        <w:r w:rsidDel="004B28B7">
          <w:rPr>
            <w:sz w:val="24"/>
          </w:rPr>
          <w:delText>chatbots</w:delText>
        </w:r>
      </w:del>
    </w:p>
    <w:p w14:paraId="54B1D3BD" w14:textId="77777777" w:rsidR="00D601DD" w:rsidRDefault="00D601DD">
      <w:pPr>
        <w:rPr>
          <w:sz w:val="24"/>
        </w:rPr>
        <w:sectPr w:rsidR="00D601DD">
          <w:type w:val="continuous"/>
          <w:pgSz w:w="11910" w:h="16840"/>
          <w:pgMar w:top="1240" w:right="1000" w:bottom="1020" w:left="1260" w:header="0" w:footer="833" w:gutter="0"/>
          <w:cols w:space="708"/>
        </w:sectPr>
      </w:pPr>
    </w:p>
    <w:p w14:paraId="4514E987" w14:textId="77777777" w:rsidR="00D601DD" w:rsidRDefault="000B0A12">
      <w:pPr>
        <w:pStyle w:val="BodyText"/>
        <w:spacing w:before="77"/>
        <w:ind w:left="157"/>
        <w:jc w:val="both"/>
      </w:pPr>
      <w:bookmarkStart w:id="385" w:name="_bookmark62"/>
      <w:bookmarkEnd w:id="385"/>
      <w:r>
        <w:lastRenderedPageBreak/>
        <w:t>Figure</w:t>
      </w:r>
      <w:r>
        <w:rPr>
          <w:spacing w:val="-9"/>
        </w:rPr>
        <w:t xml:space="preserve"> </w:t>
      </w:r>
      <w:r>
        <w:t>11.</w:t>
      </w:r>
      <w:r>
        <w:rPr>
          <w:spacing w:val="10"/>
        </w:rPr>
        <w:t xml:space="preserve"> </w:t>
      </w:r>
      <w:r>
        <w:t>Chatbot</w:t>
      </w:r>
      <w:r>
        <w:rPr>
          <w:spacing w:val="-8"/>
        </w:rPr>
        <w:t xml:space="preserve"> </w:t>
      </w:r>
      <w:r>
        <w:t>awareness</w:t>
      </w:r>
    </w:p>
    <w:p w14:paraId="4E4FC126" w14:textId="77777777" w:rsidR="00D601DD" w:rsidRDefault="00D601DD">
      <w:pPr>
        <w:pStyle w:val="BodyText"/>
        <w:rPr>
          <w:sz w:val="20"/>
        </w:rPr>
      </w:pPr>
    </w:p>
    <w:p w14:paraId="64B1B83A" w14:textId="77777777" w:rsidR="00D601DD" w:rsidRDefault="000B0A12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591680" behindDoc="0" locked="0" layoutInCell="1" allowOverlap="1" wp14:anchorId="6478FCE5" wp14:editId="108AC366">
            <wp:simplePos x="0" y="0"/>
            <wp:positionH relativeFrom="page">
              <wp:posOffset>2311159</wp:posOffset>
            </wp:positionH>
            <wp:positionV relativeFrom="paragraph">
              <wp:posOffset>90326</wp:posOffset>
            </wp:positionV>
            <wp:extent cx="2865310" cy="2270950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578B7" w14:textId="77777777" w:rsidR="00D601DD" w:rsidRDefault="00D601DD">
      <w:pPr>
        <w:pStyle w:val="BodyText"/>
        <w:rPr>
          <w:sz w:val="26"/>
        </w:rPr>
      </w:pPr>
    </w:p>
    <w:p w14:paraId="3424D0AF" w14:textId="77777777" w:rsidR="00D601DD" w:rsidRDefault="000B0A12">
      <w:pPr>
        <w:spacing w:before="166"/>
        <w:ind w:left="157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03669901" w14:textId="77777777" w:rsidR="00D601DD" w:rsidRDefault="00D601DD">
      <w:pPr>
        <w:pStyle w:val="BodyText"/>
        <w:rPr>
          <w:sz w:val="22"/>
        </w:rPr>
      </w:pPr>
    </w:p>
    <w:p w14:paraId="12085D29" w14:textId="77777777" w:rsidR="00D601DD" w:rsidRDefault="00D601DD">
      <w:pPr>
        <w:pStyle w:val="BodyText"/>
        <w:rPr>
          <w:sz w:val="22"/>
        </w:rPr>
      </w:pPr>
    </w:p>
    <w:p w14:paraId="65EA9E4C" w14:textId="77777777" w:rsidR="00D601DD" w:rsidRDefault="00D601DD">
      <w:pPr>
        <w:pStyle w:val="BodyText"/>
        <w:spacing w:before="4"/>
        <w:rPr>
          <w:sz w:val="27"/>
        </w:rPr>
      </w:pPr>
    </w:p>
    <w:p w14:paraId="74C7B07C" w14:textId="77777777" w:rsidR="00D601DD" w:rsidRDefault="000B0A12">
      <w:pPr>
        <w:pStyle w:val="Heading2"/>
        <w:tabs>
          <w:tab w:val="left" w:pos="934"/>
        </w:tabs>
        <w:spacing w:before="1"/>
        <w:ind w:left="157" w:firstLine="0"/>
      </w:pPr>
      <w:bookmarkStart w:id="386" w:name="Research_Population_and_Data_Collection"/>
      <w:bookmarkStart w:id="387" w:name="_bookmark63"/>
      <w:bookmarkEnd w:id="386"/>
      <w:bookmarkEnd w:id="387"/>
      <w:r>
        <w:t>3.3.1.</w:t>
      </w:r>
      <w:r>
        <w:tab/>
        <w:t>Research</w:t>
      </w:r>
      <w:r>
        <w:rPr>
          <w:spacing w:val="-11"/>
        </w:rPr>
        <w:t xml:space="preserve"> </w:t>
      </w:r>
      <w:r>
        <w:t>Population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Collection</w:t>
      </w:r>
    </w:p>
    <w:p w14:paraId="2BCA6DF3" w14:textId="77777777" w:rsidR="00D601DD" w:rsidRDefault="00D601DD">
      <w:pPr>
        <w:pStyle w:val="BodyText"/>
        <w:rPr>
          <w:b/>
          <w:sz w:val="26"/>
        </w:rPr>
      </w:pPr>
    </w:p>
    <w:p w14:paraId="0FE8C225" w14:textId="77777777" w:rsidR="00D601DD" w:rsidRDefault="000B0A12">
      <w:pPr>
        <w:pStyle w:val="BodyText"/>
        <w:spacing w:before="195" w:line="357" w:lineRule="auto"/>
        <w:ind w:left="157" w:right="414" w:firstLine="566"/>
        <w:jc w:val="both"/>
      </w:pP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assurance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respondents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when</w:t>
      </w:r>
      <w:r>
        <w:rPr>
          <w:spacing w:val="-58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walk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chatbot,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employee.</w:t>
      </w:r>
    </w:p>
    <w:p w14:paraId="6F6CC820" w14:textId="77777777" w:rsidR="00D601DD" w:rsidRDefault="000B0A12">
      <w:pPr>
        <w:pStyle w:val="BodyText"/>
        <w:spacing w:before="1" w:line="357" w:lineRule="auto"/>
        <w:ind w:left="157" w:right="414" w:firstLine="566"/>
        <w:jc w:val="both"/>
      </w:pPr>
      <w:r>
        <w:rPr>
          <w:spacing w:val="-1"/>
        </w:rPr>
        <w:t>However,</w:t>
      </w:r>
      <w:r>
        <w:rPr>
          <w:spacing w:val="-12"/>
        </w:rPr>
        <w:t xml:space="preserve"> </w:t>
      </w:r>
      <w:r>
        <w:rPr>
          <w:spacing w:val="-1"/>
        </w:rPr>
        <w:t>I</w:t>
      </w:r>
      <w:r>
        <w:rPr>
          <w:spacing w:val="-13"/>
        </w:rPr>
        <w:t xml:space="preserve"> </w:t>
      </w:r>
      <w:r>
        <w:rPr>
          <w:spacing w:val="-1"/>
        </w:rPr>
        <w:t>suspect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connected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significant</w:t>
      </w:r>
      <w:r>
        <w:rPr>
          <w:spacing w:val="-13"/>
        </w:rPr>
        <w:t xml:space="preserve"> </w:t>
      </w:r>
      <w:r>
        <w:t>dissatisfaction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chatbots,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awareness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satisfaction</w:t>
      </w:r>
      <w:r>
        <w:rPr>
          <w:spacing w:val="-3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chatbots.</w:t>
      </w:r>
    </w:p>
    <w:p w14:paraId="3B4666CA" w14:textId="77777777" w:rsidR="00D601DD" w:rsidRDefault="000B0A12">
      <w:pPr>
        <w:pStyle w:val="BodyText"/>
        <w:spacing w:before="2" w:line="357" w:lineRule="auto"/>
        <w:ind w:left="157" w:right="414" w:firstLine="566"/>
        <w:jc w:val="right"/>
      </w:pPr>
      <w:r>
        <w:t>Additionally,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observe</w:t>
      </w:r>
      <w:r>
        <w:rPr>
          <w:spacing w:val="-7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trust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solutions.</w:t>
      </w:r>
      <w:r>
        <w:rPr>
          <w:spacing w:val="-57"/>
        </w:rPr>
        <w:t xml:space="preserve"> </w:t>
      </w:r>
      <w:r>
        <w:t>As a result, survey showed a lot of interesting points and formed multiple conclusions. In</w:t>
      </w:r>
      <w:r>
        <w:rPr>
          <w:spacing w:val="1"/>
        </w:rPr>
        <w:t xml:space="preserve"> </w:t>
      </w:r>
      <w:r>
        <w:t>general,</w:t>
      </w:r>
      <w:r>
        <w:rPr>
          <w:spacing w:val="10"/>
        </w:rPr>
        <w:t xml:space="preserve"> </w:t>
      </w:r>
      <w:r>
        <w:t>survey</w:t>
      </w:r>
      <w:r>
        <w:rPr>
          <w:spacing w:val="7"/>
        </w:rPr>
        <w:t xml:space="preserve"> </w:t>
      </w:r>
      <w:r>
        <w:t>showed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18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32</w:t>
      </w:r>
      <w:r>
        <w:rPr>
          <w:spacing w:val="7"/>
        </w:rPr>
        <w:t xml:space="preserve"> </w:t>
      </w:r>
      <w:r>
        <w:t>years</w:t>
      </w:r>
      <w:r>
        <w:rPr>
          <w:spacing w:val="7"/>
        </w:rPr>
        <w:t xml:space="preserve"> </w:t>
      </w:r>
      <w:r>
        <w:t>old</w:t>
      </w:r>
      <w:r>
        <w:rPr>
          <w:spacing w:val="8"/>
        </w:rPr>
        <w:t xml:space="preserve"> </w:t>
      </w:r>
      <w:r>
        <w:t>prefer</w:t>
      </w:r>
      <w:r>
        <w:rPr>
          <w:spacing w:val="7"/>
        </w:rPr>
        <w:t xml:space="preserve"> </w:t>
      </w:r>
      <w:r>
        <w:t>dialog</w:t>
      </w:r>
      <w:r>
        <w:rPr>
          <w:spacing w:val="7"/>
        </w:rPr>
        <w:t xml:space="preserve"> </w:t>
      </w:r>
      <w:r>
        <w:t>interfaces</w:t>
      </w:r>
      <w:r>
        <w:rPr>
          <w:spacing w:val="7"/>
        </w:rPr>
        <w:t xml:space="preserve"> </w:t>
      </w:r>
      <w:r>
        <w:t>over</w:t>
      </w:r>
      <w:r>
        <w:rPr>
          <w:spacing w:val="-57"/>
        </w:rPr>
        <w:t xml:space="preserve"> </w:t>
      </w:r>
      <w:r>
        <w:t>vocal</w:t>
      </w:r>
      <w:r>
        <w:rPr>
          <w:spacing w:val="-8"/>
        </w:rPr>
        <w:t xml:space="preserve"> </w:t>
      </w:r>
      <w:r>
        <w:t>communication.</w:t>
      </w:r>
      <w:r>
        <w:rPr>
          <w:spacing w:val="12"/>
        </w:rPr>
        <w:t xml:space="preserve"> </w:t>
      </w:r>
      <w:r>
        <w:t>Moreover,</w:t>
      </w:r>
      <w:r>
        <w:rPr>
          <w:spacing w:val="-8"/>
        </w:rPr>
        <w:t xml:space="preserve"> </w:t>
      </w:r>
      <w:r>
        <w:t>clients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prefer</w:t>
      </w:r>
      <w:r>
        <w:rPr>
          <w:spacing w:val="-8"/>
        </w:rPr>
        <w:t xml:space="preserve"> </w:t>
      </w:r>
      <w:r>
        <w:t>dialog</w:t>
      </w:r>
      <w:r>
        <w:rPr>
          <w:spacing w:val="-8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though</w:t>
      </w:r>
      <w:r>
        <w:rPr>
          <w:spacing w:val="-57"/>
        </w:rPr>
        <w:t xml:space="preserve"> </w:t>
      </w:r>
      <w:r>
        <w:t>those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effective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clients</w:t>
      </w:r>
      <w:r>
        <w:rPr>
          <w:spacing w:val="15"/>
        </w:rPr>
        <w:t xml:space="preserve"> </w:t>
      </w:r>
      <w:r>
        <w:t>expect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result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slightly</w:t>
      </w:r>
      <w:r>
        <w:rPr>
          <w:spacing w:val="15"/>
        </w:rPr>
        <w:t xml:space="preserve"> </w:t>
      </w:r>
      <w:r>
        <w:t>negative</w:t>
      </w:r>
      <w:r>
        <w:rPr>
          <w:spacing w:val="15"/>
        </w:rPr>
        <w:t xml:space="preserve"> </w:t>
      </w:r>
      <w:r>
        <w:t>experience</w:t>
      </w:r>
      <w:r>
        <w:rPr>
          <w:spacing w:val="16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client.</w:t>
      </w:r>
      <w:r>
        <w:rPr>
          <w:spacing w:val="25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opposite,</w:t>
      </w:r>
      <w:r>
        <w:rPr>
          <w:spacing w:val="25"/>
        </w:rPr>
        <w:t xml:space="preserve"> </w:t>
      </w:r>
      <w:r>
        <w:t>common</w:t>
      </w:r>
      <w:r>
        <w:rPr>
          <w:spacing w:val="20"/>
        </w:rPr>
        <w:t xml:space="preserve"> </w:t>
      </w:r>
      <w:r>
        <w:t>argument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long</w:t>
      </w:r>
      <w:r>
        <w:rPr>
          <w:spacing w:val="20"/>
        </w:rPr>
        <w:t xml:space="preserve"> </w:t>
      </w:r>
      <w:r>
        <w:t>response</w:t>
      </w:r>
      <w:r>
        <w:rPr>
          <w:spacing w:val="20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outdated,</w:t>
      </w:r>
      <w:r>
        <w:rPr>
          <w:spacing w:val="25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even</w:t>
      </w:r>
    </w:p>
    <w:p w14:paraId="16E23445" w14:textId="77777777" w:rsidR="00D601DD" w:rsidRDefault="000B0A12">
      <w:pPr>
        <w:pStyle w:val="BodyText"/>
        <w:spacing w:before="3"/>
        <w:ind w:left="157"/>
        <w:jc w:val="both"/>
      </w:pPr>
      <w:r>
        <w:t>more</w:t>
      </w:r>
      <w:r>
        <w:rPr>
          <w:spacing w:val="-4"/>
        </w:rPr>
        <w:t xml:space="preserve"> </w:t>
      </w:r>
      <w:r>
        <w:t>demanding</w:t>
      </w:r>
      <w:r>
        <w:rPr>
          <w:spacing w:val="-3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neutral.</w:t>
      </w:r>
    </w:p>
    <w:p w14:paraId="7EFBE938" w14:textId="77777777" w:rsidR="00D601DD" w:rsidRDefault="000B0A12">
      <w:pPr>
        <w:pStyle w:val="BodyText"/>
        <w:spacing w:before="135" w:line="357" w:lineRule="auto"/>
        <w:ind w:left="157" w:right="413" w:firstLine="566"/>
        <w:jc w:val="both"/>
      </w:pPr>
      <w:r>
        <w:t xml:space="preserve">Although, dialog is preferred, clients tend to trust people more. In my opinion, this </w:t>
      </w:r>
      <w:proofErr w:type="spellStart"/>
      <w:r>
        <w:t>opin</w:t>
      </w:r>
      <w:proofErr w:type="spellEnd"/>
      <w:r>
        <w:t>-</w:t>
      </w:r>
      <w:r>
        <w:rPr>
          <w:spacing w:val="-57"/>
        </w:rPr>
        <w:t xml:space="preserve"> </w:t>
      </w:r>
      <w:r>
        <w:t>ion is very subjective, as automated solu</w:t>
      </w:r>
      <w:r>
        <w:t>tions may advise more exactly and don’t require prior</w:t>
      </w:r>
      <w:r>
        <w:rPr>
          <w:spacing w:val="-57"/>
        </w:rPr>
        <w:t xml:space="preserve"> </w:t>
      </w:r>
      <w:r>
        <w:t>experience.</w:t>
      </w:r>
      <w:r>
        <w:rPr>
          <w:spacing w:val="10"/>
        </w:rPr>
        <w:t xml:space="preserve"> </w:t>
      </w:r>
      <w:r>
        <w:t>Probably,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connected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dissatisfaction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chatbots’</w:t>
      </w:r>
      <w:r>
        <w:rPr>
          <w:spacing w:val="-10"/>
        </w:rPr>
        <w:t xml:space="preserve"> </w:t>
      </w:r>
      <w:r>
        <w:t>effective-</w:t>
      </w:r>
      <w:r>
        <w:rPr>
          <w:spacing w:val="-57"/>
        </w:rPr>
        <w:t xml:space="preserve"> </w:t>
      </w:r>
      <w:r>
        <w:t>ness.</w:t>
      </w:r>
      <w:r>
        <w:rPr>
          <w:spacing w:val="13"/>
        </w:rPr>
        <w:t xml:space="preserve"> </w:t>
      </w:r>
      <w:r>
        <w:t>Moreover,</w:t>
      </w:r>
      <w:r>
        <w:rPr>
          <w:spacing w:val="-7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chatbots</w:t>
      </w:r>
      <w:r>
        <w:rPr>
          <w:spacing w:val="-6"/>
        </w:rPr>
        <w:t xml:space="preserve"> </w:t>
      </w:r>
      <w:r>
        <w:t>forced</w:t>
      </w:r>
      <w:r>
        <w:rPr>
          <w:spacing w:val="-8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talk</w:t>
      </w:r>
      <w:r>
        <w:rPr>
          <w:spacing w:val="-57"/>
        </w:rPr>
        <w:t xml:space="preserve"> </w:t>
      </w:r>
      <w:r>
        <w:t>to a chatbot and when to an employee. This results in a strong client association that chatbots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effective.</w:t>
      </w:r>
    </w:p>
    <w:p w14:paraId="212F055A" w14:textId="77777777" w:rsidR="00D601DD" w:rsidRDefault="00D601DD">
      <w:pPr>
        <w:spacing w:line="357" w:lineRule="auto"/>
        <w:jc w:val="both"/>
        <w:sectPr w:rsidR="00D601DD">
          <w:pgSz w:w="11910" w:h="16840"/>
          <w:pgMar w:top="1300" w:right="1000" w:bottom="1020" w:left="1260" w:header="0" w:footer="833" w:gutter="0"/>
          <w:cols w:space="708"/>
        </w:sectPr>
      </w:pPr>
    </w:p>
    <w:p w14:paraId="23ED18DA" w14:textId="77777777" w:rsidR="00D601DD" w:rsidRDefault="00D601DD">
      <w:pPr>
        <w:pStyle w:val="BodyText"/>
        <w:rPr>
          <w:sz w:val="20"/>
        </w:rPr>
      </w:pPr>
    </w:p>
    <w:p w14:paraId="59DF1DCA" w14:textId="77777777" w:rsidR="00D601DD" w:rsidRDefault="00D601DD">
      <w:pPr>
        <w:pStyle w:val="BodyText"/>
        <w:spacing w:before="2"/>
        <w:rPr>
          <w:sz w:val="26"/>
        </w:rPr>
      </w:pPr>
    </w:p>
    <w:p w14:paraId="5F86A9DE" w14:textId="77777777" w:rsidR="00D601DD" w:rsidRDefault="000B0A12">
      <w:pPr>
        <w:pStyle w:val="BodyText"/>
        <w:spacing w:before="90"/>
        <w:ind w:left="157"/>
      </w:pPr>
      <w:bookmarkStart w:id="388" w:name="_bookmark64"/>
      <w:bookmarkEnd w:id="388"/>
      <w:r>
        <w:t>Figure</w:t>
      </w:r>
      <w:r>
        <w:rPr>
          <w:spacing w:val="-9"/>
        </w:rPr>
        <w:t xml:space="preserve"> </w:t>
      </w:r>
      <w:r>
        <w:t>12.</w:t>
      </w:r>
      <w:r>
        <w:rPr>
          <w:spacing w:val="10"/>
        </w:rPr>
        <w:t xml:space="preserve"> </w:t>
      </w:r>
      <w:r>
        <w:t>Satisfaction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chatbot</w:t>
      </w:r>
    </w:p>
    <w:p w14:paraId="4C2FA189" w14:textId="77777777" w:rsidR="00D601DD" w:rsidRDefault="00D601DD">
      <w:pPr>
        <w:pStyle w:val="BodyText"/>
        <w:rPr>
          <w:sz w:val="20"/>
        </w:rPr>
      </w:pPr>
    </w:p>
    <w:p w14:paraId="5A54D039" w14:textId="77777777" w:rsidR="00D601DD" w:rsidRDefault="000B0A12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592704" behindDoc="0" locked="0" layoutInCell="1" allowOverlap="1" wp14:anchorId="3676CA3D" wp14:editId="06396A1E">
            <wp:simplePos x="0" y="0"/>
            <wp:positionH relativeFrom="page">
              <wp:posOffset>2311159</wp:posOffset>
            </wp:positionH>
            <wp:positionV relativeFrom="paragraph">
              <wp:posOffset>89821</wp:posOffset>
            </wp:positionV>
            <wp:extent cx="2865310" cy="2270950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4F12E" w14:textId="77777777" w:rsidR="00D601DD" w:rsidRDefault="00D601DD">
      <w:pPr>
        <w:pStyle w:val="BodyText"/>
        <w:rPr>
          <w:sz w:val="26"/>
        </w:rPr>
      </w:pPr>
    </w:p>
    <w:p w14:paraId="5865165A" w14:textId="77777777" w:rsidR="00D601DD" w:rsidRDefault="000B0A12">
      <w:pPr>
        <w:spacing w:before="166"/>
        <w:ind w:left="157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39174DB8" w14:textId="77777777" w:rsidR="00D601DD" w:rsidRDefault="00D601DD">
      <w:pPr>
        <w:pStyle w:val="BodyText"/>
        <w:rPr>
          <w:sz w:val="22"/>
        </w:rPr>
      </w:pPr>
    </w:p>
    <w:p w14:paraId="4E0D6036" w14:textId="77777777" w:rsidR="00D601DD" w:rsidRDefault="00D601DD">
      <w:pPr>
        <w:pStyle w:val="BodyText"/>
        <w:rPr>
          <w:sz w:val="22"/>
        </w:rPr>
      </w:pPr>
    </w:p>
    <w:p w14:paraId="7230E5AF" w14:textId="77777777" w:rsidR="00D601DD" w:rsidRDefault="00D601DD">
      <w:pPr>
        <w:pStyle w:val="BodyText"/>
        <w:rPr>
          <w:sz w:val="22"/>
        </w:rPr>
      </w:pPr>
    </w:p>
    <w:p w14:paraId="58E86442" w14:textId="77777777" w:rsidR="00D601DD" w:rsidRDefault="00D601DD">
      <w:pPr>
        <w:pStyle w:val="BodyText"/>
        <w:rPr>
          <w:sz w:val="22"/>
        </w:rPr>
      </w:pPr>
    </w:p>
    <w:p w14:paraId="665B1137" w14:textId="77777777" w:rsidR="00D601DD" w:rsidRDefault="00D601DD">
      <w:pPr>
        <w:pStyle w:val="BodyText"/>
        <w:rPr>
          <w:sz w:val="22"/>
        </w:rPr>
      </w:pPr>
    </w:p>
    <w:p w14:paraId="4EB051A2" w14:textId="77777777" w:rsidR="00D601DD" w:rsidRDefault="00D601DD">
      <w:pPr>
        <w:pStyle w:val="BodyText"/>
        <w:rPr>
          <w:sz w:val="22"/>
        </w:rPr>
      </w:pPr>
    </w:p>
    <w:p w14:paraId="5D3887D8" w14:textId="77777777" w:rsidR="00D601DD" w:rsidRDefault="00D601DD">
      <w:pPr>
        <w:pStyle w:val="BodyText"/>
        <w:rPr>
          <w:sz w:val="22"/>
        </w:rPr>
      </w:pPr>
    </w:p>
    <w:p w14:paraId="5CC05B0F" w14:textId="77777777" w:rsidR="00D601DD" w:rsidRDefault="00D601DD">
      <w:pPr>
        <w:pStyle w:val="BodyText"/>
        <w:rPr>
          <w:sz w:val="22"/>
        </w:rPr>
      </w:pPr>
    </w:p>
    <w:p w14:paraId="5A723660" w14:textId="77777777" w:rsidR="00D601DD" w:rsidRDefault="000B0A12">
      <w:pPr>
        <w:pStyle w:val="BodyText"/>
        <w:spacing w:before="158"/>
        <w:ind w:left="157"/>
      </w:pPr>
      <w:bookmarkStart w:id="389" w:name="_bookmark65"/>
      <w:bookmarkEnd w:id="389"/>
      <w:r>
        <w:t>Figure</w:t>
      </w:r>
      <w:r>
        <w:rPr>
          <w:spacing w:val="-5"/>
        </w:rPr>
        <w:t xml:space="preserve"> </w:t>
      </w:r>
      <w:r>
        <w:t>13.</w:t>
      </w:r>
      <w:r>
        <w:rPr>
          <w:spacing w:val="1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interlocutor</w:t>
      </w:r>
    </w:p>
    <w:p w14:paraId="6A9CD83D" w14:textId="77777777" w:rsidR="00D601DD" w:rsidRDefault="00D601DD">
      <w:pPr>
        <w:pStyle w:val="BodyText"/>
        <w:rPr>
          <w:sz w:val="20"/>
        </w:rPr>
      </w:pPr>
    </w:p>
    <w:p w14:paraId="1E20946C" w14:textId="77777777" w:rsidR="00D601DD" w:rsidRDefault="000B0A12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593728" behindDoc="0" locked="0" layoutInCell="1" allowOverlap="1" wp14:anchorId="63A8C036" wp14:editId="5BE2C41D">
            <wp:simplePos x="0" y="0"/>
            <wp:positionH relativeFrom="page">
              <wp:posOffset>2353126</wp:posOffset>
            </wp:positionH>
            <wp:positionV relativeFrom="paragraph">
              <wp:posOffset>90271</wp:posOffset>
            </wp:positionV>
            <wp:extent cx="2823210" cy="2270950"/>
            <wp:effectExtent l="0" t="0" r="0" b="0"/>
            <wp:wrapTopAndBottom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ABB2A" w14:textId="77777777" w:rsidR="00D601DD" w:rsidRDefault="00D601DD">
      <w:pPr>
        <w:pStyle w:val="BodyText"/>
        <w:rPr>
          <w:sz w:val="26"/>
        </w:rPr>
      </w:pPr>
    </w:p>
    <w:p w14:paraId="621B227B" w14:textId="77777777" w:rsidR="00D601DD" w:rsidRDefault="000B0A12">
      <w:pPr>
        <w:spacing w:before="166"/>
        <w:ind w:left="157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 xml:space="preserve"> </w:t>
      </w:r>
      <w:r>
        <w:rPr>
          <w:sz w:val="20"/>
        </w:rPr>
        <w:t>Own</w:t>
      </w:r>
      <w:r>
        <w:rPr>
          <w:spacing w:val="-6"/>
          <w:sz w:val="20"/>
        </w:rPr>
        <w:t xml:space="preserve"> </w:t>
      </w:r>
      <w:r>
        <w:rPr>
          <w:sz w:val="20"/>
        </w:rPr>
        <w:t>study</w:t>
      </w:r>
    </w:p>
    <w:p w14:paraId="4606BBEC" w14:textId="77777777" w:rsidR="00D601DD" w:rsidRDefault="00D601DD">
      <w:pPr>
        <w:rPr>
          <w:sz w:val="20"/>
        </w:rPr>
        <w:sectPr w:rsidR="00D601DD">
          <w:pgSz w:w="11910" w:h="16840"/>
          <w:pgMar w:top="1580" w:right="1000" w:bottom="1020" w:left="1260" w:header="0" w:footer="833" w:gutter="0"/>
          <w:cols w:space="708"/>
        </w:sectPr>
      </w:pPr>
    </w:p>
    <w:p w14:paraId="0B643483" w14:textId="77777777" w:rsidR="00D601DD" w:rsidRDefault="000B0A12">
      <w:pPr>
        <w:pStyle w:val="BodyText"/>
        <w:spacing w:before="74" w:line="357" w:lineRule="auto"/>
        <w:ind w:left="157" w:right="415" w:firstLine="566"/>
        <w:jc w:val="both"/>
      </w:pPr>
      <w:r>
        <w:lastRenderedPageBreak/>
        <w:t>Consequently, next generation of chatbots have to speak to clients in a natural language,</w:t>
      </w:r>
      <w:r>
        <w:rPr>
          <w:spacing w:val="-57"/>
        </w:rPr>
        <w:t xml:space="preserve"> </w:t>
      </w:r>
      <w:r>
        <w:t>in order to be indistinguishable from employee. Thus, Artificial Intelligence technologies, in-</w:t>
      </w:r>
      <w:r>
        <w:rPr>
          <w:spacing w:val="1"/>
        </w:rPr>
        <w:t xml:space="preserve"> </w:t>
      </w:r>
      <w:proofErr w:type="spellStart"/>
      <w:r>
        <w:t>cluding</w:t>
      </w:r>
      <w:proofErr w:type="spellEnd"/>
      <w:r>
        <w:rPr>
          <w:spacing w:val="-3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required.</w:t>
      </w:r>
    </w:p>
    <w:p w14:paraId="1E3F4F06" w14:textId="77777777" w:rsidR="00D601DD" w:rsidRDefault="000B0A12">
      <w:pPr>
        <w:pStyle w:val="BodyText"/>
        <w:spacing w:before="2" w:line="357" w:lineRule="auto"/>
        <w:ind w:left="157" w:right="414" w:firstLine="566"/>
        <w:jc w:val="both"/>
      </w:pPr>
      <w:r>
        <w:t>Nevertheless, we can observe general minor satisfaction with existing form of use</w:t>
      </w:r>
      <w:r>
        <w:t>r in-</w:t>
      </w:r>
      <w:r>
        <w:rPr>
          <w:spacing w:val="1"/>
        </w:rPr>
        <w:t xml:space="preserve"> </w:t>
      </w:r>
      <w:proofErr w:type="spellStart"/>
      <w:r>
        <w:t>teraction</w:t>
      </w:r>
      <w:proofErr w:type="spellEnd"/>
      <w:r>
        <w:t xml:space="preserve"> and negative expectations about automated solutions. This shows that clients are not</w:t>
      </w:r>
      <w:r>
        <w:rPr>
          <w:spacing w:val="1"/>
        </w:rPr>
        <w:t xml:space="preserve"> </w:t>
      </w:r>
      <w:r>
        <w:t>ready for chatbots yet. Moreover, it is possible to conclude that chatbots are not that much for</w:t>
      </w:r>
      <w:r>
        <w:rPr>
          <w:spacing w:val="1"/>
        </w:rPr>
        <w:t xml:space="preserve"> </w:t>
      </w:r>
      <w:r>
        <w:t>consumers,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evolution</w:t>
      </w:r>
      <w:r>
        <w:rPr>
          <w:spacing w:val="-2"/>
        </w:rPr>
        <w:t xml:space="preserve"> </w:t>
      </w:r>
      <w:r>
        <w:t>milestone</w:t>
      </w:r>
      <w:r>
        <w:rPr>
          <w:spacing w:val="-1"/>
        </w:rPr>
        <w:t xml:space="preserve"> </w:t>
      </w:r>
      <w:r>
        <w:t>fo</w:t>
      </w:r>
      <w:r>
        <w:t>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banks.</w:t>
      </w:r>
    </w:p>
    <w:p w14:paraId="7DC74CF4" w14:textId="77777777" w:rsidR="00D601DD" w:rsidRDefault="000B0A12">
      <w:pPr>
        <w:pStyle w:val="BodyText"/>
        <w:spacing w:before="2" w:line="357" w:lineRule="auto"/>
        <w:ind w:left="157" w:right="413" w:firstLine="566"/>
        <w:jc w:val="both"/>
      </w:pPr>
      <w:r>
        <w:t>Even if there would be a chatbot solution which passes some limited version of Turing</w:t>
      </w:r>
      <w:r>
        <w:rPr>
          <w:spacing w:val="1"/>
        </w:rPr>
        <w:t xml:space="preserve"> </w:t>
      </w:r>
      <w:r>
        <w:t>test,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finds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talking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chatbot,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deceived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bank.</w:t>
      </w:r>
    </w:p>
    <w:p w14:paraId="61E01A2F" w14:textId="77777777" w:rsidR="00D601DD" w:rsidRDefault="000B0A12">
      <w:pPr>
        <w:pStyle w:val="BodyText"/>
        <w:spacing w:before="1" w:line="357" w:lineRule="auto"/>
        <w:ind w:left="157" w:right="414" w:firstLine="566"/>
        <w:jc w:val="both"/>
      </w:pPr>
      <w:r>
        <w:t>The main hypothesis of this thesis was that Commercial Banking clients are ready for</w:t>
      </w:r>
      <w:r>
        <w:rPr>
          <w:spacing w:val="1"/>
        </w:rPr>
        <w:t xml:space="preserve"> </w:t>
      </w:r>
      <w:r>
        <w:rPr>
          <w:w w:val="95"/>
        </w:rPr>
        <w:t>Automated Front Offices in a form of a chatbot. Conclusively, this hypothesis has to be rejected.</w:t>
      </w:r>
      <w:r>
        <w:rPr>
          <w:spacing w:val="1"/>
          <w:w w:val="95"/>
        </w:rPr>
        <w:t xml:space="preserve"> </w:t>
      </w:r>
      <w:r>
        <w:t>People are not ready and have negative subjective feelings towards chatbo</w:t>
      </w:r>
      <w:r>
        <w:t>ts. Changing those</w:t>
      </w:r>
      <w:r>
        <w:rPr>
          <w:spacing w:val="1"/>
        </w:rPr>
        <w:t xml:space="preserve"> </w:t>
      </w:r>
      <w:r>
        <w:t>feelings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costs.</w:t>
      </w:r>
    </w:p>
    <w:p w14:paraId="6D596C7D" w14:textId="77777777" w:rsidR="00D601DD" w:rsidRDefault="000B0A12">
      <w:pPr>
        <w:pStyle w:val="BodyText"/>
        <w:spacing w:before="2" w:line="357" w:lineRule="auto"/>
        <w:ind w:left="157" w:right="413" w:firstLine="566"/>
        <w:jc w:val="both"/>
      </w:pPr>
      <w:r>
        <w:t>However, the most valid injection of a chatbot solution would be in a hybrid approach.</w:t>
      </w:r>
      <w:r>
        <w:rPr>
          <w:spacing w:val="1"/>
        </w:rPr>
        <w:t xml:space="preserve"> </w:t>
      </w:r>
      <w:r>
        <w:t>Hybrid approach is a synergy between human employee and an automated chatbot system. In</w:t>
      </w:r>
      <w:r>
        <w:rPr>
          <w:spacing w:val="1"/>
        </w:rPr>
        <w:t xml:space="preserve"> </w:t>
      </w:r>
      <w:r>
        <w:t>hybrid</w:t>
      </w:r>
      <w:r>
        <w:rPr>
          <w:spacing w:val="-13"/>
        </w:rPr>
        <w:t xml:space="preserve"> </w:t>
      </w:r>
      <w:r>
        <w:t>app</w:t>
      </w:r>
      <w:r>
        <w:t>roach</w:t>
      </w:r>
      <w:r>
        <w:rPr>
          <w:spacing w:val="-12"/>
        </w:rPr>
        <w:t xml:space="preserve"> </w:t>
      </w:r>
      <w:r>
        <w:t>robot</w:t>
      </w:r>
      <w:r>
        <w:rPr>
          <w:spacing w:val="-13"/>
        </w:rPr>
        <w:t xml:space="preserve"> </w:t>
      </w:r>
      <w:r>
        <w:t>recommends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answer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operator</w:t>
      </w:r>
      <w:r>
        <w:rPr>
          <w:spacing w:val="-13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base.</w:t>
      </w:r>
      <w:r>
        <w:rPr>
          <w:spacing w:val="-5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case,</w:t>
      </w:r>
      <w:r>
        <w:rPr>
          <w:spacing w:val="-8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trusts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receives</w:t>
      </w:r>
      <w:r>
        <w:rPr>
          <w:spacing w:val="-9"/>
        </w:rPr>
        <w:t xml:space="preserve"> </w:t>
      </w:r>
      <w:r>
        <w:t>exact</w:t>
      </w:r>
      <w:r>
        <w:rPr>
          <w:spacing w:val="-8"/>
        </w:rPr>
        <w:t xml:space="preserve"> </w:t>
      </w:r>
      <w:r>
        <w:t>fast</w:t>
      </w:r>
      <w:r>
        <w:rPr>
          <w:spacing w:val="-9"/>
        </w:rPr>
        <w:t xml:space="preserve"> </w:t>
      </w:r>
      <w:r>
        <w:t>answer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chat-</w:t>
      </w:r>
      <w:r>
        <w:rPr>
          <w:spacing w:val="-58"/>
        </w:rPr>
        <w:t xml:space="preserve"> </w:t>
      </w:r>
      <w:proofErr w:type="spellStart"/>
      <w:r>
        <w:t>bot</w:t>
      </w:r>
      <w:proofErr w:type="spellEnd"/>
      <w:r>
        <w:rPr>
          <w:spacing w:val="-2"/>
        </w:rPr>
        <w:t xml:space="preserve"> </w:t>
      </w:r>
      <w:r>
        <w:t>system.</w:t>
      </w:r>
    </w:p>
    <w:p w14:paraId="1AA3FB70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000" w:bottom="1020" w:left="1260" w:header="0" w:footer="833" w:gutter="0"/>
          <w:cols w:space="708"/>
        </w:sectPr>
      </w:pPr>
    </w:p>
    <w:p w14:paraId="1FF1AD43" w14:textId="77777777" w:rsidR="00D601DD" w:rsidRDefault="000B0A12">
      <w:pPr>
        <w:pStyle w:val="Heading1"/>
      </w:pPr>
      <w:bookmarkStart w:id="390" w:name="Conclusions"/>
      <w:bookmarkStart w:id="391" w:name="_bookmark66"/>
      <w:bookmarkEnd w:id="390"/>
      <w:bookmarkEnd w:id="391"/>
      <w:r>
        <w:lastRenderedPageBreak/>
        <w:t>CONCLUSIONS</w:t>
      </w:r>
    </w:p>
    <w:p w14:paraId="1590B850" w14:textId="77777777" w:rsidR="00D601DD" w:rsidRDefault="00D601DD">
      <w:pPr>
        <w:pStyle w:val="BodyText"/>
        <w:rPr>
          <w:b/>
          <w:sz w:val="26"/>
        </w:rPr>
      </w:pPr>
    </w:p>
    <w:p w14:paraId="6BFB87C9" w14:textId="77777777" w:rsidR="00D601DD" w:rsidRDefault="000B0A12">
      <w:pPr>
        <w:pStyle w:val="BodyText"/>
        <w:spacing w:before="195" w:line="357" w:lineRule="auto"/>
        <w:ind w:left="157" w:right="413" w:firstLine="566"/>
        <w:jc w:val="both"/>
      </w:pPr>
      <w:r>
        <w:t>The main trend in commercial banking for the last decade is openness and availability.</w:t>
      </w:r>
      <w:r>
        <w:rPr>
          <w:spacing w:val="1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though,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regulatory</w:t>
      </w:r>
      <w:r>
        <w:rPr>
          <w:spacing w:val="-10"/>
        </w:rPr>
        <w:t xml:space="preserve"> </w:t>
      </w:r>
      <w:r>
        <w:t>perspective,</w:t>
      </w:r>
      <w:r>
        <w:rPr>
          <w:spacing w:val="-8"/>
        </w:rPr>
        <w:t xml:space="preserve"> </w:t>
      </w:r>
      <w:r>
        <w:t>forcing</w:t>
      </w:r>
      <w:r>
        <w:rPr>
          <w:spacing w:val="-9"/>
        </w:rPr>
        <w:t xml:space="preserve"> </w:t>
      </w:r>
      <w:r>
        <w:t>banks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third-party</w:t>
      </w:r>
      <w:r>
        <w:rPr>
          <w:spacing w:val="-9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oper</w:t>
      </w:r>
      <w:proofErr w:type="spellEnd"/>
      <w:r>
        <w:t>-</w:t>
      </w:r>
      <w:r>
        <w:rPr>
          <w:spacing w:val="-58"/>
        </w:rPr>
        <w:t xml:space="preserve"> </w:t>
      </w:r>
      <w:r>
        <w:t>ate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monopolies,</w:t>
      </w:r>
      <w:r>
        <w:rPr>
          <w:spacing w:val="-2"/>
        </w:rPr>
        <w:t xml:space="preserve"> </w:t>
      </w:r>
      <w:r>
        <w:t>openness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availabil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ity</w:t>
      </w:r>
      <w:proofErr w:type="spellEnd"/>
      <w:r>
        <w:t xml:space="preserve"> is highly important on banking market by themselves. The market of information systems,</w:t>
      </w:r>
      <w:r>
        <w:rPr>
          <w:spacing w:val="1"/>
        </w:rPr>
        <w:t xml:space="preserve"> </w:t>
      </w:r>
      <w:r>
        <w:t>services and technologies is in all-time high and, obviously, affects such a giant as a banking</w:t>
      </w:r>
      <w:r>
        <w:rPr>
          <w:spacing w:val="1"/>
        </w:rPr>
        <w:t xml:space="preserve"> </w:t>
      </w:r>
      <w:r>
        <w:t>market.</w:t>
      </w:r>
    </w:p>
    <w:p w14:paraId="2B952919" w14:textId="77777777" w:rsidR="00D601DD" w:rsidRDefault="000B0A12">
      <w:pPr>
        <w:pStyle w:val="BodyText"/>
        <w:spacing w:before="3" w:line="357" w:lineRule="auto"/>
        <w:ind w:left="157" w:right="413" w:firstLine="566"/>
        <w:jc w:val="both"/>
      </w:pPr>
      <w:r>
        <w:rPr>
          <w:w w:val="95"/>
        </w:rPr>
        <w:t>Nowadays, commercial ban</w:t>
      </w:r>
      <w:r>
        <w:rPr>
          <w:w w:val="95"/>
        </w:rPr>
        <w:t>ks do both front-office and back-office work.</w:t>
      </w:r>
      <w:r>
        <w:rPr>
          <w:spacing w:val="1"/>
          <w:w w:val="95"/>
        </w:rPr>
        <w:t xml:space="preserve"> </w:t>
      </w:r>
      <w:r>
        <w:rPr>
          <w:w w:val="95"/>
        </w:rPr>
        <w:t>Famous banking</w:t>
      </w:r>
      <w:r>
        <w:rPr>
          <w:spacing w:val="1"/>
          <w:w w:val="95"/>
        </w:rPr>
        <w:t xml:space="preserve"> </w:t>
      </w:r>
      <w:r>
        <w:t>stability and guarantees are good for back-office, but can be a massive hurdle in a front-office.</w:t>
      </w:r>
      <w:r>
        <w:rPr>
          <w:spacing w:val="-57"/>
        </w:rPr>
        <w:t xml:space="preserve"> </w:t>
      </w:r>
      <w:r>
        <w:t>Front-office,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interaction,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fast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achi</w:t>
      </w:r>
      <w:r>
        <w:t>eve</w:t>
      </w:r>
      <w:r>
        <w:rPr>
          <w:spacing w:val="-57"/>
        </w:rPr>
        <w:t xml:space="preserve"> </w:t>
      </w:r>
      <w:r>
        <w:t>its client, client’s needs and purposes.</w:t>
      </w:r>
      <w:r>
        <w:rPr>
          <w:spacing w:val="1"/>
        </w:rPr>
        <w:t xml:space="preserve"> </w:t>
      </w:r>
      <w:r>
        <w:t>Especially, when entire human ecosystem creates new</w:t>
      </w:r>
      <w:r>
        <w:rPr>
          <w:spacing w:val="1"/>
        </w:rPr>
        <w:t xml:space="preserve"> </w:t>
      </w:r>
      <w:r>
        <w:t>forms of people communication and interaction. Extrapolating last two decades we can expect</w:t>
      </w:r>
      <w:r>
        <w:rPr>
          <w:spacing w:val="-57"/>
        </w:rPr>
        <w:t xml:space="preserve"> </w:t>
      </w:r>
      <w:r>
        <w:rPr>
          <w:w w:val="95"/>
        </w:rPr>
        <w:t>future development of both banking openness and world digitalizatio</w:t>
      </w:r>
      <w:r>
        <w:rPr>
          <w:w w:val="95"/>
        </w:rPr>
        <w:t>n.</w:t>
      </w:r>
      <w:r>
        <w:rPr>
          <w:spacing w:val="54"/>
        </w:rPr>
        <w:t xml:space="preserve"> </w:t>
      </w:r>
      <w:r>
        <w:rPr>
          <w:w w:val="95"/>
        </w:rPr>
        <w:t>Accordingly,</w:t>
      </w:r>
      <w:r>
        <w:rPr>
          <w:spacing w:val="54"/>
        </w:rPr>
        <w:t xml:space="preserve"> </w:t>
      </w:r>
      <w:r>
        <w:rPr>
          <w:w w:val="95"/>
        </w:rPr>
        <w:t>banks have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adapt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changes.</w:t>
      </w:r>
    </w:p>
    <w:p w14:paraId="14568052" w14:textId="77777777" w:rsidR="00D601DD" w:rsidRDefault="000B0A12">
      <w:pPr>
        <w:pStyle w:val="BodyText"/>
        <w:spacing w:before="4" w:line="357" w:lineRule="auto"/>
        <w:ind w:left="157" w:right="414" w:firstLine="566"/>
        <w:jc w:val="both"/>
      </w:pPr>
      <w:r>
        <w:t>Currently,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trends,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bank</w:t>
      </w:r>
      <w:r>
        <w:rPr>
          <w:spacing w:val="-8"/>
        </w:rPr>
        <w:t xml:space="preserve"> </w:t>
      </w:r>
      <w:r>
        <w:t>evolution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formulating</w:t>
      </w:r>
      <w:r>
        <w:rPr>
          <w:spacing w:val="-8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Bank-as-a-Service</w:t>
      </w:r>
      <w:r>
        <w:rPr>
          <w:spacing w:val="-58"/>
        </w:rPr>
        <w:t xml:space="preserve"> </w:t>
      </w:r>
      <w:r>
        <w:rPr>
          <w:w w:val="95"/>
        </w:rPr>
        <w:t>and Bank-as-a-Platform.</w:t>
      </w:r>
      <w:r>
        <w:rPr>
          <w:spacing w:val="1"/>
          <w:w w:val="95"/>
        </w:rPr>
        <w:t xml:space="preserve"> </w:t>
      </w:r>
      <w:r>
        <w:rPr>
          <w:w w:val="95"/>
        </w:rPr>
        <w:t>Bank-as-a-Service in a final form makes from a bank a back-office only</w:t>
      </w:r>
      <w:r>
        <w:rPr>
          <w:spacing w:val="1"/>
          <w:w w:val="95"/>
        </w:rPr>
        <w:t xml:space="preserve"> </w:t>
      </w:r>
      <w:r>
        <w:t>construct, whose customers are various financial services, which can be risky, can experiment</w:t>
      </w:r>
      <w:r>
        <w:rPr>
          <w:spacing w:val="1"/>
        </w:rPr>
        <w:t xml:space="preserve"> </w:t>
      </w:r>
      <w:r>
        <w:t>and are not too big to fall. Although, this form reminds of factoring, it is not. In spite,</w:t>
      </w:r>
      <w:r>
        <w:t xml:space="preserve"> those</w:t>
      </w:r>
      <w:r>
        <w:rPr>
          <w:spacing w:val="1"/>
        </w:rPr>
        <w:t xml:space="preserve"> </w:t>
      </w:r>
      <w:r>
        <w:t>third-party</w:t>
      </w:r>
      <w:r>
        <w:rPr>
          <w:spacing w:val="-11"/>
        </w:rPr>
        <w:t xml:space="preserve"> </w:t>
      </w:r>
      <w:r>
        <w:t>financial</w:t>
      </w:r>
      <w:r>
        <w:rPr>
          <w:spacing w:val="-11"/>
        </w:rPr>
        <w:t xml:space="preserve"> </w:t>
      </w:r>
      <w:r>
        <w:t>services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t>front-offices,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operate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fields,</w:t>
      </w:r>
      <w:r>
        <w:rPr>
          <w:spacing w:val="-10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are not available to common bank, in a such way that clients even don’t know in which banks</w:t>
      </w:r>
      <w:r>
        <w:rPr>
          <w:spacing w:val="1"/>
        </w:rPr>
        <w:t xml:space="preserve"> </w:t>
      </w:r>
      <w:r>
        <w:t>their accounts and loans are.</w:t>
      </w:r>
      <w:r>
        <w:rPr>
          <w:spacing w:val="1"/>
        </w:rPr>
        <w:t xml:space="preserve"> </w:t>
      </w:r>
      <w:r>
        <w:t>Bank-as-a-Platform, opposit</w:t>
      </w:r>
      <w:r>
        <w:t>ely, is a center, which unites other</w:t>
      </w:r>
      <w:r>
        <w:rPr>
          <w:spacing w:val="1"/>
        </w:rPr>
        <w:t xml:space="preserve"> </w:t>
      </w:r>
      <w:r>
        <w:t>third-party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hood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brand</w:t>
      </w:r>
      <w:r>
        <w:rPr>
          <w:spacing w:val="-2"/>
        </w:rPr>
        <w:t xml:space="preserve"> </w:t>
      </w:r>
      <w:r>
        <w:t>name.</w:t>
      </w:r>
    </w:p>
    <w:p w14:paraId="55859444" w14:textId="77777777" w:rsidR="00D601DD" w:rsidRDefault="000B0A12">
      <w:pPr>
        <w:pStyle w:val="BodyText"/>
        <w:spacing w:before="4" w:line="357" w:lineRule="auto"/>
        <w:ind w:left="157" w:right="414" w:firstLine="566"/>
        <w:jc w:val="right"/>
      </w:pPr>
      <w:r>
        <w:t>The</w:t>
      </w:r>
      <w:r>
        <w:rPr>
          <w:spacing w:val="6"/>
        </w:rPr>
        <w:t xml:space="preserve"> </w:t>
      </w:r>
      <w:r>
        <w:t>main</w:t>
      </w:r>
      <w:r>
        <w:rPr>
          <w:spacing w:val="8"/>
        </w:rPr>
        <w:t xml:space="preserve"> </w:t>
      </w:r>
      <w:r>
        <w:t>subject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study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research</w:t>
      </w:r>
      <w:r>
        <w:rPr>
          <w:spacing w:val="7"/>
        </w:rPr>
        <w:t xml:space="preserve"> </w:t>
      </w:r>
      <w:r>
        <w:t>current</w:t>
      </w:r>
      <w:r>
        <w:rPr>
          <w:spacing w:val="7"/>
        </w:rPr>
        <w:t xml:space="preserve"> </w:t>
      </w:r>
      <w:r>
        <w:t>state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industry,</w:t>
      </w:r>
      <w:r>
        <w:rPr>
          <w:spacing w:val="10"/>
        </w:rPr>
        <w:t xml:space="preserve"> </w:t>
      </w:r>
      <w:r>
        <w:t>regulations</w:t>
      </w:r>
      <w:r>
        <w:rPr>
          <w:spacing w:val="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 to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chatbot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-5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Commercial</w:t>
      </w:r>
      <w:r>
        <w:rPr>
          <w:spacing w:val="-11"/>
        </w:rPr>
        <w:t xml:space="preserve"> </w:t>
      </w:r>
      <w:r>
        <w:t>Banking</w:t>
      </w:r>
      <w:r>
        <w:rPr>
          <w:spacing w:val="-12"/>
        </w:rPr>
        <w:t xml:space="preserve"> </w:t>
      </w:r>
      <w:r>
        <w:t>Front</w:t>
      </w:r>
      <w:r>
        <w:rPr>
          <w:spacing w:val="-12"/>
        </w:rPr>
        <w:t xml:space="preserve"> </w:t>
      </w:r>
      <w:r>
        <w:t>Office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usefulness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market</w:t>
      </w:r>
      <w:r>
        <w:rPr>
          <w:spacing w:val="-11"/>
        </w:rPr>
        <w:t xml:space="preserve"> </w:t>
      </w:r>
      <w:r>
        <w:t>state.</w:t>
      </w:r>
      <w:r>
        <w:rPr>
          <w:spacing w:val="-5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main</w:t>
      </w:r>
      <w:r>
        <w:rPr>
          <w:spacing w:val="15"/>
        </w:rPr>
        <w:t xml:space="preserve"> </w:t>
      </w:r>
      <w:r>
        <w:t>hypothesis</w:t>
      </w:r>
      <w:r>
        <w:rPr>
          <w:spacing w:val="15"/>
        </w:rPr>
        <w:t xml:space="preserve"> </w:t>
      </w:r>
      <w:r>
        <w:t>was:</w:t>
      </w:r>
      <w:r>
        <w:rPr>
          <w:spacing w:val="51"/>
        </w:rPr>
        <w:t xml:space="preserve"> </w:t>
      </w:r>
      <w:r>
        <w:t>Commercial</w:t>
      </w:r>
      <w:r>
        <w:rPr>
          <w:spacing w:val="15"/>
        </w:rPr>
        <w:t xml:space="preserve"> </w:t>
      </w:r>
      <w:r>
        <w:t>Banking</w:t>
      </w:r>
      <w:r>
        <w:rPr>
          <w:spacing w:val="15"/>
        </w:rPr>
        <w:t xml:space="preserve"> </w:t>
      </w:r>
      <w:r>
        <w:t>clients</w:t>
      </w:r>
      <w:r>
        <w:rPr>
          <w:spacing w:val="14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ready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Automated</w:t>
      </w:r>
      <w:r>
        <w:rPr>
          <w:spacing w:val="15"/>
        </w:rPr>
        <w:t xml:space="preserve"> </w:t>
      </w:r>
      <w:r>
        <w:t>Front</w:t>
      </w:r>
      <w:r>
        <w:rPr>
          <w:spacing w:val="1"/>
        </w:rPr>
        <w:t xml:space="preserve"> </w:t>
      </w:r>
      <w:r>
        <w:rPr>
          <w:w w:val="95"/>
        </w:rPr>
        <w:t>Offices</w:t>
      </w:r>
      <w:r>
        <w:rPr>
          <w:spacing w:val="15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form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chatbot.</w:t>
      </w:r>
      <w:r>
        <w:rPr>
          <w:spacing w:val="50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proof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research</w:t>
      </w:r>
      <w:r>
        <w:rPr>
          <w:spacing w:val="15"/>
          <w:w w:val="95"/>
        </w:rPr>
        <w:t xml:space="preserve"> </w:t>
      </w:r>
      <w:r>
        <w:rPr>
          <w:w w:val="95"/>
        </w:rPr>
        <w:t>survey</w:t>
      </w:r>
      <w:r>
        <w:rPr>
          <w:spacing w:val="15"/>
          <w:w w:val="95"/>
        </w:rPr>
        <w:t xml:space="preserve"> </w:t>
      </w:r>
      <w:r>
        <w:rPr>
          <w:w w:val="95"/>
        </w:rPr>
        <w:t>was</w:t>
      </w:r>
      <w:r>
        <w:rPr>
          <w:spacing w:val="16"/>
          <w:w w:val="95"/>
        </w:rPr>
        <w:t xml:space="preserve"> </w:t>
      </w:r>
      <w:r>
        <w:rPr>
          <w:w w:val="95"/>
        </w:rPr>
        <w:t>conducted.</w:t>
      </w:r>
      <w:r>
        <w:rPr>
          <w:spacing w:val="49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result</w:t>
      </w:r>
      <w:r>
        <w:rPr>
          <w:spacing w:val="15"/>
          <w:w w:val="95"/>
        </w:rPr>
        <w:t xml:space="preserve"> </w:t>
      </w:r>
      <w:r>
        <w:rPr>
          <w:w w:val="95"/>
        </w:rPr>
        <w:t>proves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-54"/>
          <w:w w:val="9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hypothesis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rejected.</w:t>
      </w:r>
      <w:r>
        <w:rPr>
          <w:spacing w:val="59"/>
        </w:rPr>
        <w:t xml:space="preserve"> </w:t>
      </w:r>
      <w:r>
        <w:t>People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ready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negative</w:t>
      </w:r>
      <w:r>
        <w:rPr>
          <w:spacing w:val="11"/>
        </w:rPr>
        <w:t xml:space="preserve"> </w:t>
      </w:r>
      <w:r>
        <w:t>subjective</w:t>
      </w:r>
      <w:r>
        <w:rPr>
          <w:spacing w:val="11"/>
        </w:rPr>
        <w:t xml:space="preserve"> </w:t>
      </w:r>
      <w:r>
        <w:t>feelings</w:t>
      </w:r>
    </w:p>
    <w:p w14:paraId="0095E3AD" w14:textId="77777777" w:rsidR="00D601DD" w:rsidRDefault="000B0A12">
      <w:pPr>
        <w:pStyle w:val="BodyText"/>
        <w:spacing w:before="3"/>
        <w:ind w:left="157"/>
        <w:jc w:val="both"/>
      </w:pPr>
      <w:r>
        <w:t>towards</w:t>
      </w:r>
      <w:r>
        <w:rPr>
          <w:spacing w:val="-5"/>
        </w:rPr>
        <w:t xml:space="preserve"> </w:t>
      </w:r>
      <w:r>
        <w:t>chatbots.</w:t>
      </w:r>
      <w:r>
        <w:rPr>
          <w:spacing w:val="13"/>
        </w:rPr>
        <w:t xml:space="preserve"> </w:t>
      </w:r>
      <w:r>
        <w:t>Changing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feelings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require</w:t>
      </w:r>
      <w:r>
        <w:rPr>
          <w:spacing w:val="-5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costs.</w:t>
      </w:r>
    </w:p>
    <w:p w14:paraId="114C17B4" w14:textId="77777777" w:rsidR="00D601DD" w:rsidRDefault="000B0A12">
      <w:pPr>
        <w:pStyle w:val="BodyText"/>
        <w:spacing w:before="136" w:line="357" w:lineRule="auto"/>
        <w:ind w:left="157" w:right="413" w:firstLine="566"/>
        <w:jc w:val="both"/>
      </w:pPr>
      <w:r>
        <w:t>However, the most valid injection of a chatbot solution would be in a hybrid approach.</w:t>
      </w:r>
      <w:r>
        <w:rPr>
          <w:spacing w:val="1"/>
        </w:rPr>
        <w:t xml:space="preserve"> </w:t>
      </w:r>
      <w:r>
        <w:t>Hybrid approach is a synergy between human employee and an automated chatbot system. In</w:t>
      </w:r>
      <w:r>
        <w:rPr>
          <w:spacing w:val="1"/>
        </w:rPr>
        <w:t xml:space="preserve"> </w:t>
      </w:r>
      <w:r>
        <w:t>hybrid</w:t>
      </w:r>
      <w:r>
        <w:rPr>
          <w:spacing w:val="-13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robot</w:t>
      </w:r>
      <w:r>
        <w:rPr>
          <w:spacing w:val="-13"/>
        </w:rPr>
        <w:t xml:space="preserve"> </w:t>
      </w:r>
      <w:r>
        <w:t>recommends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answer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operator</w:t>
      </w:r>
      <w:r>
        <w:rPr>
          <w:spacing w:val="-13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knowl</w:t>
      </w:r>
      <w:r>
        <w:t>edge</w:t>
      </w:r>
      <w:r>
        <w:rPr>
          <w:spacing w:val="-12"/>
        </w:rPr>
        <w:t xml:space="preserve"> </w:t>
      </w:r>
      <w:r>
        <w:t>base.</w:t>
      </w:r>
      <w:r>
        <w:rPr>
          <w:spacing w:val="-5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case,</w:t>
      </w:r>
      <w:r>
        <w:rPr>
          <w:spacing w:val="-8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trusts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employee,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receives</w:t>
      </w:r>
      <w:r>
        <w:rPr>
          <w:spacing w:val="-9"/>
        </w:rPr>
        <w:t xml:space="preserve"> </w:t>
      </w:r>
      <w:r>
        <w:t>exact</w:t>
      </w:r>
      <w:r>
        <w:rPr>
          <w:spacing w:val="-8"/>
        </w:rPr>
        <w:t xml:space="preserve"> </w:t>
      </w:r>
      <w:r>
        <w:t>fast</w:t>
      </w:r>
      <w:r>
        <w:rPr>
          <w:spacing w:val="-9"/>
        </w:rPr>
        <w:t xml:space="preserve"> </w:t>
      </w:r>
      <w:r>
        <w:t>answer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chat-</w:t>
      </w:r>
    </w:p>
    <w:p w14:paraId="2F35FC2E" w14:textId="77777777" w:rsidR="00D601DD" w:rsidRDefault="00D601DD">
      <w:pPr>
        <w:spacing w:line="357" w:lineRule="auto"/>
        <w:jc w:val="both"/>
        <w:sectPr w:rsidR="00D601DD">
          <w:pgSz w:w="11910" w:h="16840"/>
          <w:pgMar w:top="1520" w:right="1000" w:bottom="1020" w:left="1260" w:header="0" w:footer="833" w:gutter="0"/>
          <w:cols w:space="708"/>
        </w:sectPr>
      </w:pPr>
    </w:p>
    <w:p w14:paraId="451840FF" w14:textId="77777777" w:rsidR="00D601DD" w:rsidRDefault="000B0A12">
      <w:pPr>
        <w:pStyle w:val="BodyText"/>
        <w:spacing w:before="74"/>
        <w:ind w:left="157"/>
        <w:jc w:val="both"/>
      </w:pPr>
      <w:r>
        <w:lastRenderedPageBreak/>
        <w:t>bot</w:t>
      </w:r>
      <w:r>
        <w:rPr>
          <w:spacing w:val="-6"/>
        </w:rPr>
        <w:t xml:space="preserve"> </w:t>
      </w:r>
      <w:r>
        <w:t>system.</w:t>
      </w:r>
    </w:p>
    <w:p w14:paraId="4E825562" w14:textId="693DCD35" w:rsidR="00D601DD" w:rsidRDefault="000B0A12">
      <w:pPr>
        <w:pStyle w:val="BodyText"/>
        <w:spacing w:before="136" w:line="357" w:lineRule="auto"/>
        <w:ind w:left="157" w:right="413" w:firstLine="566"/>
        <w:jc w:val="both"/>
      </w:pPr>
      <w:r>
        <w:t xml:space="preserve">Therefore, due to technology development, </w:t>
      </w:r>
      <w:del w:id="392" w:author="Krzysztof SPIRZEWSKI" w:date="2021-10-21T21:54:00Z">
        <w:r w:rsidRPr="004B28B7" w:rsidDel="004B28B7">
          <w:rPr>
            <w:highlight w:val="yellow"/>
            <w:rPrChange w:id="393" w:author="Krzysztof SPIRZEWSKI" w:date="2021-10-21T21:55:00Z">
              <w:rPr/>
            </w:rPrChange>
          </w:rPr>
          <w:delText>digitalizaton</w:delText>
        </w:r>
      </w:del>
      <w:ins w:id="394" w:author="Krzysztof SPIRZEWSKI" w:date="2021-10-21T21:54:00Z">
        <w:r w:rsidR="004B28B7" w:rsidRPr="004B28B7">
          <w:rPr>
            <w:highlight w:val="yellow"/>
            <w:rPrChange w:id="395" w:author="Krzysztof SPIRZEWSKI" w:date="2021-10-21T21:55:00Z">
              <w:rPr/>
            </w:rPrChange>
          </w:rPr>
          <w:t>digitalization</w:t>
        </w:r>
      </w:ins>
      <w:r>
        <w:t xml:space="preserve"> banks need new forms of inter-</w:t>
      </w:r>
      <w:r>
        <w:rPr>
          <w:spacing w:val="-57"/>
        </w:rPr>
        <w:t xml:space="preserve"> </w:t>
      </w:r>
      <w:r>
        <w:t>action.</w:t>
      </w:r>
      <w:r>
        <w:rPr>
          <w:spacing w:val="1"/>
        </w:rPr>
        <w:t xml:space="preserve"> </w:t>
      </w:r>
      <w:r>
        <w:t>Moreover, younger generation is known to be more textual, messenger-friendly, and</w:t>
      </w:r>
      <w:r>
        <w:rPr>
          <w:spacing w:val="1"/>
        </w:rPr>
        <w:t xml:space="preserve"> </w:t>
      </w:r>
      <w:r>
        <w:t>often voice interaction impacts negatively. Among possibilities, one of the mos</w:t>
      </w:r>
      <w:r>
        <w:t>t efficient is a</w:t>
      </w:r>
      <w:r>
        <w:rPr>
          <w:spacing w:val="1"/>
        </w:rPr>
        <w:t xml:space="preserve"> </w:t>
      </w:r>
      <w:r>
        <w:t>chatbot.</w:t>
      </w:r>
      <w:r>
        <w:rPr>
          <w:spacing w:val="60"/>
        </w:rPr>
        <w:t xml:space="preserve"> </w:t>
      </w:r>
      <w:r>
        <w:t>From customer perspective chatbot allows solving problems without spending time</w:t>
      </w:r>
      <w:r>
        <w:rPr>
          <w:spacing w:val="1"/>
        </w:rPr>
        <w:t xml:space="preserve"> </w:t>
      </w:r>
      <w:r>
        <w:t xml:space="preserve">on waiting for a customer service and without repeating same question towards multiple </w:t>
      </w:r>
      <w:commentRangeStart w:id="396"/>
      <w:r w:rsidRPr="004B28B7">
        <w:rPr>
          <w:highlight w:val="yellow"/>
          <w:rPrChange w:id="397" w:author="Krzysztof SPIRZEWSKI" w:date="2021-10-21T21:55:00Z">
            <w:rPr/>
          </w:rPrChange>
        </w:rPr>
        <w:t>con-</w:t>
      </w:r>
      <w:r w:rsidRPr="004B28B7">
        <w:rPr>
          <w:spacing w:val="1"/>
          <w:highlight w:val="yellow"/>
          <w:rPrChange w:id="398" w:author="Krzysztof SPIRZEWSKI" w:date="2021-10-21T21:55:00Z">
            <w:rPr>
              <w:spacing w:val="1"/>
            </w:rPr>
          </w:rPrChange>
        </w:rPr>
        <w:t xml:space="preserve"> </w:t>
      </w:r>
      <w:proofErr w:type="spellStart"/>
      <w:r w:rsidRPr="004B28B7">
        <w:rPr>
          <w:highlight w:val="yellow"/>
          <w:rPrChange w:id="399" w:author="Krzysztof SPIRZEWSKI" w:date="2021-10-21T21:55:00Z">
            <w:rPr/>
          </w:rPrChange>
        </w:rPr>
        <w:t>sultants</w:t>
      </w:r>
      <w:proofErr w:type="spellEnd"/>
      <w:r w:rsidRPr="004B28B7">
        <w:rPr>
          <w:highlight w:val="yellow"/>
          <w:rPrChange w:id="400" w:author="Krzysztof SPIRZEWSKI" w:date="2021-10-21T21:55:00Z">
            <w:rPr/>
          </w:rPrChange>
        </w:rPr>
        <w:t>.</w:t>
      </w:r>
      <w:r>
        <w:t xml:space="preserve"> From the banking side, more simple chatbots decr</w:t>
      </w:r>
      <w:r>
        <w:t>ease costs on customer service and</w:t>
      </w:r>
      <w:r>
        <w:rPr>
          <w:spacing w:val="1"/>
        </w:rPr>
        <w:t xml:space="preserve"> </w:t>
      </w:r>
      <w:r>
        <w:t xml:space="preserve">open the possibility to transfer hired employees into less digital fields that require </w:t>
      </w:r>
      <w:proofErr w:type="spellStart"/>
      <w:r w:rsidRPr="004B28B7">
        <w:rPr>
          <w:highlight w:val="yellow"/>
          <w:rPrChange w:id="401" w:author="Krzysztof SPIRZEWSKI" w:date="2021-10-21T21:55:00Z">
            <w:rPr/>
          </w:rPrChange>
        </w:rPr>
        <w:t>specializa</w:t>
      </w:r>
      <w:proofErr w:type="spellEnd"/>
      <w:r w:rsidRPr="004B28B7">
        <w:rPr>
          <w:highlight w:val="yellow"/>
          <w:rPrChange w:id="402" w:author="Krzysztof SPIRZEWSKI" w:date="2021-10-21T21:55:00Z">
            <w:rPr/>
          </w:rPrChange>
        </w:rPr>
        <w:t>-</w:t>
      </w:r>
      <w:r w:rsidRPr="004B28B7">
        <w:rPr>
          <w:spacing w:val="1"/>
          <w:highlight w:val="yellow"/>
          <w:rPrChange w:id="403" w:author="Krzysztof SPIRZEWSKI" w:date="2021-10-21T21:55:00Z">
            <w:rPr>
              <w:spacing w:val="1"/>
            </w:rPr>
          </w:rPrChange>
        </w:rPr>
        <w:t xml:space="preserve"> </w:t>
      </w:r>
      <w:proofErr w:type="spellStart"/>
      <w:r w:rsidRPr="004B28B7">
        <w:rPr>
          <w:highlight w:val="yellow"/>
          <w:rPrChange w:id="404" w:author="Krzysztof SPIRZEWSKI" w:date="2021-10-21T21:55:00Z">
            <w:rPr/>
          </w:rPrChange>
        </w:rPr>
        <w:t>tion</w:t>
      </w:r>
      <w:proofErr w:type="spellEnd"/>
      <w:r w:rsidRPr="004B28B7">
        <w:rPr>
          <w:highlight w:val="yellow"/>
          <w:rPrChange w:id="405" w:author="Krzysztof SPIRZEWSKI" w:date="2021-10-21T21:55:00Z">
            <w:rPr/>
          </w:rPrChange>
        </w:rPr>
        <w:t>.</w:t>
      </w:r>
      <w:r>
        <w:t xml:space="preserve"> Furthermore</w:t>
      </w:r>
      <w:commentRangeEnd w:id="396"/>
      <w:r w:rsidR="004B28B7">
        <w:rPr>
          <w:rStyle w:val="CommentReference"/>
        </w:rPr>
        <w:commentReference w:id="396"/>
      </w:r>
      <w:r>
        <w:t>, the same instrument may significantly increase client engagement and offer</w:t>
      </w:r>
      <w:r>
        <w:rPr>
          <w:spacing w:val="-57"/>
        </w:rPr>
        <w:t xml:space="preserve"> </w:t>
      </w:r>
      <w:r>
        <w:t>growth mechanisms.</w:t>
      </w:r>
      <w:r>
        <w:rPr>
          <w:spacing w:val="1"/>
        </w:rPr>
        <w:t xml:space="preserve"> </w:t>
      </w:r>
      <w:r>
        <w:t>On the ot</w:t>
      </w:r>
      <w:r>
        <w:t xml:space="preserve">her hand, in order to achieve client engagement and </w:t>
      </w:r>
      <w:r w:rsidRPr="004B28B7">
        <w:rPr>
          <w:highlight w:val="yellow"/>
          <w:rPrChange w:id="406" w:author="Krzysztof SPIRZEWSKI" w:date="2021-10-21T21:55:00Z">
            <w:rPr/>
          </w:rPrChange>
        </w:rPr>
        <w:t>use men-</w:t>
      </w:r>
      <w:r w:rsidRPr="004B28B7">
        <w:rPr>
          <w:spacing w:val="1"/>
          <w:highlight w:val="yellow"/>
          <w:rPrChange w:id="407" w:author="Krzysztof SPIRZEWSKI" w:date="2021-10-21T21:55:00Z">
            <w:rPr>
              <w:spacing w:val="1"/>
            </w:rPr>
          </w:rPrChange>
        </w:rPr>
        <w:t xml:space="preserve"> </w:t>
      </w:r>
      <w:proofErr w:type="spellStart"/>
      <w:r w:rsidRPr="004B28B7">
        <w:rPr>
          <w:highlight w:val="yellow"/>
          <w:rPrChange w:id="408" w:author="Krzysztof SPIRZEWSKI" w:date="2021-10-21T21:55:00Z">
            <w:rPr/>
          </w:rPrChange>
        </w:rPr>
        <w:t>tioned</w:t>
      </w:r>
      <w:proofErr w:type="spellEnd"/>
      <w:r>
        <w:rPr>
          <w:spacing w:val="-2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mechanisms,</w:t>
      </w:r>
      <w:r>
        <w:rPr>
          <w:spacing w:val="-2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massive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costs.</w:t>
      </w:r>
    </w:p>
    <w:p w14:paraId="7912718E" w14:textId="77777777" w:rsidR="00D601DD" w:rsidRDefault="000B0A12">
      <w:pPr>
        <w:pStyle w:val="BodyText"/>
        <w:spacing w:before="5" w:line="357" w:lineRule="auto"/>
        <w:ind w:left="157" w:right="413" w:firstLine="566"/>
        <w:jc w:val="both"/>
      </w:pPr>
      <w:r>
        <w:t>Regardless,</w:t>
      </w:r>
      <w:r>
        <w:rPr>
          <w:spacing w:val="-10"/>
        </w:rPr>
        <w:t xml:space="preserve"> </w:t>
      </w:r>
      <w:r>
        <w:t>banking</w:t>
      </w:r>
      <w:r>
        <w:rPr>
          <w:spacing w:val="-11"/>
        </w:rPr>
        <w:t xml:space="preserve"> </w:t>
      </w:r>
      <w:r>
        <w:t>sector</w:t>
      </w:r>
      <w:r>
        <w:rPr>
          <w:spacing w:val="-11"/>
        </w:rPr>
        <w:t xml:space="preserve"> </w:t>
      </w:r>
      <w:r>
        <w:t>should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openness</w:t>
      </w:r>
      <w:r>
        <w:rPr>
          <w:spacing w:val="-11"/>
        </w:rPr>
        <w:t xml:space="preserve"> </w:t>
      </w:r>
      <w:r>
        <w:t>trend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entire</w:t>
      </w:r>
      <w:r>
        <w:rPr>
          <w:spacing w:val="-11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evolution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58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market.</w:t>
      </w:r>
      <w:r>
        <w:rPr>
          <w:spacing w:val="34"/>
        </w:rPr>
        <w:t xml:space="preserve"> </w:t>
      </w:r>
      <w:r>
        <w:t>Moving</w:t>
      </w:r>
      <w:r>
        <w:rPr>
          <w:spacing w:val="22"/>
        </w:rPr>
        <w:t xml:space="preserve"> </w:t>
      </w:r>
      <w:r>
        <w:t>towards</w:t>
      </w:r>
      <w:r>
        <w:rPr>
          <w:spacing w:val="23"/>
        </w:rPr>
        <w:t xml:space="preserve"> </w:t>
      </w:r>
      <w:r>
        <w:t>Open</w:t>
      </w:r>
      <w:r>
        <w:rPr>
          <w:spacing w:val="23"/>
        </w:rPr>
        <w:t xml:space="preserve"> </w:t>
      </w:r>
      <w:r>
        <w:t>Banking</w:t>
      </w:r>
      <w:r>
        <w:rPr>
          <w:spacing w:val="22"/>
        </w:rPr>
        <w:t xml:space="preserve"> </w:t>
      </w:r>
      <w:r>
        <w:t>helps</w:t>
      </w:r>
      <w:r>
        <w:rPr>
          <w:spacing w:val="23"/>
        </w:rPr>
        <w:t xml:space="preserve"> </w:t>
      </w:r>
      <w:r>
        <w:t>banking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share</w:t>
      </w:r>
      <w:r>
        <w:rPr>
          <w:spacing w:val="22"/>
        </w:rPr>
        <w:t xml:space="preserve"> </w:t>
      </w:r>
      <w:r>
        <w:t>work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risks</w:t>
      </w:r>
      <w:r>
        <w:rPr>
          <w:spacing w:val="-58"/>
        </w:rPr>
        <w:t xml:space="preserve"> </w:t>
      </w:r>
      <w:r>
        <w:t>in client interaction. Consequently, mentioned Machine Learning based chatbots can be done</w:t>
      </w:r>
      <w:r>
        <w:rPr>
          <w:spacing w:val="1"/>
        </w:rPr>
        <w:t xml:space="preserve"> </w:t>
      </w:r>
      <w:r>
        <w:t>entirely by third-party providers and supported by them, if there are proper instruments do</w:t>
      </w:r>
      <w:r>
        <w:t>ne</w:t>
      </w:r>
      <w:r>
        <w:rPr>
          <w:spacing w:val="1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bank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allows</w:t>
      </w:r>
      <w:r>
        <w:rPr>
          <w:spacing w:val="13"/>
        </w:rPr>
        <w:t xml:space="preserve"> </w:t>
      </w:r>
      <w:r>
        <w:t>those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use.</w:t>
      </w:r>
      <w:r>
        <w:rPr>
          <w:spacing w:val="5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side,</w:t>
      </w:r>
      <w:r>
        <w:rPr>
          <w:spacing w:val="17"/>
        </w:rPr>
        <w:t xml:space="preserve"> </w:t>
      </w:r>
      <w:r>
        <w:t>third-party</w:t>
      </w:r>
      <w:r>
        <w:rPr>
          <w:spacing w:val="13"/>
        </w:rPr>
        <w:t xml:space="preserve"> </w:t>
      </w:r>
      <w:r>
        <w:t>providers</w:t>
      </w:r>
      <w:r>
        <w:rPr>
          <w:spacing w:val="13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able</w:t>
      </w:r>
      <w:r>
        <w:rPr>
          <w:spacing w:val="1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do it entirely, but can offer certain blocks of logic. In this case, a bank has to build a chatbot</w:t>
      </w:r>
      <w:r>
        <w:rPr>
          <w:spacing w:val="1"/>
        </w:rPr>
        <w:t xml:space="preserve"> </w:t>
      </w:r>
      <w:r>
        <w:t>and invest, but with the help of third-party partners. For a</w:t>
      </w:r>
      <w:r>
        <w:t xml:space="preserve"> bank mentioned system would be a</w:t>
      </w:r>
      <w:r>
        <w:rPr>
          <w:spacing w:val="1"/>
        </w:rPr>
        <w:t xml:space="preserve"> </w:t>
      </w:r>
      <w:r>
        <w:t>beautiful</w:t>
      </w:r>
      <w:r>
        <w:rPr>
          <w:spacing w:val="-14"/>
        </w:rPr>
        <w:t xml:space="preserve"> </w:t>
      </w:r>
      <w:r>
        <w:t>piece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technology,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state-of-art,</w:t>
      </w:r>
      <w:r>
        <w:rPr>
          <w:spacing w:val="-12"/>
        </w:rPr>
        <w:t xml:space="preserve"> </w:t>
      </w:r>
      <w:r>
        <w:t>even</w:t>
      </w:r>
      <w:r>
        <w:rPr>
          <w:spacing w:val="-14"/>
        </w:rPr>
        <w:t xml:space="preserve"> </w:t>
      </w:r>
      <w:r>
        <w:t>though</w:t>
      </w:r>
      <w:r>
        <w:rPr>
          <w:spacing w:val="-14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require</w:t>
      </w:r>
      <w:r>
        <w:rPr>
          <w:spacing w:val="-14"/>
        </w:rPr>
        <w:t xml:space="preserve"> </w:t>
      </w:r>
      <w:r>
        <w:t>lots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investments</w:t>
      </w:r>
      <w:r>
        <w:rPr>
          <w:spacing w:val="-1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time.</w:t>
      </w:r>
    </w:p>
    <w:p w14:paraId="539B5670" w14:textId="77777777" w:rsidR="00D601DD" w:rsidRDefault="000B0A12">
      <w:pPr>
        <w:pStyle w:val="BodyText"/>
        <w:spacing w:before="5" w:line="357" w:lineRule="auto"/>
        <w:ind w:left="157" w:right="415" w:firstLine="566"/>
        <w:jc w:val="both"/>
      </w:pPr>
      <w:r>
        <w:t>In my opinion, division of labor in banking sector is inevitable. Unfortunately, it is im-</w:t>
      </w:r>
      <w:r>
        <w:rPr>
          <w:spacing w:val="1"/>
        </w:rPr>
        <w:t xml:space="preserve"> </w:t>
      </w:r>
      <w:r>
        <w:t>possible to know which way would banks develop, towards Banks-as-a-Platform or towards</w:t>
      </w:r>
      <w:r>
        <w:rPr>
          <w:spacing w:val="1"/>
        </w:rPr>
        <w:t xml:space="preserve"> </w:t>
      </w:r>
      <w:r>
        <w:t>Banks-as-a-Service.</w:t>
      </w:r>
    </w:p>
    <w:p w14:paraId="094FD84A" w14:textId="77777777" w:rsidR="00D601DD" w:rsidRDefault="000B0A12">
      <w:pPr>
        <w:pStyle w:val="BodyText"/>
        <w:spacing w:before="1" w:line="357" w:lineRule="auto"/>
        <w:ind w:left="157" w:right="413" w:firstLine="566"/>
        <w:jc w:val="both"/>
      </w:pPr>
      <w:r>
        <w:t>In</w:t>
      </w:r>
      <w:r>
        <w:rPr>
          <w:spacing w:val="-9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options</w:t>
      </w:r>
      <w:r>
        <w:rPr>
          <w:spacing w:val="-8"/>
        </w:rPr>
        <w:t xml:space="preserve"> </w:t>
      </w:r>
      <w:r>
        <w:t>banks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towards</w:t>
      </w:r>
      <w:r>
        <w:rPr>
          <w:spacing w:val="-8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t</w:t>
      </w:r>
      <w:r>
        <w:t>extual</w:t>
      </w:r>
      <w:r>
        <w:rPr>
          <w:spacing w:val="-9"/>
        </w:rPr>
        <w:t xml:space="preserve"> </w:t>
      </w:r>
      <w:r>
        <w:t>forms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client</w:t>
      </w:r>
      <w:r>
        <w:rPr>
          <w:spacing w:val="-9"/>
        </w:rPr>
        <w:t xml:space="preserve"> </w:t>
      </w:r>
      <w:proofErr w:type="spellStart"/>
      <w:r>
        <w:t>commu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nication</w:t>
      </w:r>
      <w:proofErr w:type="spellEnd"/>
      <w:r>
        <w:t>.</w:t>
      </w:r>
      <w:r>
        <w:rPr>
          <w:spacing w:val="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iteratively.</w:t>
      </w:r>
      <w:r>
        <w:rPr>
          <w:spacing w:val="13"/>
        </w:rPr>
        <w:t xml:space="preserve"> </w:t>
      </w:r>
      <w:r>
        <w:t>Firstly,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banks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Opener</w:t>
      </w:r>
      <w:r>
        <w:rPr>
          <w:spacing w:val="-4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extensive</w:t>
      </w:r>
      <w:r>
        <w:rPr>
          <w:spacing w:val="-5"/>
        </w:rPr>
        <w:t xml:space="preserve"> </w:t>
      </w:r>
      <w:r>
        <w:t>API.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banks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go,</w:t>
      </w:r>
      <w:r>
        <w:rPr>
          <w:spacing w:val="-5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integrate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systems,</w:t>
      </w:r>
      <w:r>
        <w:rPr>
          <w:spacing w:val="-58"/>
        </w:rPr>
        <w:t xml:space="preserve"> </w:t>
      </w:r>
      <w:r>
        <w:t>or to create something entirely new with the latest technologies available. Integrating existing,</w:t>
      </w:r>
      <w:r>
        <w:rPr>
          <w:spacing w:val="-57"/>
        </w:rPr>
        <w:t xml:space="preserve"> </w:t>
      </w:r>
      <w:r>
        <w:t>more simple rule-based solutions without Artificial Intelligence is an efficient for</w:t>
      </w:r>
      <w:r>
        <w:t xml:space="preserve">m of </w:t>
      </w:r>
      <w:proofErr w:type="spellStart"/>
      <w:r>
        <w:t>interac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tion</w:t>
      </w:r>
      <w:proofErr w:type="spellEnd"/>
      <w:r>
        <w:t xml:space="preserve"> due to the fact that entire chatbot industry is still emerging.</w:t>
      </w:r>
      <w:r>
        <w:rPr>
          <w:spacing w:val="1"/>
        </w:rPr>
        <w:t xml:space="preserve"> </w:t>
      </w:r>
      <w:r>
        <w:t>On the other side, creating</w:t>
      </w:r>
      <w:r>
        <w:rPr>
          <w:spacing w:val="1"/>
        </w:rPr>
        <w:t xml:space="preserve"> </w:t>
      </w:r>
      <w:r>
        <w:t>own</w:t>
      </w:r>
      <w:r>
        <w:rPr>
          <w:spacing w:val="-15"/>
        </w:rPr>
        <w:t xml:space="preserve"> </w:t>
      </w:r>
      <w:r>
        <w:t>chatbot</w:t>
      </w:r>
      <w:r>
        <w:rPr>
          <w:spacing w:val="-14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Artificial</w:t>
      </w:r>
      <w:r>
        <w:rPr>
          <w:spacing w:val="-14"/>
        </w:rPr>
        <w:t xml:space="preserve"> </w:t>
      </w:r>
      <w:r>
        <w:t>Intelligence,</w:t>
      </w:r>
      <w:r>
        <w:rPr>
          <w:spacing w:val="-13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Natural</w:t>
      </w:r>
      <w:r>
        <w:rPr>
          <w:spacing w:val="-15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Processing</w:t>
      </w:r>
      <w:r>
        <w:rPr>
          <w:spacing w:val="-15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an insecure choice, possible for large banks, but definitely extremely dangerous for small- and</w:t>
      </w:r>
      <w:r>
        <w:rPr>
          <w:spacing w:val="-57"/>
        </w:rPr>
        <w:t xml:space="preserve"> </w:t>
      </w:r>
      <w:r>
        <w:t>medium-sized banks.</w:t>
      </w:r>
      <w:r>
        <w:rPr>
          <w:spacing w:val="1"/>
        </w:rPr>
        <w:t xml:space="preserve"> </w:t>
      </w:r>
      <w:r>
        <w:t>Therefore, building chatbots via third-party development companies as</w:t>
      </w:r>
      <w:r>
        <w:rPr>
          <w:spacing w:val="1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premise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balanced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interaction.</w:t>
      </w:r>
    </w:p>
    <w:p w14:paraId="57293AF1" w14:textId="77777777" w:rsidR="00D601DD" w:rsidRDefault="00D601DD">
      <w:pPr>
        <w:spacing w:line="357" w:lineRule="auto"/>
        <w:jc w:val="both"/>
        <w:sectPr w:rsidR="00D601DD">
          <w:pgSz w:w="11910" w:h="16840"/>
          <w:pgMar w:top="1340" w:right="1000" w:bottom="1020" w:left="1260" w:header="0" w:footer="833" w:gutter="0"/>
          <w:cols w:space="708"/>
        </w:sectPr>
      </w:pPr>
    </w:p>
    <w:p w14:paraId="63C701E5" w14:textId="77777777" w:rsidR="00D601DD" w:rsidRDefault="000B0A12">
      <w:pPr>
        <w:pStyle w:val="Heading1"/>
        <w:spacing w:before="64"/>
      </w:pPr>
      <w:bookmarkStart w:id="409" w:name="BIBLIOGRAPHY"/>
      <w:bookmarkStart w:id="410" w:name="_bookmark67"/>
      <w:bookmarkEnd w:id="409"/>
      <w:bookmarkEnd w:id="410"/>
      <w:r>
        <w:lastRenderedPageBreak/>
        <w:t>BIBLIOGRAPHY</w:t>
      </w:r>
    </w:p>
    <w:p w14:paraId="64A09FEE" w14:textId="77777777" w:rsidR="00D601DD" w:rsidRDefault="00D601DD">
      <w:pPr>
        <w:pStyle w:val="BodyText"/>
        <w:spacing w:before="4"/>
        <w:rPr>
          <w:b/>
          <w:sz w:val="32"/>
        </w:rPr>
      </w:pPr>
    </w:p>
    <w:p w14:paraId="01246354" w14:textId="77777777" w:rsidR="00D601DD" w:rsidRDefault="000B0A12">
      <w:pPr>
        <w:pStyle w:val="BodyText"/>
        <w:spacing w:line="252" w:lineRule="auto"/>
        <w:ind w:left="515" w:hanging="359"/>
      </w:pPr>
      <w:r>
        <w:t>Accenture.</w:t>
      </w:r>
      <w:r>
        <w:rPr>
          <w:spacing w:val="-15"/>
        </w:rPr>
        <w:t xml:space="preserve"> </w:t>
      </w:r>
      <w:r>
        <w:t>Chatbots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here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stay.</w:t>
      </w:r>
      <w:r>
        <w:rPr>
          <w:spacing w:val="-15"/>
        </w:rPr>
        <w:t xml:space="preserve"> </w:t>
      </w:r>
      <w:r>
        <w:t>Accenture,</w:t>
      </w:r>
      <w:r>
        <w:rPr>
          <w:spacing w:val="-14"/>
        </w:rPr>
        <w:t xml:space="preserve"> </w:t>
      </w:r>
      <w:r>
        <w:t>2018.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line.</w:t>
      </w:r>
      <w:r>
        <w:rPr>
          <w:spacing w:val="-15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Access:</w:t>
      </w:r>
      <w:r>
        <w:rPr>
          <w:spacing w:val="-15"/>
        </w:rPr>
        <w:t xml:space="preserve"> </w:t>
      </w:r>
      <w:r>
        <w:t>September</w:t>
      </w:r>
      <w:r>
        <w:rPr>
          <w:spacing w:val="-14"/>
        </w:rPr>
        <w:t xml:space="preserve"> </w:t>
      </w:r>
      <w:r>
        <w:t>30th</w:t>
      </w:r>
      <w:r>
        <w:rPr>
          <w:spacing w:val="-57"/>
        </w:rPr>
        <w:t xml:space="preserve"> </w:t>
      </w:r>
      <w:r>
        <w:t>2021.</w:t>
      </w:r>
    </w:p>
    <w:p w14:paraId="6C033646" w14:textId="77777777" w:rsidR="00D601DD" w:rsidRDefault="000B0A12">
      <w:pPr>
        <w:pStyle w:val="BodyText"/>
        <w:spacing w:line="274" w:lineRule="exact"/>
        <w:ind w:left="157"/>
      </w:pPr>
      <w:hyperlink r:id="rId31">
        <w:r>
          <w:t>https://www.accenture.com/_acnmedia/pdf-77/accenture-research-conversational-ai-platforms</w:t>
        </w:r>
      </w:hyperlink>
    </w:p>
    <w:p w14:paraId="52461470" w14:textId="77777777" w:rsidR="00D601DD" w:rsidRDefault="000B0A12">
      <w:pPr>
        <w:pStyle w:val="BodyText"/>
        <w:spacing w:before="13"/>
        <w:ind w:left="515"/>
      </w:pPr>
      <w:hyperlink r:id="rId32">
        <w:r>
          <w:t>.pdf</w:t>
        </w:r>
      </w:hyperlink>
    </w:p>
    <w:p w14:paraId="658AFF8D" w14:textId="77777777" w:rsidR="00D601DD" w:rsidRDefault="00D601DD">
      <w:pPr>
        <w:pStyle w:val="BodyText"/>
        <w:spacing w:before="10"/>
        <w:rPr>
          <w:sz w:val="21"/>
        </w:rPr>
      </w:pPr>
    </w:p>
    <w:p w14:paraId="207AAF86" w14:textId="77777777" w:rsidR="00D601DD" w:rsidRDefault="000B0A12">
      <w:pPr>
        <w:pStyle w:val="BodyText"/>
        <w:ind w:left="157"/>
      </w:pPr>
      <w:r>
        <w:t>Adam</w:t>
      </w:r>
      <w:r>
        <w:rPr>
          <w:spacing w:val="-10"/>
        </w:rPr>
        <w:t xml:space="preserve"> </w:t>
      </w:r>
      <w:r>
        <w:t>Scott,</w:t>
      </w:r>
      <w:r>
        <w:rPr>
          <w:spacing w:val="-10"/>
        </w:rPr>
        <w:t xml:space="preserve"> </w:t>
      </w:r>
      <w:r>
        <w:t>Valeria</w:t>
      </w:r>
      <w:r>
        <w:rPr>
          <w:spacing w:val="-9"/>
        </w:rPr>
        <w:t xml:space="preserve"> </w:t>
      </w:r>
      <w:r>
        <w:t>Gallo.</w:t>
      </w:r>
      <w:r>
        <w:rPr>
          <w:spacing w:val="-10"/>
        </w:rPr>
        <w:t xml:space="preserve"> </w:t>
      </w:r>
      <w:r>
        <w:t>European</w:t>
      </w:r>
      <w:r>
        <w:rPr>
          <w:spacing w:val="-9"/>
        </w:rPr>
        <w:t xml:space="preserve"> </w:t>
      </w:r>
      <w:r>
        <w:t>PSD2</w:t>
      </w:r>
      <w:r>
        <w:rPr>
          <w:spacing w:val="-10"/>
        </w:rPr>
        <w:t xml:space="preserve"> </w:t>
      </w:r>
      <w:r>
        <w:t>Survey</w:t>
      </w:r>
      <w:r>
        <w:rPr>
          <w:spacing w:val="-9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highlights.</w:t>
      </w:r>
      <w:r>
        <w:rPr>
          <w:spacing w:val="-9"/>
        </w:rPr>
        <w:t xml:space="preserve"> </w:t>
      </w:r>
      <w:r>
        <w:t>Deloitte,</w:t>
      </w:r>
      <w:r>
        <w:rPr>
          <w:spacing w:val="-10"/>
        </w:rPr>
        <w:t xml:space="preserve"> </w:t>
      </w:r>
      <w:r>
        <w:t>October</w:t>
      </w:r>
      <w:r>
        <w:rPr>
          <w:spacing w:val="-9"/>
        </w:rPr>
        <w:t xml:space="preserve"> </w:t>
      </w:r>
      <w:r>
        <w:t>2017.</w:t>
      </w:r>
    </w:p>
    <w:p w14:paraId="1DAC5F5B" w14:textId="77777777" w:rsidR="00D601DD" w:rsidRDefault="000B0A12">
      <w:pPr>
        <w:pStyle w:val="BodyText"/>
        <w:spacing w:before="13" w:line="252" w:lineRule="auto"/>
        <w:ind w:left="157" w:right="415" w:firstLine="358"/>
      </w:pPr>
      <w:r>
        <w:t>On line. Date of Access: September 30th 2021.</w:t>
      </w:r>
      <w:r>
        <w:rPr>
          <w:spacing w:val="1"/>
        </w:rPr>
        <w:t xml:space="preserve"> </w:t>
      </w:r>
      <w:hyperlink r:id="rId33">
        <w:r>
          <w:t>https://www2.deloitte.com/content/dam/Deloitte/nl/Documents/financial-services/deloitte-nl-f</w:t>
        </w:r>
      </w:hyperlink>
    </w:p>
    <w:p w14:paraId="78D2D7F5" w14:textId="77777777" w:rsidR="00D601DD" w:rsidRDefault="000B0A12">
      <w:pPr>
        <w:pStyle w:val="BodyText"/>
        <w:spacing w:line="274" w:lineRule="exact"/>
        <w:ind w:left="515"/>
      </w:pPr>
      <w:hyperlink r:id="rId34">
        <w:r>
          <w:t>si-psd2-survey-results-highlights.pdf</w:t>
        </w:r>
      </w:hyperlink>
    </w:p>
    <w:p w14:paraId="4BB3D128" w14:textId="77777777" w:rsidR="00D601DD" w:rsidRDefault="00D601DD">
      <w:pPr>
        <w:pStyle w:val="BodyText"/>
        <w:spacing w:before="11"/>
        <w:rPr>
          <w:sz w:val="21"/>
        </w:rPr>
      </w:pPr>
    </w:p>
    <w:p w14:paraId="4C6BCED0" w14:textId="77777777" w:rsidR="00D601DD" w:rsidRDefault="000B0A12">
      <w:pPr>
        <w:pStyle w:val="BodyText"/>
        <w:spacing w:line="252" w:lineRule="auto"/>
        <w:ind w:left="515" w:right="415" w:hanging="359"/>
      </w:pPr>
      <w:r>
        <w:t>Alasdair Smith. Retail banking market investigation. Competition and M</w:t>
      </w:r>
      <w:r>
        <w:t>arkets Authority, Au-</w:t>
      </w:r>
      <w:r>
        <w:rPr>
          <w:spacing w:val="-57"/>
        </w:rPr>
        <w:t xml:space="preserve"> </w:t>
      </w:r>
      <w:r>
        <w:t>gust</w:t>
      </w:r>
      <w:r>
        <w:rPr>
          <w:spacing w:val="-2"/>
        </w:rPr>
        <w:t xml:space="preserve"> </w:t>
      </w:r>
      <w:r>
        <w:t>2016.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-2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5EE9CEE3" w14:textId="77777777" w:rsidR="00D601DD" w:rsidRDefault="000B0A12">
      <w:pPr>
        <w:pStyle w:val="BodyText"/>
        <w:spacing w:line="252" w:lineRule="auto"/>
        <w:ind w:left="515" w:right="415" w:hanging="359"/>
      </w:pPr>
      <w:hyperlink r:id="rId35">
        <w:r>
          <w:t>https://assets.publishing.se</w:t>
        </w:r>
        <w:r>
          <w:t>rvice.gov.uk/media/57ac9667e5274a0f6c00007a/retail-banking-ma</w:t>
        </w:r>
      </w:hyperlink>
      <w:r>
        <w:rPr>
          <w:spacing w:val="-57"/>
        </w:rPr>
        <w:t xml:space="preserve"> </w:t>
      </w:r>
      <w:hyperlink r:id="rId36">
        <w:r>
          <w:t>rket-investigation-full-final-report.pdf</w:t>
        </w:r>
      </w:hyperlink>
    </w:p>
    <w:p w14:paraId="4AB2C5B0" w14:textId="77777777" w:rsidR="00D601DD" w:rsidRDefault="00D601DD">
      <w:pPr>
        <w:pStyle w:val="BodyText"/>
        <w:spacing w:before="5"/>
        <w:rPr>
          <w:sz w:val="20"/>
        </w:rPr>
      </w:pPr>
    </w:p>
    <w:p w14:paraId="4756C801" w14:textId="77777777" w:rsidR="00D601DD" w:rsidRDefault="000B0A12">
      <w:pPr>
        <w:pStyle w:val="BodyText"/>
        <w:spacing w:line="252" w:lineRule="auto"/>
        <w:ind w:left="515" w:right="415" w:hanging="359"/>
        <w:jc w:val="both"/>
      </w:pPr>
      <w:r>
        <w:t>And</w:t>
      </w:r>
      <w:r>
        <w:t xml:space="preserve">rea De Mauro, Marco Greco, Michele Grimaldi. What is Big Data? A Consensual </w:t>
      </w:r>
      <w:proofErr w:type="spellStart"/>
      <w:r>
        <w:t>Defini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</w:t>
      </w:r>
      <w:proofErr w:type="spellEnd"/>
      <w:r>
        <w:t xml:space="preserve"> and a Review of Key Research Topics. University of Sheffield, 2015. On line. Date of</w:t>
      </w:r>
      <w:r>
        <w:rPr>
          <w:spacing w:val="-57"/>
        </w:rPr>
        <w:t xml:space="preserve"> </w:t>
      </w:r>
      <w:r>
        <w:t>Access:</w:t>
      </w:r>
      <w:r>
        <w:rPr>
          <w:spacing w:val="-2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</w:p>
    <w:p w14:paraId="6743AABF" w14:textId="77777777" w:rsidR="00D601DD" w:rsidRDefault="000B0A12">
      <w:pPr>
        <w:pStyle w:val="BodyText"/>
        <w:spacing w:line="273" w:lineRule="exact"/>
        <w:ind w:left="157"/>
      </w:pPr>
      <w:hyperlink r:id="rId37">
        <w:r>
          <w:t>https://www.dhi.ac.uk/san/waysofbeing/data/data-crone-demauro-2015.pdf</w:t>
        </w:r>
      </w:hyperlink>
    </w:p>
    <w:p w14:paraId="29FA602B" w14:textId="77777777" w:rsidR="00D601DD" w:rsidRDefault="00D601DD">
      <w:pPr>
        <w:pStyle w:val="BodyText"/>
        <w:spacing w:before="11"/>
        <w:rPr>
          <w:sz w:val="21"/>
        </w:rPr>
      </w:pPr>
    </w:p>
    <w:p w14:paraId="054811FD" w14:textId="77777777" w:rsidR="00D601DD" w:rsidRDefault="000B0A12">
      <w:pPr>
        <w:pStyle w:val="BodyText"/>
        <w:spacing w:line="252" w:lineRule="auto"/>
        <w:ind w:left="515" w:right="414" w:hanging="359"/>
        <w:jc w:val="both"/>
      </w:pPr>
      <w:r>
        <w:t xml:space="preserve">Autonomous Research. #Machine Intelligence &amp; Augmented Finance. How Artificial </w:t>
      </w:r>
      <w:proofErr w:type="spellStart"/>
      <w:r>
        <w:t>Intelli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gence</w:t>
      </w:r>
      <w:proofErr w:type="spellEnd"/>
      <w:r>
        <w:t xml:space="preserve"> creates $1 trillion of change in the front, middle and back office of the financial ser-</w:t>
      </w:r>
      <w:r>
        <w:rPr>
          <w:spacing w:val="-57"/>
        </w:rPr>
        <w:t xml:space="preserve"> </w:t>
      </w:r>
      <w:r>
        <w:t>vices industry. Autonomous Research, August 2018. On line. Date of Access</w:t>
      </w:r>
      <w:r>
        <w:t>: September</w:t>
      </w:r>
      <w:r>
        <w:rPr>
          <w:spacing w:val="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38E6CB83" w14:textId="77777777" w:rsidR="00D601DD" w:rsidRDefault="000B0A12">
      <w:pPr>
        <w:pStyle w:val="BodyText"/>
        <w:spacing w:line="252" w:lineRule="auto"/>
        <w:ind w:left="515" w:hanging="359"/>
      </w:pPr>
      <w:hyperlink r:id="rId38">
        <w:r>
          <w:t>http://www.smallake.kr/wp-content/uploads/2018/08/AutonomousNEXT_06_MachineIntellig</w:t>
        </w:r>
      </w:hyperlink>
      <w:r>
        <w:rPr>
          <w:spacing w:val="-57"/>
        </w:rPr>
        <w:t xml:space="preserve"> </w:t>
      </w:r>
      <w:hyperlink r:id="rId39">
        <w:r>
          <w:t>enceAugmentedFinance.pdf</w:t>
        </w:r>
      </w:hyperlink>
    </w:p>
    <w:p w14:paraId="091A27B3" w14:textId="77777777" w:rsidR="00D601DD" w:rsidRDefault="00D601DD">
      <w:pPr>
        <w:pStyle w:val="BodyText"/>
        <w:spacing w:before="4"/>
        <w:rPr>
          <w:sz w:val="20"/>
        </w:rPr>
      </w:pPr>
    </w:p>
    <w:p w14:paraId="4B71BFF7" w14:textId="77777777" w:rsidR="00D601DD" w:rsidRDefault="000B0A12">
      <w:pPr>
        <w:pStyle w:val="BodyText"/>
        <w:spacing w:line="252" w:lineRule="auto"/>
        <w:ind w:left="515" w:hanging="359"/>
      </w:pPr>
      <w:proofErr w:type="spellStart"/>
      <w:r>
        <w:t>Beena</w:t>
      </w:r>
      <w:proofErr w:type="spellEnd"/>
      <w:r>
        <w:rPr>
          <w:spacing w:val="-8"/>
        </w:rPr>
        <w:t xml:space="preserve"> </w:t>
      </w:r>
      <w:proofErr w:type="spellStart"/>
      <w:r>
        <w:t>Ammanath</w:t>
      </w:r>
      <w:proofErr w:type="spellEnd"/>
      <w:r>
        <w:t>,</w:t>
      </w:r>
      <w:r>
        <w:rPr>
          <w:spacing w:val="-8"/>
        </w:rPr>
        <w:t xml:space="preserve"> </w:t>
      </w:r>
      <w:r>
        <w:t>Susanne</w:t>
      </w:r>
      <w:r>
        <w:rPr>
          <w:spacing w:val="-8"/>
        </w:rPr>
        <w:t xml:space="preserve"> </w:t>
      </w:r>
      <w:proofErr w:type="spellStart"/>
      <w:r>
        <w:t>Hupfer</w:t>
      </w:r>
      <w:proofErr w:type="spellEnd"/>
      <w:r>
        <w:t>,</w:t>
      </w:r>
      <w:r>
        <w:rPr>
          <w:spacing w:val="-8"/>
        </w:rPr>
        <w:t xml:space="preserve"> </w:t>
      </w:r>
      <w:r>
        <w:t>David</w:t>
      </w:r>
      <w:r>
        <w:rPr>
          <w:spacing w:val="-8"/>
        </w:rPr>
        <w:t xml:space="preserve"> </w:t>
      </w:r>
      <w:r>
        <w:t>Jarvis.</w:t>
      </w:r>
      <w:r>
        <w:rPr>
          <w:spacing w:val="-7"/>
        </w:rPr>
        <w:t xml:space="preserve"> </w:t>
      </w:r>
      <w:r>
        <w:t>Thriving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era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pervasive</w:t>
      </w:r>
      <w:r>
        <w:rPr>
          <w:spacing w:val="-7"/>
        </w:rPr>
        <w:t xml:space="preserve"> </w:t>
      </w:r>
      <w:r>
        <w:t>AI.</w:t>
      </w:r>
      <w:r>
        <w:rPr>
          <w:spacing w:val="-8"/>
        </w:rPr>
        <w:t xml:space="preserve"> </w:t>
      </w:r>
      <w:r>
        <w:t>Deloitte,</w:t>
      </w:r>
      <w:r>
        <w:rPr>
          <w:spacing w:val="-57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2019.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</w:t>
      </w:r>
      <w:r>
        <w:t>cess:</w:t>
      </w:r>
      <w:r>
        <w:rPr>
          <w:spacing w:val="-2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65DE3A93" w14:textId="77777777" w:rsidR="00D601DD" w:rsidRDefault="000B0A12">
      <w:pPr>
        <w:pStyle w:val="BodyText"/>
        <w:spacing w:line="252" w:lineRule="auto"/>
        <w:ind w:left="515" w:right="425" w:hanging="359"/>
      </w:pPr>
      <w:hyperlink r:id="rId40">
        <w:r>
          <w:t>https://www2.deloitte.com/content/dam/Deloitte/cn/Documents/about-de</w:t>
        </w:r>
        <w:r>
          <w:t>loitte/deloitte-cn-dtt-</w:t>
        </w:r>
      </w:hyperlink>
      <w:r>
        <w:rPr>
          <w:spacing w:val="-57"/>
        </w:rPr>
        <w:t xml:space="preserve"> </w:t>
      </w:r>
      <w:hyperlink r:id="rId41">
        <w:r>
          <w:t>thriving-in-the-era-of-persuasive-ai-en-200819.pdf</w:t>
        </w:r>
      </w:hyperlink>
    </w:p>
    <w:p w14:paraId="1979FD0F" w14:textId="77777777" w:rsidR="00D601DD" w:rsidRDefault="00D601DD">
      <w:pPr>
        <w:pStyle w:val="BodyText"/>
        <w:spacing w:before="5"/>
        <w:rPr>
          <w:sz w:val="20"/>
        </w:rPr>
      </w:pPr>
    </w:p>
    <w:p w14:paraId="77EDF240" w14:textId="77777777" w:rsidR="00D601DD" w:rsidRDefault="000B0A12">
      <w:pPr>
        <w:pStyle w:val="BodyText"/>
        <w:spacing w:before="1" w:line="252" w:lineRule="auto"/>
        <w:ind w:left="515" w:right="409" w:hanging="359"/>
      </w:pPr>
      <w:proofErr w:type="spellStart"/>
      <w:r>
        <w:t>Bolanowski</w:t>
      </w:r>
      <w:proofErr w:type="spellEnd"/>
      <w:r>
        <w:t xml:space="preserve"> W. Digital Banking: Way to 2020 and a Look into the Future. European Financial</w:t>
      </w:r>
      <w:r>
        <w:rPr>
          <w:spacing w:val="-57"/>
        </w:rPr>
        <w:t xml:space="preserve"> </w:t>
      </w:r>
      <w:r>
        <w:t>Congress,</w:t>
      </w:r>
      <w:r>
        <w:rPr>
          <w:spacing w:val="-2"/>
        </w:rPr>
        <w:t xml:space="preserve"> </w:t>
      </w:r>
      <w:r>
        <w:t>2020.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-2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7E737E3A" w14:textId="77777777" w:rsidR="00D601DD" w:rsidRDefault="000B0A12">
      <w:pPr>
        <w:pStyle w:val="BodyText"/>
        <w:spacing w:line="252" w:lineRule="auto"/>
        <w:ind w:left="515" w:right="414" w:hanging="359"/>
      </w:pPr>
      <w:hyperlink r:id="rId42">
        <w:r>
          <w:t>https://www.efcongress.com/wp-content/uploads/2020/10/Wyzwania-informatyki-bankowej.p</w:t>
        </w:r>
      </w:hyperlink>
      <w:r>
        <w:rPr>
          <w:spacing w:val="-57"/>
        </w:rPr>
        <w:t xml:space="preserve"> </w:t>
      </w:r>
      <w:hyperlink r:id="rId43">
        <w:r>
          <w:t>df</w:t>
        </w:r>
      </w:hyperlink>
    </w:p>
    <w:p w14:paraId="2FBE7660" w14:textId="77777777" w:rsidR="00D601DD" w:rsidRDefault="000B0A12">
      <w:pPr>
        <w:pStyle w:val="BodyText"/>
        <w:spacing w:before="37" w:line="528" w:lineRule="exact"/>
        <w:ind w:left="157"/>
      </w:pPr>
      <w:r>
        <w:t>Brett King. Bank 4.0. Banking Everywhere, Never at a Bank. John Wiley &amp; Sons Ltd., 2019.</w:t>
      </w:r>
      <w:r>
        <w:rPr>
          <w:spacing w:val="1"/>
        </w:rPr>
        <w:t xml:space="preserve"> </w:t>
      </w:r>
      <w:r>
        <w:t>Deloitte.</w:t>
      </w:r>
      <w:r>
        <w:rPr>
          <w:spacing w:val="7"/>
        </w:rPr>
        <w:t xml:space="preserve"> </w:t>
      </w:r>
      <w:r>
        <w:t>Digital</w:t>
      </w:r>
      <w:r>
        <w:rPr>
          <w:spacing w:val="8"/>
        </w:rPr>
        <w:t xml:space="preserve"> </w:t>
      </w:r>
      <w:r>
        <w:t>Banking</w:t>
      </w:r>
      <w:r>
        <w:rPr>
          <w:spacing w:val="8"/>
        </w:rPr>
        <w:t xml:space="preserve"> </w:t>
      </w:r>
      <w:r>
        <w:t>Maturity</w:t>
      </w:r>
      <w:r>
        <w:rPr>
          <w:spacing w:val="8"/>
        </w:rPr>
        <w:t xml:space="preserve"> </w:t>
      </w:r>
      <w:r>
        <w:t>2020.</w:t>
      </w:r>
      <w:r>
        <w:rPr>
          <w:spacing w:val="8"/>
        </w:rPr>
        <w:t xml:space="preserve"> </w:t>
      </w:r>
      <w:r>
        <w:t>Deloitte,</w:t>
      </w:r>
      <w:r>
        <w:rPr>
          <w:spacing w:val="8"/>
        </w:rPr>
        <w:t xml:space="preserve"> </w:t>
      </w:r>
      <w:r>
        <w:t>2020.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line.</w:t>
      </w:r>
      <w:r>
        <w:rPr>
          <w:spacing w:val="7"/>
        </w:rPr>
        <w:t xml:space="preserve"> </w:t>
      </w:r>
      <w:r>
        <w:t>Date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Access:</w:t>
      </w:r>
      <w:r>
        <w:rPr>
          <w:spacing w:val="8"/>
        </w:rPr>
        <w:t xml:space="preserve"> </w:t>
      </w:r>
      <w:r>
        <w:t>September</w:t>
      </w:r>
    </w:p>
    <w:p w14:paraId="38D00BBB" w14:textId="77777777" w:rsidR="00D601DD" w:rsidRDefault="000B0A12">
      <w:pPr>
        <w:pStyle w:val="BodyText"/>
        <w:spacing w:line="235" w:lineRule="exact"/>
        <w:ind w:left="515"/>
      </w:pPr>
      <w:r>
        <w:t>30th</w:t>
      </w:r>
      <w:r>
        <w:rPr>
          <w:spacing w:val="-3"/>
        </w:rPr>
        <w:t xml:space="preserve"> </w:t>
      </w:r>
      <w:r>
        <w:t>2021.</w:t>
      </w:r>
    </w:p>
    <w:p w14:paraId="205ECA05" w14:textId="77777777" w:rsidR="00D601DD" w:rsidRDefault="000B0A12">
      <w:pPr>
        <w:pStyle w:val="BodyText"/>
        <w:spacing w:before="13" w:line="252" w:lineRule="auto"/>
        <w:ind w:left="515" w:right="425" w:hanging="359"/>
      </w:pPr>
      <w:hyperlink r:id="rId44">
        <w:r>
          <w:t>https://www2.deloitte.com/content/dam/Deloitte/lu/Documents/financial-services/Banking/lu-</w:t>
        </w:r>
      </w:hyperlink>
      <w:r>
        <w:rPr>
          <w:spacing w:val="-57"/>
        </w:rPr>
        <w:t xml:space="preserve"> </w:t>
      </w:r>
      <w:hyperlink r:id="rId45">
        <w:r>
          <w:t>digital-banking-maturity-2020.pdf</w:t>
        </w:r>
      </w:hyperlink>
    </w:p>
    <w:p w14:paraId="6F78E76C" w14:textId="77777777" w:rsidR="00D601DD" w:rsidRDefault="00D601DD">
      <w:pPr>
        <w:pStyle w:val="BodyText"/>
        <w:spacing w:before="7"/>
        <w:rPr>
          <w:sz w:val="20"/>
        </w:rPr>
      </w:pPr>
    </w:p>
    <w:p w14:paraId="0C5310A0" w14:textId="77777777" w:rsidR="00D601DD" w:rsidRDefault="000B0A12">
      <w:pPr>
        <w:pStyle w:val="BodyText"/>
        <w:spacing w:line="252" w:lineRule="auto"/>
        <w:ind w:left="515" w:right="416" w:hanging="359"/>
        <w:jc w:val="both"/>
      </w:pPr>
      <w:r>
        <w:t>Deloitte. How to flourish in an uncertain future. Open banking and PSD2. Deloitte, 2018. On</w:t>
      </w:r>
      <w:r>
        <w:rPr>
          <w:spacing w:val="1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-1"/>
        </w:rPr>
        <w:t xml:space="preserve"> </w:t>
      </w:r>
      <w:r>
        <w:t>Septe</w:t>
      </w:r>
      <w:r>
        <w:t>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69B17D4C" w14:textId="77777777" w:rsidR="00D601DD" w:rsidRDefault="00D601DD">
      <w:pPr>
        <w:spacing w:line="252" w:lineRule="auto"/>
        <w:jc w:val="both"/>
        <w:sectPr w:rsidR="00D601DD">
          <w:pgSz w:w="11910" w:h="16840"/>
          <w:pgMar w:top="1400" w:right="1000" w:bottom="1020" w:left="1260" w:header="0" w:footer="833" w:gutter="0"/>
          <w:cols w:space="708"/>
        </w:sectPr>
      </w:pPr>
    </w:p>
    <w:p w14:paraId="5920CF22" w14:textId="77777777" w:rsidR="00D601DD" w:rsidRDefault="000B0A12">
      <w:pPr>
        <w:pStyle w:val="BodyText"/>
        <w:spacing w:before="74" w:line="252" w:lineRule="auto"/>
        <w:ind w:left="515" w:right="415" w:hanging="359"/>
      </w:pPr>
      <w:hyperlink r:id="rId46">
        <w:r>
          <w:rPr>
            <w:w w:val="95"/>
          </w:rPr>
          <w:t>https://www2.deloitte.com/content/dam/Deloitte/cz/Documents/financial-services/cz-open-ba</w:t>
        </w:r>
      </w:hyperlink>
      <w:r>
        <w:rPr>
          <w:spacing w:val="1"/>
          <w:w w:val="95"/>
        </w:rPr>
        <w:t xml:space="preserve"> </w:t>
      </w:r>
      <w:hyperlink r:id="rId47">
        <w:r>
          <w:t>nking-and-psd2.pdf</w:t>
        </w:r>
      </w:hyperlink>
    </w:p>
    <w:p w14:paraId="5AB73539" w14:textId="77777777" w:rsidR="00D601DD" w:rsidRDefault="00D601DD">
      <w:pPr>
        <w:pStyle w:val="BodyText"/>
        <w:spacing w:before="7"/>
        <w:rPr>
          <w:sz w:val="20"/>
        </w:rPr>
      </w:pPr>
    </w:p>
    <w:p w14:paraId="4181BECC" w14:textId="77777777" w:rsidR="00D601DD" w:rsidRDefault="000B0A12">
      <w:pPr>
        <w:pStyle w:val="BodyText"/>
        <w:spacing w:before="1" w:line="252" w:lineRule="auto"/>
        <w:ind w:left="515" w:hanging="359"/>
      </w:pPr>
      <w:r>
        <w:t>Deluxe.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AI</w:t>
      </w:r>
      <w:r>
        <w:rPr>
          <w:spacing w:val="-14"/>
        </w:rPr>
        <w:t xml:space="preserve"> </w:t>
      </w:r>
      <w:r>
        <w:t>gap</w:t>
      </w:r>
      <w:r>
        <w:rPr>
          <w:spacing w:val="-13"/>
        </w:rPr>
        <w:t xml:space="preserve"> </w:t>
      </w:r>
      <w:r>
        <w:t>widens,</w:t>
      </w:r>
      <w:r>
        <w:rPr>
          <w:spacing w:val="-14"/>
        </w:rPr>
        <w:t xml:space="preserve"> </w:t>
      </w:r>
      <w:r>
        <w:t>midsize</w:t>
      </w:r>
      <w:r>
        <w:rPr>
          <w:spacing w:val="-14"/>
        </w:rPr>
        <w:t xml:space="preserve"> </w:t>
      </w:r>
      <w:r>
        <w:t>banks</w:t>
      </w:r>
      <w:r>
        <w:rPr>
          <w:spacing w:val="-14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act</w:t>
      </w:r>
      <w:r>
        <w:rPr>
          <w:spacing w:val="-14"/>
        </w:rPr>
        <w:t xml:space="preserve"> </w:t>
      </w:r>
      <w:r>
        <w:t>now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risk</w:t>
      </w:r>
      <w:r>
        <w:rPr>
          <w:spacing w:val="-13"/>
        </w:rPr>
        <w:t xml:space="preserve"> </w:t>
      </w:r>
      <w:r>
        <w:t>falling</w:t>
      </w:r>
      <w:r>
        <w:rPr>
          <w:spacing w:val="-14"/>
        </w:rPr>
        <w:t xml:space="preserve"> </w:t>
      </w:r>
      <w:r>
        <w:t>behind.</w:t>
      </w:r>
      <w:r>
        <w:rPr>
          <w:spacing w:val="-14"/>
        </w:rPr>
        <w:t xml:space="preserve"> </w:t>
      </w:r>
      <w:r>
        <w:t>Deluxe,</w:t>
      </w:r>
      <w:r>
        <w:rPr>
          <w:spacing w:val="-13"/>
        </w:rPr>
        <w:t xml:space="preserve"> </w:t>
      </w:r>
      <w:r>
        <w:t>February</w:t>
      </w:r>
      <w:r>
        <w:rPr>
          <w:spacing w:val="-57"/>
        </w:rPr>
        <w:t xml:space="preserve"> </w:t>
      </w:r>
      <w:r>
        <w:t>2020.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Access:</w:t>
      </w:r>
      <w:r>
        <w:rPr>
          <w:spacing w:val="-2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298171F3" w14:textId="77777777" w:rsidR="00D601DD" w:rsidRDefault="000B0A12">
      <w:pPr>
        <w:pStyle w:val="BodyText"/>
        <w:spacing w:line="274" w:lineRule="exact"/>
        <w:ind w:left="157"/>
      </w:pPr>
      <w:hyperlink r:id="rId48">
        <w:r>
          <w:t>https://www.deluxe.com/blog/mid-sized-banks-behind-ai-curve/</w:t>
        </w:r>
      </w:hyperlink>
    </w:p>
    <w:p w14:paraId="65FD48F2" w14:textId="77777777" w:rsidR="00D601DD" w:rsidRDefault="00D601DD">
      <w:pPr>
        <w:pStyle w:val="BodyText"/>
        <w:spacing w:before="10"/>
        <w:rPr>
          <w:sz w:val="21"/>
        </w:rPr>
      </w:pPr>
    </w:p>
    <w:p w14:paraId="40E46BAB" w14:textId="77777777" w:rsidR="00D601DD" w:rsidRDefault="000B0A12">
      <w:pPr>
        <w:pStyle w:val="BodyText"/>
        <w:spacing w:line="252" w:lineRule="auto"/>
        <w:ind w:left="515" w:right="415" w:hanging="359"/>
      </w:pPr>
      <w:r>
        <w:t>Deluxe.</w:t>
      </w:r>
      <w:r>
        <w:rPr>
          <w:spacing w:val="11"/>
        </w:rPr>
        <w:t xml:space="preserve"> </w:t>
      </w:r>
      <w:r>
        <w:t>Remittance</w:t>
      </w:r>
      <w:r>
        <w:rPr>
          <w:spacing w:val="11"/>
        </w:rPr>
        <w:t xml:space="preserve"> </w:t>
      </w:r>
      <w:r>
        <w:t>Intelligent</w:t>
      </w:r>
      <w:r>
        <w:rPr>
          <w:spacing w:val="11"/>
        </w:rPr>
        <w:t xml:space="preserve"> </w:t>
      </w:r>
      <w:r>
        <w:t>Matching.</w:t>
      </w:r>
      <w:r>
        <w:rPr>
          <w:spacing w:val="11"/>
        </w:rPr>
        <w:t xml:space="preserve"> </w:t>
      </w:r>
      <w:r>
        <w:t>Deluxe,</w:t>
      </w:r>
      <w:r>
        <w:rPr>
          <w:spacing w:val="11"/>
        </w:rPr>
        <w:t xml:space="preserve"> </w:t>
      </w:r>
      <w:r>
        <w:t>2021.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line.</w:t>
      </w:r>
      <w:r>
        <w:rPr>
          <w:spacing w:val="11"/>
        </w:rPr>
        <w:t xml:space="preserve"> </w:t>
      </w:r>
      <w:r>
        <w:t>Date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Access:</w:t>
      </w:r>
      <w:r>
        <w:rPr>
          <w:spacing w:val="11"/>
        </w:rPr>
        <w:t xml:space="preserve"> </w:t>
      </w:r>
      <w:r>
        <w:t>September</w:t>
      </w:r>
      <w:r>
        <w:rPr>
          <w:spacing w:val="-57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16034D59" w14:textId="77777777" w:rsidR="00D601DD" w:rsidRDefault="000B0A12">
      <w:pPr>
        <w:pStyle w:val="BodyText"/>
        <w:spacing w:line="274" w:lineRule="exact"/>
        <w:ind w:left="157"/>
      </w:pPr>
      <w:hyperlink r:id="rId49">
        <w:r>
          <w:t>https://www.deluxe.com/payments/receivables-management/remittance-intelligent-matching/</w:t>
        </w:r>
      </w:hyperlink>
    </w:p>
    <w:p w14:paraId="17BB1B16" w14:textId="77777777" w:rsidR="00D601DD" w:rsidRDefault="00D601DD">
      <w:pPr>
        <w:pStyle w:val="BodyText"/>
        <w:spacing w:before="11"/>
        <w:rPr>
          <w:sz w:val="21"/>
        </w:rPr>
      </w:pPr>
    </w:p>
    <w:p w14:paraId="000AE6F9" w14:textId="77777777" w:rsidR="00D601DD" w:rsidRDefault="000B0A12">
      <w:pPr>
        <w:pStyle w:val="BodyText"/>
        <w:spacing w:line="252" w:lineRule="auto"/>
        <w:ind w:left="515" w:hanging="359"/>
      </w:pPr>
      <w:r>
        <w:t>European</w:t>
      </w:r>
      <w:r>
        <w:rPr>
          <w:spacing w:val="5"/>
        </w:rPr>
        <w:t xml:space="preserve"> </w:t>
      </w:r>
      <w:r>
        <w:t>Banking</w:t>
      </w:r>
      <w:r>
        <w:rPr>
          <w:spacing w:val="5"/>
        </w:rPr>
        <w:t xml:space="preserve"> </w:t>
      </w:r>
      <w:r>
        <w:t>Authority.</w:t>
      </w:r>
      <w:r>
        <w:rPr>
          <w:spacing w:val="5"/>
        </w:rPr>
        <w:t xml:space="preserve"> </w:t>
      </w:r>
      <w:r>
        <w:t>Final</w:t>
      </w:r>
      <w:r>
        <w:rPr>
          <w:spacing w:val="5"/>
        </w:rPr>
        <w:t xml:space="preserve"> </w:t>
      </w:r>
      <w:r>
        <w:t>guidelines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security</w:t>
      </w:r>
      <w:r>
        <w:rPr>
          <w:spacing w:val="5"/>
        </w:rPr>
        <w:t xml:space="preserve"> </w:t>
      </w:r>
      <w:r>
        <w:t>o</w:t>
      </w:r>
      <w:r>
        <w:t>f</w:t>
      </w:r>
      <w:r>
        <w:rPr>
          <w:spacing w:val="6"/>
        </w:rPr>
        <w:t xml:space="preserve"> </w:t>
      </w:r>
      <w:r>
        <w:t>internet</w:t>
      </w:r>
      <w:r>
        <w:rPr>
          <w:spacing w:val="5"/>
        </w:rPr>
        <w:t xml:space="preserve"> </w:t>
      </w:r>
      <w:r>
        <w:t>payments.</w:t>
      </w:r>
      <w:r>
        <w:rPr>
          <w:spacing w:val="5"/>
        </w:rPr>
        <w:t xml:space="preserve"> </w:t>
      </w:r>
      <w:r>
        <w:t>European</w:t>
      </w:r>
      <w:r>
        <w:rPr>
          <w:spacing w:val="-57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Authority,</w:t>
      </w:r>
      <w:r>
        <w:rPr>
          <w:spacing w:val="-4"/>
        </w:rPr>
        <w:t xml:space="preserve"> </w:t>
      </w:r>
      <w:r>
        <w:t>December</w:t>
      </w:r>
      <w:r>
        <w:rPr>
          <w:spacing w:val="-4"/>
        </w:rPr>
        <w:t xml:space="preserve"> </w:t>
      </w:r>
      <w:r>
        <w:t>2014.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line.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Access:</w:t>
      </w:r>
      <w:r>
        <w:rPr>
          <w:spacing w:val="-4"/>
        </w:rPr>
        <w:t xml:space="preserve"> </w:t>
      </w:r>
      <w:r>
        <w:t>September</w:t>
      </w:r>
      <w:r>
        <w:rPr>
          <w:spacing w:val="-5"/>
        </w:rPr>
        <w:t xml:space="preserve"> </w:t>
      </w:r>
      <w:r>
        <w:t>30th</w:t>
      </w:r>
      <w:r>
        <w:rPr>
          <w:spacing w:val="-4"/>
        </w:rPr>
        <w:t xml:space="preserve"> </w:t>
      </w:r>
      <w:r>
        <w:t>2021.</w:t>
      </w:r>
    </w:p>
    <w:p w14:paraId="3D4B98FA" w14:textId="77777777" w:rsidR="00D601DD" w:rsidRDefault="000B0A12">
      <w:pPr>
        <w:pStyle w:val="BodyText"/>
        <w:spacing w:line="252" w:lineRule="auto"/>
        <w:ind w:left="515" w:right="414" w:hanging="359"/>
      </w:pPr>
      <w:hyperlink r:id="rId50">
        <w:r>
          <w:rPr>
            <w:w w:val="95"/>
          </w:rPr>
          <w:t>https://www.eba.europa.eu/regulation-and-policy/consumer-protection-and-financial-innovati</w:t>
        </w:r>
      </w:hyperlink>
      <w:r>
        <w:rPr>
          <w:spacing w:val="1"/>
          <w:w w:val="95"/>
        </w:rPr>
        <w:t xml:space="preserve"> </w:t>
      </w:r>
      <w:hyperlink r:id="rId51">
        <w:r>
          <w:t>on/gu</w:t>
        </w:r>
        <w:r>
          <w:t>idelines-on-internet-payments-security</w:t>
        </w:r>
      </w:hyperlink>
    </w:p>
    <w:p w14:paraId="18388358" w14:textId="77777777" w:rsidR="00D601DD" w:rsidRDefault="00D601DD">
      <w:pPr>
        <w:pStyle w:val="BodyText"/>
        <w:spacing w:before="5"/>
        <w:rPr>
          <w:sz w:val="20"/>
        </w:rPr>
      </w:pPr>
    </w:p>
    <w:p w14:paraId="4B1383E3" w14:textId="77777777" w:rsidR="00D601DD" w:rsidRDefault="000B0A12">
      <w:pPr>
        <w:pStyle w:val="BodyText"/>
        <w:ind w:left="157"/>
      </w:pPr>
      <w:r>
        <w:rPr>
          <w:w w:val="95"/>
        </w:rPr>
        <w:t>European</w:t>
      </w:r>
      <w:r>
        <w:rPr>
          <w:spacing w:val="16"/>
          <w:w w:val="95"/>
        </w:rPr>
        <w:t xml:space="preserve"> </w:t>
      </w:r>
      <w:r>
        <w:rPr>
          <w:w w:val="95"/>
        </w:rPr>
        <w:t>Parliament.</w:t>
      </w:r>
      <w:r>
        <w:rPr>
          <w:spacing w:val="16"/>
          <w:w w:val="95"/>
        </w:rPr>
        <w:t xml:space="preserve"> </w:t>
      </w:r>
      <w:r>
        <w:rPr>
          <w:w w:val="95"/>
        </w:rPr>
        <w:t>Payment</w:t>
      </w:r>
      <w:r>
        <w:rPr>
          <w:spacing w:val="17"/>
          <w:w w:val="95"/>
        </w:rPr>
        <w:t xml:space="preserve"> </w:t>
      </w:r>
      <w:r>
        <w:rPr>
          <w:w w:val="95"/>
        </w:rPr>
        <w:t>Service</w:t>
      </w:r>
      <w:r>
        <w:rPr>
          <w:spacing w:val="16"/>
          <w:w w:val="95"/>
        </w:rPr>
        <w:t xml:space="preserve"> </w:t>
      </w:r>
      <w:r>
        <w:rPr>
          <w:w w:val="95"/>
        </w:rPr>
        <w:t>Directive.</w:t>
      </w:r>
      <w:r>
        <w:rPr>
          <w:spacing w:val="17"/>
          <w:w w:val="95"/>
        </w:rPr>
        <w:t xml:space="preserve"> </w:t>
      </w:r>
      <w:r>
        <w:rPr>
          <w:w w:val="95"/>
        </w:rPr>
        <w:t>Official</w:t>
      </w:r>
      <w:r>
        <w:rPr>
          <w:spacing w:val="16"/>
          <w:w w:val="95"/>
        </w:rPr>
        <w:t xml:space="preserve"> </w:t>
      </w:r>
      <w:r>
        <w:rPr>
          <w:w w:val="95"/>
        </w:rPr>
        <w:t>Journal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European</w:t>
      </w:r>
      <w:r>
        <w:rPr>
          <w:spacing w:val="16"/>
          <w:w w:val="95"/>
        </w:rPr>
        <w:t xml:space="preserve"> </w:t>
      </w:r>
      <w:r>
        <w:rPr>
          <w:w w:val="95"/>
        </w:rPr>
        <w:t>Union,</w:t>
      </w:r>
      <w:r>
        <w:rPr>
          <w:spacing w:val="17"/>
          <w:w w:val="95"/>
        </w:rPr>
        <w:t xml:space="preserve"> </w:t>
      </w:r>
      <w:r>
        <w:rPr>
          <w:w w:val="95"/>
        </w:rPr>
        <w:t>2007.</w:t>
      </w:r>
    </w:p>
    <w:p w14:paraId="46B768CA" w14:textId="77777777" w:rsidR="00D601DD" w:rsidRDefault="000B0A12">
      <w:pPr>
        <w:pStyle w:val="BodyText"/>
        <w:spacing w:before="13"/>
        <w:ind w:left="515"/>
      </w:pPr>
      <w:r>
        <w:t>On</w:t>
      </w:r>
      <w:r>
        <w:rPr>
          <w:spacing w:val="-5"/>
        </w:rPr>
        <w:t xml:space="preserve"> </w:t>
      </w:r>
      <w:r>
        <w:t>line.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Access:</w:t>
      </w:r>
      <w:r>
        <w:rPr>
          <w:spacing w:val="-5"/>
        </w:rPr>
        <w:t xml:space="preserve"> </w:t>
      </w:r>
      <w:r>
        <w:t>September</w:t>
      </w:r>
      <w:r>
        <w:rPr>
          <w:spacing w:val="-5"/>
        </w:rPr>
        <w:t xml:space="preserve"> </w:t>
      </w:r>
      <w:r>
        <w:t>30th</w:t>
      </w:r>
      <w:r>
        <w:rPr>
          <w:spacing w:val="-5"/>
        </w:rPr>
        <w:t xml:space="preserve"> </w:t>
      </w:r>
      <w:r>
        <w:t>2021.</w:t>
      </w:r>
    </w:p>
    <w:p w14:paraId="053BF89C" w14:textId="77777777" w:rsidR="00D601DD" w:rsidRDefault="000B0A12">
      <w:pPr>
        <w:pStyle w:val="BodyText"/>
        <w:spacing w:before="13"/>
        <w:ind w:left="157"/>
      </w:pPr>
      <w:hyperlink r:id="rId52">
        <w:r>
          <w:t>https://eur-lex.europa.eu/legal-content/PL/TXT/PDF/?uri=CELEX:32007L0064&amp;from=en</w:t>
        </w:r>
      </w:hyperlink>
    </w:p>
    <w:p w14:paraId="68BD2960" w14:textId="77777777" w:rsidR="00D601DD" w:rsidRDefault="00D601DD">
      <w:pPr>
        <w:pStyle w:val="BodyText"/>
        <w:spacing w:before="11"/>
        <w:rPr>
          <w:sz w:val="21"/>
        </w:rPr>
      </w:pPr>
    </w:p>
    <w:p w14:paraId="3BE92443" w14:textId="77777777" w:rsidR="00D601DD" w:rsidRDefault="000B0A12">
      <w:pPr>
        <w:pStyle w:val="BodyText"/>
        <w:ind w:left="157"/>
      </w:pPr>
      <w:r>
        <w:rPr>
          <w:w w:val="95"/>
        </w:rPr>
        <w:t>European</w:t>
      </w:r>
      <w:r>
        <w:rPr>
          <w:spacing w:val="16"/>
          <w:w w:val="95"/>
        </w:rPr>
        <w:t xml:space="preserve"> </w:t>
      </w:r>
      <w:r>
        <w:rPr>
          <w:w w:val="95"/>
        </w:rPr>
        <w:t>Parliament.</w:t>
      </w:r>
      <w:r>
        <w:rPr>
          <w:spacing w:val="16"/>
          <w:w w:val="95"/>
        </w:rPr>
        <w:t xml:space="preserve"> </w:t>
      </w:r>
      <w:r>
        <w:rPr>
          <w:w w:val="95"/>
        </w:rPr>
        <w:t>Payment</w:t>
      </w:r>
      <w:r>
        <w:rPr>
          <w:spacing w:val="17"/>
          <w:w w:val="95"/>
        </w:rPr>
        <w:t xml:space="preserve"> </w:t>
      </w:r>
      <w:r>
        <w:rPr>
          <w:w w:val="95"/>
        </w:rPr>
        <w:t>Service</w:t>
      </w:r>
      <w:r>
        <w:rPr>
          <w:spacing w:val="16"/>
          <w:w w:val="95"/>
        </w:rPr>
        <w:t xml:space="preserve"> </w:t>
      </w:r>
      <w:r>
        <w:rPr>
          <w:w w:val="95"/>
        </w:rPr>
        <w:t>Directive.</w:t>
      </w:r>
      <w:r>
        <w:rPr>
          <w:spacing w:val="17"/>
          <w:w w:val="95"/>
        </w:rPr>
        <w:t xml:space="preserve"> </w:t>
      </w:r>
      <w:r>
        <w:rPr>
          <w:w w:val="95"/>
        </w:rPr>
        <w:t>Official</w:t>
      </w:r>
      <w:r>
        <w:rPr>
          <w:spacing w:val="16"/>
          <w:w w:val="95"/>
        </w:rPr>
        <w:t xml:space="preserve"> </w:t>
      </w:r>
      <w:r>
        <w:rPr>
          <w:w w:val="95"/>
        </w:rPr>
        <w:t>Journal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Eu</w:t>
      </w:r>
      <w:r>
        <w:rPr>
          <w:w w:val="95"/>
        </w:rPr>
        <w:t>ropean</w:t>
      </w:r>
      <w:r>
        <w:rPr>
          <w:spacing w:val="16"/>
          <w:w w:val="95"/>
        </w:rPr>
        <w:t xml:space="preserve"> </w:t>
      </w:r>
      <w:r>
        <w:rPr>
          <w:w w:val="95"/>
        </w:rPr>
        <w:t>Union,</w:t>
      </w:r>
      <w:r>
        <w:rPr>
          <w:spacing w:val="17"/>
          <w:w w:val="95"/>
        </w:rPr>
        <w:t xml:space="preserve"> </w:t>
      </w:r>
      <w:r>
        <w:rPr>
          <w:w w:val="95"/>
        </w:rPr>
        <w:t>2015.</w:t>
      </w:r>
    </w:p>
    <w:p w14:paraId="7A20F6C1" w14:textId="77777777" w:rsidR="00D601DD" w:rsidRDefault="000B0A12">
      <w:pPr>
        <w:pStyle w:val="BodyText"/>
        <w:spacing w:before="13"/>
        <w:ind w:left="515"/>
      </w:pPr>
      <w:r>
        <w:t>On</w:t>
      </w:r>
      <w:r>
        <w:rPr>
          <w:spacing w:val="-5"/>
        </w:rPr>
        <w:t xml:space="preserve"> </w:t>
      </w:r>
      <w:r>
        <w:t>line.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Access:</w:t>
      </w:r>
      <w:r>
        <w:rPr>
          <w:spacing w:val="-5"/>
        </w:rPr>
        <w:t xml:space="preserve"> </w:t>
      </w:r>
      <w:r>
        <w:t>September</w:t>
      </w:r>
      <w:r>
        <w:rPr>
          <w:spacing w:val="-5"/>
        </w:rPr>
        <w:t xml:space="preserve"> </w:t>
      </w:r>
      <w:r>
        <w:t>30th</w:t>
      </w:r>
      <w:r>
        <w:rPr>
          <w:spacing w:val="-5"/>
        </w:rPr>
        <w:t xml:space="preserve"> </w:t>
      </w:r>
      <w:r>
        <w:t>2021.</w:t>
      </w:r>
    </w:p>
    <w:p w14:paraId="5DA730D7" w14:textId="77777777" w:rsidR="00D601DD" w:rsidRDefault="000B0A12">
      <w:pPr>
        <w:pStyle w:val="BodyText"/>
        <w:spacing w:before="13"/>
        <w:ind w:left="157"/>
      </w:pPr>
      <w:hyperlink r:id="rId53">
        <w:r>
          <w:t>https://eur-lex.europa.eu/legal-content/EN/TXT/PDF/?uri=CELEX:32015L2366&amp;from=EN</w:t>
        </w:r>
      </w:hyperlink>
    </w:p>
    <w:p w14:paraId="72098324" w14:textId="77777777" w:rsidR="00D601DD" w:rsidRDefault="00D601DD">
      <w:pPr>
        <w:pStyle w:val="BodyText"/>
        <w:spacing w:before="10"/>
        <w:rPr>
          <w:sz w:val="21"/>
        </w:rPr>
      </w:pPr>
    </w:p>
    <w:p w14:paraId="71F8F084" w14:textId="77777777" w:rsidR="00D601DD" w:rsidRDefault="000B0A12">
      <w:pPr>
        <w:pStyle w:val="BodyText"/>
        <w:spacing w:line="252" w:lineRule="auto"/>
        <w:ind w:left="515" w:hanging="359"/>
      </w:pPr>
      <w:r>
        <w:t xml:space="preserve">Gaurav Sharma. What is Digital Banking? </w:t>
      </w:r>
      <w:proofErr w:type="spellStart"/>
      <w:r>
        <w:t>VentureSkies</w:t>
      </w:r>
      <w:proofErr w:type="spellEnd"/>
      <w:r>
        <w:t>, April 2017. On line. Date of Access:</w:t>
      </w:r>
      <w:r>
        <w:rPr>
          <w:spacing w:val="-57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</w:p>
    <w:p w14:paraId="762FDC47" w14:textId="77777777" w:rsidR="00D601DD" w:rsidRDefault="000B0A12">
      <w:pPr>
        <w:pStyle w:val="BodyText"/>
        <w:spacing w:line="274" w:lineRule="exact"/>
        <w:ind w:left="157"/>
      </w:pPr>
      <w:hyperlink r:id="rId54">
        <w:r>
          <w:t>https://www.ventureskies.com/blog/digital-banking</w:t>
        </w:r>
      </w:hyperlink>
    </w:p>
    <w:p w14:paraId="25229864" w14:textId="77777777" w:rsidR="00D601DD" w:rsidRDefault="00D601DD">
      <w:pPr>
        <w:pStyle w:val="BodyText"/>
        <w:spacing w:before="11"/>
        <w:rPr>
          <w:sz w:val="21"/>
        </w:rPr>
      </w:pPr>
    </w:p>
    <w:p w14:paraId="3B3CECE6" w14:textId="77777777" w:rsidR="00D601DD" w:rsidRDefault="000B0A12">
      <w:pPr>
        <w:pStyle w:val="BodyText"/>
        <w:spacing w:line="252" w:lineRule="auto"/>
        <w:ind w:left="515" w:hanging="359"/>
      </w:pPr>
      <w:r>
        <w:t>Gil</w:t>
      </w:r>
      <w:r>
        <w:rPr>
          <w:spacing w:val="23"/>
        </w:rPr>
        <w:t xml:space="preserve"> </w:t>
      </w:r>
      <w:r>
        <w:t>Press.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Very</w:t>
      </w:r>
      <w:r>
        <w:rPr>
          <w:spacing w:val="23"/>
        </w:rPr>
        <w:t xml:space="preserve"> </w:t>
      </w:r>
      <w:r>
        <w:t>Short</w:t>
      </w:r>
      <w:r>
        <w:rPr>
          <w:spacing w:val="24"/>
        </w:rPr>
        <w:t xml:space="preserve"> </w:t>
      </w:r>
      <w:r>
        <w:t>History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Big</w:t>
      </w:r>
      <w:r>
        <w:rPr>
          <w:spacing w:val="23"/>
        </w:rPr>
        <w:t xml:space="preserve"> </w:t>
      </w:r>
      <w:r>
        <w:t>Data.</w:t>
      </w:r>
      <w:r>
        <w:rPr>
          <w:spacing w:val="24"/>
        </w:rPr>
        <w:t xml:space="preserve"> </w:t>
      </w:r>
      <w:r>
        <w:t>Forbes,</w:t>
      </w:r>
      <w:r>
        <w:rPr>
          <w:spacing w:val="24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2013.</w:t>
      </w:r>
      <w:r>
        <w:rPr>
          <w:spacing w:val="24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line.</w:t>
      </w:r>
      <w:r>
        <w:rPr>
          <w:spacing w:val="24"/>
        </w:rPr>
        <w:t xml:space="preserve"> </w:t>
      </w:r>
      <w:r>
        <w:t>Date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Access:</w:t>
      </w:r>
      <w:r>
        <w:rPr>
          <w:spacing w:val="-57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</w:p>
    <w:p w14:paraId="2B5912B7" w14:textId="77777777" w:rsidR="00D601DD" w:rsidRDefault="000B0A12">
      <w:pPr>
        <w:pStyle w:val="BodyText"/>
        <w:spacing w:line="274" w:lineRule="exact"/>
        <w:ind w:left="157"/>
      </w:pPr>
      <w:hyperlink r:id="rId55">
        <w:r>
          <w:t>https://www.forbes.com/sites/gilpress/2013/05/09/a-very-short-history-of-big-data/</w:t>
        </w:r>
      </w:hyperlink>
    </w:p>
    <w:p w14:paraId="132FC42F" w14:textId="77777777" w:rsidR="00D601DD" w:rsidRDefault="00D601DD">
      <w:pPr>
        <w:pStyle w:val="BodyText"/>
        <w:spacing w:before="10"/>
        <w:rPr>
          <w:sz w:val="21"/>
        </w:rPr>
      </w:pPr>
    </w:p>
    <w:p w14:paraId="2A86006A" w14:textId="77777777" w:rsidR="00D601DD" w:rsidRDefault="000B0A12">
      <w:pPr>
        <w:pStyle w:val="BodyText"/>
        <w:spacing w:before="1" w:line="252" w:lineRule="auto"/>
        <w:ind w:left="515" w:hanging="359"/>
      </w:pPr>
      <w:r>
        <w:t>Heather</w:t>
      </w:r>
      <w:r>
        <w:rPr>
          <w:spacing w:val="15"/>
        </w:rPr>
        <w:t xml:space="preserve"> </w:t>
      </w:r>
      <w:r>
        <w:t>Pemberton</w:t>
      </w:r>
      <w:r>
        <w:rPr>
          <w:spacing w:val="16"/>
        </w:rPr>
        <w:t xml:space="preserve"> </w:t>
      </w:r>
      <w:r>
        <w:t>Levy.</w:t>
      </w:r>
      <w:r>
        <w:rPr>
          <w:spacing w:val="15"/>
        </w:rPr>
        <w:t xml:space="preserve"> </w:t>
      </w:r>
      <w:r>
        <w:t>Gartner</w:t>
      </w:r>
      <w:r>
        <w:rPr>
          <w:spacing w:val="16"/>
        </w:rPr>
        <w:t xml:space="preserve"> </w:t>
      </w:r>
      <w:r>
        <w:t>Predicts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Virtual</w:t>
      </w:r>
      <w:r>
        <w:rPr>
          <w:spacing w:val="16"/>
        </w:rPr>
        <w:t xml:space="preserve"> </w:t>
      </w:r>
      <w:r>
        <w:t>World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Exponential</w:t>
      </w:r>
      <w:r>
        <w:rPr>
          <w:spacing w:val="17"/>
        </w:rPr>
        <w:t xml:space="preserve"> </w:t>
      </w:r>
      <w:r>
        <w:t>Change.</w:t>
      </w:r>
      <w:r>
        <w:rPr>
          <w:spacing w:val="16"/>
        </w:rPr>
        <w:t xml:space="preserve"> </w:t>
      </w:r>
      <w:r>
        <w:t>Gartner,</w:t>
      </w:r>
      <w:r>
        <w:rPr>
          <w:spacing w:val="-57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t>2016.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-2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71CAA4F7" w14:textId="77777777" w:rsidR="00D601DD" w:rsidRDefault="000B0A12">
      <w:pPr>
        <w:pStyle w:val="BodyText"/>
        <w:spacing w:line="252" w:lineRule="auto"/>
        <w:ind w:left="515" w:hanging="359"/>
      </w:pPr>
      <w:hyperlink r:id="rId56">
        <w:r>
          <w:t>https://www.gartner.com/smarterwithgartner/gartner-predicts-a-virtual-world-of-exponential-</w:t>
        </w:r>
      </w:hyperlink>
      <w:r>
        <w:rPr>
          <w:spacing w:val="1"/>
        </w:rPr>
        <w:t xml:space="preserve"> </w:t>
      </w:r>
      <w:hyperlink r:id="rId57">
        <w:r>
          <w:t>change/</w:t>
        </w:r>
      </w:hyperlink>
    </w:p>
    <w:p w14:paraId="06279C5B" w14:textId="77777777" w:rsidR="00D601DD" w:rsidRDefault="00D601DD">
      <w:pPr>
        <w:pStyle w:val="BodyText"/>
        <w:spacing w:before="5"/>
        <w:rPr>
          <w:sz w:val="20"/>
        </w:rPr>
      </w:pPr>
    </w:p>
    <w:p w14:paraId="38A61604" w14:textId="77777777" w:rsidR="00D601DD" w:rsidRDefault="000B0A12">
      <w:pPr>
        <w:pStyle w:val="BodyText"/>
        <w:spacing w:line="252" w:lineRule="auto"/>
        <w:ind w:left="515" w:right="415" w:hanging="359"/>
      </w:pPr>
      <w:proofErr w:type="spellStart"/>
      <w:r>
        <w:rPr>
          <w:spacing w:val="-1"/>
        </w:rPr>
        <w:t>Humley</w:t>
      </w:r>
      <w:proofErr w:type="spellEnd"/>
      <w:r>
        <w:rPr>
          <w:spacing w:val="-1"/>
        </w:rPr>
        <w:t>.</w:t>
      </w:r>
      <w:r>
        <w:rPr>
          <w:spacing w:val="-14"/>
        </w:rPr>
        <w:t xml:space="preserve"> </w:t>
      </w:r>
      <w:r>
        <w:rPr>
          <w:spacing w:val="-1"/>
        </w:rPr>
        <w:t>Consumer</w:t>
      </w:r>
      <w:r>
        <w:rPr>
          <w:spacing w:val="-14"/>
        </w:rPr>
        <w:t xml:space="preserve"> </w:t>
      </w:r>
      <w:r>
        <w:rPr>
          <w:spacing w:val="-1"/>
        </w:rPr>
        <w:t>Online</w:t>
      </w:r>
      <w:r>
        <w:rPr>
          <w:spacing w:val="-13"/>
        </w:rPr>
        <w:t xml:space="preserve"> </w:t>
      </w:r>
      <w:r>
        <w:rPr>
          <w:spacing w:val="-1"/>
        </w:rPr>
        <w:t>Banking</w:t>
      </w:r>
      <w:r>
        <w:rPr>
          <w:spacing w:val="-14"/>
        </w:rPr>
        <w:t xml:space="preserve"> </w:t>
      </w:r>
      <w:r>
        <w:rPr>
          <w:spacing w:val="-1"/>
        </w:rPr>
        <w:t>Trends.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Humley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2018.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line.</w:t>
      </w:r>
      <w:r>
        <w:rPr>
          <w:spacing w:val="-14"/>
        </w:rPr>
        <w:t xml:space="preserve"> </w:t>
      </w:r>
      <w:r>
        <w:t>Date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Access:</w:t>
      </w:r>
      <w:r>
        <w:rPr>
          <w:spacing w:val="-14"/>
        </w:rPr>
        <w:t xml:space="preserve"> </w:t>
      </w:r>
      <w:r>
        <w:t>September</w:t>
      </w:r>
      <w:r>
        <w:rPr>
          <w:spacing w:val="-57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56A771D1" w14:textId="77777777" w:rsidR="00D601DD" w:rsidRDefault="000B0A12">
      <w:pPr>
        <w:pStyle w:val="BodyText"/>
        <w:spacing w:line="252" w:lineRule="auto"/>
        <w:ind w:left="515" w:right="414" w:hanging="359"/>
      </w:pPr>
      <w:hyperlink r:id="rId58">
        <w:r>
          <w:t>https://gallery.mailchimp.com/6876a5198dfef32603ce8474d/files/aa26e0e2-dc8e-47d5-8952-</w:t>
        </w:r>
      </w:hyperlink>
      <w:r>
        <w:rPr>
          <w:spacing w:val="-57"/>
        </w:rPr>
        <w:t xml:space="preserve"> </w:t>
      </w:r>
      <w:hyperlink r:id="rId59">
        <w:r>
          <w:t>6766332cef53/Online_Banking_Report_v2.pdf</w:t>
        </w:r>
      </w:hyperlink>
    </w:p>
    <w:p w14:paraId="70C63B03" w14:textId="77777777" w:rsidR="00D601DD" w:rsidRDefault="00D601DD">
      <w:pPr>
        <w:pStyle w:val="BodyText"/>
        <w:spacing w:before="6"/>
        <w:rPr>
          <w:sz w:val="20"/>
        </w:rPr>
      </w:pPr>
    </w:p>
    <w:p w14:paraId="7FD2C4FE" w14:textId="77777777" w:rsidR="00D601DD" w:rsidRDefault="000B0A12">
      <w:pPr>
        <w:pStyle w:val="BodyText"/>
        <w:ind w:left="157"/>
      </w:pPr>
      <w:proofErr w:type="spellStart"/>
      <w:r>
        <w:t>Ifbyphone</w:t>
      </w:r>
      <w:proofErr w:type="spellEnd"/>
      <w:r>
        <w:t>,</w:t>
      </w:r>
      <w:r>
        <w:rPr>
          <w:spacing w:val="-7"/>
        </w:rPr>
        <w:t xml:space="preserve"> </w:t>
      </w:r>
      <w:r>
        <w:t>Inc.</w:t>
      </w:r>
      <w:r>
        <w:rPr>
          <w:spacing w:val="-7"/>
        </w:rPr>
        <w:t xml:space="preserve"> </w:t>
      </w:r>
      <w:r>
        <w:t>Consumers</w:t>
      </w:r>
      <w:r>
        <w:rPr>
          <w:spacing w:val="-7"/>
        </w:rPr>
        <w:t xml:space="preserve"> </w:t>
      </w:r>
      <w:r>
        <w:t>Waiting</w:t>
      </w:r>
      <w:r>
        <w:rPr>
          <w:spacing w:val="-6"/>
        </w:rPr>
        <w:t xml:space="preserve"> </w:t>
      </w:r>
      <w:r>
        <w:t>On-Hold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Minute</w:t>
      </w:r>
      <w:r>
        <w:rPr>
          <w:spacing w:val="-7"/>
        </w:rPr>
        <w:t xml:space="preserve"> </w:t>
      </w:r>
      <w:r>
        <w:t>Won’t</w:t>
      </w:r>
      <w:r>
        <w:rPr>
          <w:spacing w:val="-6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Refer.</w:t>
      </w:r>
    </w:p>
    <w:p w14:paraId="53DC3B7C" w14:textId="77777777" w:rsidR="00D601DD" w:rsidRDefault="000B0A12">
      <w:pPr>
        <w:pStyle w:val="BodyText"/>
        <w:spacing w:before="13" w:line="252" w:lineRule="auto"/>
        <w:ind w:left="157" w:right="415" w:firstLine="358"/>
      </w:pPr>
      <w:proofErr w:type="spellStart"/>
      <w:r>
        <w:t>Ifbyphone</w:t>
      </w:r>
      <w:proofErr w:type="spellEnd"/>
      <w:r>
        <w:t>, Inc., 2012. On line. Date of Access: September 30th 2021.</w:t>
      </w:r>
      <w:r>
        <w:rPr>
          <w:spacing w:val="1"/>
        </w:rPr>
        <w:t xml:space="preserve"> </w:t>
      </w:r>
      <w:hyperlink r:id="rId60">
        <w:r>
          <w:t>http://www.dialogtech.com/wp-content/uploads/2012/05/Ifbyphone-Cons</w:t>
        </w:r>
        <w:r>
          <w:t>umer-Response-surv</w:t>
        </w:r>
      </w:hyperlink>
    </w:p>
    <w:p w14:paraId="42E2DD96" w14:textId="77777777" w:rsidR="00D601DD" w:rsidRDefault="000B0A12">
      <w:pPr>
        <w:pStyle w:val="BodyText"/>
        <w:spacing w:line="274" w:lineRule="exact"/>
        <w:ind w:left="515"/>
      </w:pPr>
      <w:hyperlink r:id="rId61">
        <w:r>
          <w:t>ey-May-2012.pdf</w:t>
        </w:r>
      </w:hyperlink>
    </w:p>
    <w:p w14:paraId="145B9FA8" w14:textId="77777777" w:rsidR="00D601DD" w:rsidRDefault="00D601DD">
      <w:pPr>
        <w:pStyle w:val="BodyText"/>
        <w:spacing w:before="10"/>
        <w:rPr>
          <w:sz w:val="21"/>
        </w:rPr>
      </w:pPr>
    </w:p>
    <w:p w14:paraId="1A08B38B" w14:textId="77777777" w:rsidR="00D601DD" w:rsidRDefault="000B0A12">
      <w:pPr>
        <w:pStyle w:val="BodyText"/>
        <w:spacing w:line="252" w:lineRule="auto"/>
        <w:ind w:left="515" w:hanging="359"/>
      </w:pPr>
      <w:r>
        <w:t>IHS</w:t>
      </w:r>
      <w:r>
        <w:rPr>
          <w:spacing w:val="-11"/>
        </w:rPr>
        <w:t xml:space="preserve"> </w:t>
      </w:r>
      <w:r>
        <w:t>Markit.</w:t>
      </w:r>
      <w:r>
        <w:rPr>
          <w:spacing w:val="-10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t>Intelligence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Banking</w:t>
      </w:r>
      <w:r>
        <w:rPr>
          <w:spacing w:val="-10"/>
        </w:rPr>
        <w:t xml:space="preserve"> </w:t>
      </w:r>
      <w:r>
        <w:t>Report.</w:t>
      </w:r>
      <w:r>
        <w:rPr>
          <w:spacing w:val="-10"/>
        </w:rPr>
        <w:t xml:space="preserve"> </w:t>
      </w:r>
      <w:r>
        <w:t>IHS</w:t>
      </w:r>
      <w:r>
        <w:rPr>
          <w:spacing w:val="-10"/>
        </w:rPr>
        <w:t xml:space="preserve"> </w:t>
      </w:r>
      <w:r>
        <w:t>Markit,</w:t>
      </w:r>
      <w:r>
        <w:rPr>
          <w:spacing w:val="-10"/>
        </w:rPr>
        <w:t xml:space="preserve"> </w:t>
      </w:r>
      <w:r>
        <w:t>April</w:t>
      </w:r>
      <w:r>
        <w:rPr>
          <w:spacing w:val="-10"/>
        </w:rPr>
        <w:t xml:space="preserve"> </w:t>
      </w:r>
      <w:r>
        <w:t>2019.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line.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Acce</w:t>
      </w:r>
      <w:r>
        <w:t>ss:</w:t>
      </w:r>
      <w:r>
        <w:rPr>
          <w:spacing w:val="-2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</w:p>
    <w:p w14:paraId="5ADCA839" w14:textId="77777777" w:rsidR="00D601DD" w:rsidRDefault="00D601DD">
      <w:pPr>
        <w:spacing w:line="252" w:lineRule="auto"/>
        <w:sectPr w:rsidR="00D601DD">
          <w:pgSz w:w="11910" w:h="16840"/>
          <w:pgMar w:top="1340" w:right="1000" w:bottom="1020" w:left="1260" w:header="0" w:footer="833" w:gutter="0"/>
          <w:cols w:space="708"/>
        </w:sectPr>
      </w:pPr>
    </w:p>
    <w:p w14:paraId="5E2E6C8B" w14:textId="77777777" w:rsidR="00D601DD" w:rsidRDefault="000B0A12">
      <w:pPr>
        <w:pStyle w:val="BodyText"/>
        <w:spacing w:before="74" w:line="252" w:lineRule="auto"/>
        <w:ind w:left="515" w:right="414" w:hanging="359"/>
      </w:pPr>
      <w:hyperlink r:id="rId62">
        <w:r>
          <w:t>https://news.ihsmarkit.com/prviewer/release_only/slug/technology-global-business-value-artif</w:t>
        </w:r>
      </w:hyperlink>
      <w:r>
        <w:rPr>
          <w:spacing w:val="-57"/>
        </w:rPr>
        <w:t xml:space="preserve"> </w:t>
      </w:r>
      <w:hyperlink r:id="rId63">
        <w:r>
          <w:t>icial-intelligence-banking-reach-300-billion-203</w:t>
        </w:r>
      </w:hyperlink>
    </w:p>
    <w:p w14:paraId="36070888" w14:textId="77777777" w:rsidR="00D601DD" w:rsidRDefault="00D601DD">
      <w:pPr>
        <w:pStyle w:val="BodyText"/>
        <w:spacing w:before="7"/>
        <w:rPr>
          <w:sz w:val="20"/>
        </w:rPr>
      </w:pPr>
    </w:p>
    <w:p w14:paraId="46DF22CC" w14:textId="77777777" w:rsidR="00D601DD" w:rsidRDefault="000B0A12">
      <w:pPr>
        <w:pStyle w:val="BodyText"/>
        <w:spacing w:before="1" w:line="252" w:lineRule="auto"/>
        <w:ind w:left="515" w:right="415" w:hanging="359"/>
      </w:pPr>
      <w:r>
        <w:t>Jim</w:t>
      </w:r>
      <w:r>
        <w:rPr>
          <w:spacing w:val="-8"/>
        </w:rPr>
        <w:t xml:space="preserve"> </w:t>
      </w:r>
      <w:proofErr w:type="spellStart"/>
      <w:r>
        <w:t>Marous</w:t>
      </w:r>
      <w:proofErr w:type="spellEnd"/>
      <w:r>
        <w:t>.</w:t>
      </w:r>
      <w:r>
        <w:rPr>
          <w:spacing w:val="-7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Destroy</w:t>
      </w:r>
      <w:r>
        <w:rPr>
          <w:spacing w:val="-7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Brand,</w:t>
      </w:r>
      <w:r>
        <w:rPr>
          <w:spacing w:val="-7"/>
        </w:rPr>
        <w:t xml:space="preserve"> </w:t>
      </w:r>
      <w:r>
        <w:t>Au-</w:t>
      </w:r>
      <w:r>
        <w:rPr>
          <w:spacing w:val="-57"/>
        </w:rPr>
        <w:t xml:space="preserve"> </w:t>
      </w:r>
      <w:r>
        <w:t>gust</w:t>
      </w:r>
      <w:r>
        <w:rPr>
          <w:spacing w:val="-2"/>
        </w:rPr>
        <w:t xml:space="preserve"> </w:t>
      </w:r>
      <w:r>
        <w:t>2018.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-2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7946BA55" w14:textId="77777777" w:rsidR="00D601DD" w:rsidRDefault="000B0A12">
      <w:pPr>
        <w:pStyle w:val="BodyText"/>
        <w:spacing w:line="252" w:lineRule="auto"/>
        <w:ind w:left="515" w:right="415" w:hanging="359"/>
      </w:pPr>
      <w:hyperlink r:id="rId64">
        <w:r>
          <w:t>https://thefinancialbrand.com/74626/</w:t>
        </w:r>
        <w:r>
          <w:t>ai-transform-disrupt-banking-financial-wef-trends-analy</w:t>
        </w:r>
      </w:hyperlink>
      <w:r>
        <w:rPr>
          <w:spacing w:val="1"/>
        </w:rPr>
        <w:t xml:space="preserve"> </w:t>
      </w:r>
      <w:hyperlink r:id="rId65">
        <w:r>
          <w:t>sis/</w:t>
        </w:r>
      </w:hyperlink>
    </w:p>
    <w:p w14:paraId="296740FF" w14:textId="77777777" w:rsidR="00D601DD" w:rsidRDefault="00D601DD">
      <w:pPr>
        <w:pStyle w:val="BodyText"/>
        <w:spacing w:before="5"/>
        <w:rPr>
          <w:sz w:val="20"/>
        </w:rPr>
      </w:pPr>
    </w:p>
    <w:p w14:paraId="793542B0" w14:textId="77777777" w:rsidR="00D601DD" w:rsidRDefault="000B0A12">
      <w:pPr>
        <w:pStyle w:val="BodyText"/>
        <w:spacing w:line="252" w:lineRule="auto"/>
        <w:ind w:left="515" w:hanging="359"/>
      </w:pPr>
      <w:r>
        <w:rPr>
          <w:w w:val="95"/>
        </w:rPr>
        <w:t>Kimberly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Mlitz</w:t>
      </w:r>
      <w:proofErr w:type="spellEnd"/>
      <w:r>
        <w:rPr>
          <w:w w:val="95"/>
        </w:rPr>
        <w:t>.</w:t>
      </w:r>
      <w:r>
        <w:rPr>
          <w:spacing w:val="18"/>
          <w:w w:val="95"/>
        </w:rPr>
        <w:t xml:space="preserve"> </w:t>
      </w:r>
      <w:r>
        <w:rPr>
          <w:w w:val="95"/>
        </w:rPr>
        <w:t>Big</w:t>
      </w:r>
      <w:r>
        <w:rPr>
          <w:spacing w:val="19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business</w:t>
      </w:r>
      <w:r>
        <w:rPr>
          <w:spacing w:val="18"/>
          <w:w w:val="95"/>
        </w:rPr>
        <w:t xml:space="preserve"> </w:t>
      </w:r>
      <w:r>
        <w:rPr>
          <w:w w:val="95"/>
        </w:rPr>
        <w:t>analytics</w:t>
      </w:r>
      <w:r>
        <w:rPr>
          <w:spacing w:val="18"/>
          <w:w w:val="95"/>
        </w:rPr>
        <w:t xml:space="preserve"> </w:t>
      </w:r>
      <w:r>
        <w:rPr>
          <w:w w:val="95"/>
        </w:rPr>
        <w:t>revenue</w:t>
      </w:r>
      <w:r>
        <w:rPr>
          <w:spacing w:val="19"/>
          <w:w w:val="95"/>
        </w:rPr>
        <w:t xml:space="preserve"> </w:t>
      </w:r>
      <w:r>
        <w:rPr>
          <w:w w:val="95"/>
        </w:rPr>
        <w:t>worldwide</w:t>
      </w:r>
      <w:r>
        <w:rPr>
          <w:spacing w:val="18"/>
          <w:w w:val="95"/>
        </w:rPr>
        <w:t xml:space="preserve"> </w:t>
      </w:r>
      <w:r>
        <w:rPr>
          <w:w w:val="95"/>
        </w:rPr>
        <w:t>2015-2022.</w:t>
      </w:r>
      <w:r>
        <w:rPr>
          <w:spacing w:val="19"/>
          <w:w w:val="95"/>
        </w:rPr>
        <w:t xml:space="preserve"> </w:t>
      </w:r>
      <w:r>
        <w:rPr>
          <w:w w:val="95"/>
        </w:rPr>
        <w:t>St</w:t>
      </w:r>
      <w:r>
        <w:rPr>
          <w:w w:val="95"/>
        </w:rPr>
        <w:t>atista,</w:t>
      </w:r>
      <w:r>
        <w:rPr>
          <w:spacing w:val="18"/>
          <w:w w:val="95"/>
        </w:rPr>
        <w:t xml:space="preserve"> </w:t>
      </w:r>
      <w:r>
        <w:rPr>
          <w:w w:val="95"/>
        </w:rPr>
        <w:t>August</w:t>
      </w:r>
      <w:r>
        <w:rPr>
          <w:spacing w:val="1"/>
          <w:w w:val="95"/>
        </w:rPr>
        <w:t xml:space="preserve"> </w:t>
      </w:r>
      <w:r>
        <w:t>2021.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Access:</w:t>
      </w:r>
      <w:r>
        <w:rPr>
          <w:spacing w:val="-2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0B4C41CB" w14:textId="77777777" w:rsidR="00D601DD" w:rsidRDefault="000B0A12">
      <w:pPr>
        <w:pStyle w:val="BodyText"/>
        <w:spacing w:line="274" w:lineRule="exact"/>
        <w:ind w:left="157"/>
      </w:pPr>
      <w:hyperlink r:id="rId66">
        <w:r>
          <w:t>https://www.statista.com/statistics/551501/worldwide-big-data-business-analytics-revenue/</w:t>
        </w:r>
      </w:hyperlink>
    </w:p>
    <w:p w14:paraId="0784B2EF" w14:textId="77777777" w:rsidR="00D601DD" w:rsidRDefault="00D601DD">
      <w:pPr>
        <w:pStyle w:val="BodyText"/>
        <w:spacing w:before="11"/>
        <w:rPr>
          <w:sz w:val="21"/>
        </w:rPr>
      </w:pPr>
    </w:p>
    <w:p w14:paraId="08D1386B" w14:textId="77777777" w:rsidR="00D601DD" w:rsidRDefault="000B0A12">
      <w:pPr>
        <w:pStyle w:val="BodyText"/>
        <w:spacing w:line="252" w:lineRule="auto"/>
        <w:ind w:left="515" w:hanging="359"/>
      </w:pPr>
      <w:r>
        <w:t>Koji Okuda. Japan’s megabanks to automate around 30,000 jo</w:t>
      </w:r>
      <w:r>
        <w:t>bs’ worth of work. Nikkei Asia,</w:t>
      </w:r>
      <w:r>
        <w:rPr>
          <w:spacing w:val="-57"/>
        </w:rPr>
        <w:t xml:space="preserve"> </w:t>
      </w:r>
      <w:r>
        <w:t>October</w:t>
      </w:r>
      <w:r>
        <w:rPr>
          <w:spacing w:val="-2"/>
        </w:rPr>
        <w:t xml:space="preserve"> </w:t>
      </w:r>
      <w:r>
        <w:t>2017.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-2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5D6E202F" w14:textId="77777777" w:rsidR="00D601DD" w:rsidRDefault="000B0A12">
      <w:pPr>
        <w:pStyle w:val="BodyText"/>
        <w:spacing w:line="274" w:lineRule="exact"/>
        <w:ind w:left="157"/>
      </w:pPr>
      <w:hyperlink r:id="rId67">
        <w:r>
          <w:t>https://asia.nikkei.com/Economy/Japan-s-megabanks</w:t>
        </w:r>
        <w:r>
          <w:t>-to-automate-around-30-000-jobs-worth</w:t>
        </w:r>
      </w:hyperlink>
    </w:p>
    <w:p w14:paraId="64D59792" w14:textId="77777777" w:rsidR="00D601DD" w:rsidRDefault="000B0A12">
      <w:pPr>
        <w:pStyle w:val="BodyText"/>
        <w:spacing w:before="13"/>
        <w:ind w:left="515"/>
      </w:pPr>
      <w:hyperlink r:id="rId68">
        <w:r>
          <w:t>-of-work2</w:t>
        </w:r>
      </w:hyperlink>
    </w:p>
    <w:p w14:paraId="7124967A" w14:textId="77777777" w:rsidR="00D601DD" w:rsidRDefault="00D601DD">
      <w:pPr>
        <w:pStyle w:val="BodyText"/>
        <w:spacing w:before="10"/>
        <w:rPr>
          <w:sz w:val="21"/>
        </w:rPr>
      </w:pPr>
    </w:p>
    <w:p w14:paraId="23ADA961" w14:textId="77777777" w:rsidR="00D601DD" w:rsidRDefault="000B0A12">
      <w:pPr>
        <w:pStyle w:val="BodyText"/>
        <w:ind w:left="157"/>
      </w:pPr>
      <w:r>
        <w:t>Laura</w:t>
      </w:r>
      <w:r>
        <w:rPr>
          <w:spacing w:val="-2"/>
        </w:rPr>
        <w:t xml:space="preserve"> </w:t>
      </w:r>
      <w:r>
        <w:t>Noonan.</w:t>
      </w:r>
      <w:r>
        <w:rPr>
          <w:spacing w:val="-1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Banking: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Reality</w:t>
      </w:r>
      <w:r>
        <w:rPr>
          <w:spacing w:val="-1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Hype.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April</w:t>
      </w:r>
      <w:r>
        <w:rPr>
          <w:spacing w:val="-1"/>
        </w:rPr>
        <w:t xml:space="preserve"> </w:t>
      </w:r>
      <w:r>
        <w:t>2018.</w:t>
      </w:r>
    </w:p>
    <w:p w14:paraId="5847A6CF" w14:textId="77777777" w:rsidR="00D601DD" w:rsidRPr="00623765" w:rsidRDefault="000B0A12">
      <w:pPr>
        <w:pStyle w:val="BodyText"/>
        <w:spacing w:before="13" w:line="252" w:lineRule="auto"/>
        <w:ind w:left="157" w:right="2713" w:firstLine="358"/>
        <w:rPr>
          <w:lang w:val="pl-PL"/>
          <w:rPrChange w:id="411" w:author="Krzysztof SPIRZEWSKI" w:date="2021-10-21T21:45:00Z">
            <w:rPr/>
          </w:rPrChange>
        </w:rPr>
      </w:pPr>
      <w:r>
        <w:t>O</w:t>
      </w:r>
      <w:r>
        <w:t>n line. Date of Access: September 30th 2021.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"https://www.ft.com/content/b497a134-2d21-11e8-a34a-7e7563b0b0f4" \h </w:instrText>
      </w:r>
      <w:r>
        <w:fldChar w:fldCharType="separate"/>
      </w:r>
      <w:r w:rsidRPr="00623765">
        <w:rPr>
          <w:lang w:val="pl-PL"/>
          <w:rPrChange w:id="412" w:author="Krzysztof SPIRZEWSKI" w:date="2021-10-21T21:45:00Z">
            <w:rPr/>
          </w:rPrChange>
        </w:rPr>
        <w:t>https://www.ft.com/content/b497a134-2d21-11e8-a34a-7e7563b0b0f4</w:t>
      </w:r>
      <w:r>
        <w:fldChar w:fldCharType="end"/>
      </w:r>
    </w:p>
    <w:p w14:paraId="4FD7325C" w14:textId="77777777" w:rsidR="00D601DD" w:rsidRPr="00623765" w:rsidRDefault="00D601DD">
      <w:pPr>
        <w:pStyle w:val="BodyText"/>
        <w:spacing w:before="8"/>
        <w:rPr>
          <w:sz w:val="20"/>
          <w:lang w:val="pl-PL"/>
          <w:rPrChange w:id="413" w:author="Krzysztof SPIRZEWSKI" w:date="2021-10-21T21:45:00Z">
            <w:rPr>
              <w:sz w:val="20"/>
            </w:rPr>
          </w:rPrChange>
        </w:rPr>
      </w:pPr>
    </w:p>
    <w:p w14:paraId="0DB3C120" w14:textId="77777777" w:rsidR="00D601DD" w:rsidRDefault="000B0A12">
      <w:pPr>
        <w:pStyle w:val="BodyText"/>
        <w:spacing w:line="252" w:lineRule="auto"/>
        <w:ind w:left="515" w:hanging="359"/>
      </w:pPr>
      <w:r w:rsidRPr="00623765">
        <w:rPr>
          <w:lang w:val="pl-PL"/>
          <w:rPrChange w:id="414" w:author="Krzysztof SPIRZEWSKI" w:date="2021-10-21T21:45:00Z">
            <w:rPr/>
          </w:rPrChange>
        </w:rPr>
        <w:t xml:space="preserve">Lisa Joyce. </w:t>
      </w:r>
      <w:r>
        <w:t>Artificial</w:t>
      </w:r>
      <w:r>
        <w:rPr>
          <w:spacing w:val="1"/>
        </w:rPr>
        <w:t xml:space="preserve"> </w:t>
      </w:r>
      <w:r>
        <w:t>Intelligence and the</w:t>
      </w:r>
      <w:r>
        <w:rPr>
          <w:spacing w:val="1"/>
        </w:rPr>
        <w:t xml:space="preserve"> </w:t>
      </w:r>
      <w:r>
        <w:t>Banking Industry’s $1</w:t>
      </w:r>
      <w:r>
        <w:rPr>
          <w:spacing w:val="1"/>
        </w:rPr>
        <w:t xml:space="preserve"> </w:t>
      </w:r>
      <w:r>
        <w:t>Trillion Opportunity.</w:t>
      </w:r>
      <w:r>
        <w:rPr>
          <w:spacing w:val="1"/>
        </w:rPr>
        <w:t xml:space="preserve"> </w:t>
      </w:r>
      <w:r>
        <w:t>The Fi-</w:t>
      </w:r>
      <w:r>
        <w:rPr>
          <w:spacing w:val="-57"/>
        </w:rPr>
        <w:t xml:space="preserve"> </w:t>
      </w:r>
      <w:proofErr w:type="spellStart"/>
      <w:r>
        <w:t>nancial</w:t>
      </w:r>
      <w:proofErr w:type="spellEnd"/>
      <w:r>
        <w:rPr>
          <w:spacing w:val="-3"/>
        </w:rPr>
        <w:t xml:space="preserve"> </w:t>
      </w:r>
      <w:r>
        <w:t>Brand,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2018.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-2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4404A9F6" w14:textId="77777777" w:rsidR="00D601DD" w:rsidRDefault="000B0A12">
      <w:pPr>
        <w:pStyle w:val="BodyText"/>
        <w:spacing w:line="274" w:lineRule="exact"/>
        <w:ind w:left="157"/>
      </w:pPr>
      <w:hyperlink r:id="rId69">
        <w:r>
          <w:t>https://thefinancialbrand.com</w:t>
        </w:r>
        <w:r>
          <w:t>/72653/artificial-intelligence-trends-banking-industry/</w:t>
        </w:r>
      </w:hyperlink>
    </w:p>
    <w:p w14:paraId="01F92B32" w14:textId="77777777" w:rsidR="00D601DD" w:rsidRDefault="00D601DD">
      <w:pPr>
        <w:pStyle w:val="BodyText"/>
        <w:spacing w:before="10"/>
        <w:rPr>
          <w:sz w:val="21"/>
        </w:rPr>
      </w:pPr>
    </w:p>
    <w:p w14:paraId="4EFAD50F" w14:textId="77777777" w:rsidR="00D601DD" w:rsidRDefault="000B0A12">
      <w:pPr>
        <w:pStyle w:val="BodyText"/>
        <w:spacing w:line="252" w:lineRule="auto"/>
        <w:ind w:left="515" w:hanging="359"/>
      </w:pPr>
      <w:r>
        <w:t>Michael</w:t>
      </w:r>
      <w:r>
        <w:rPr>
          <w:spacing w:val="1"/>
        </w:rPr>
        <w:t xml:space="preserve"> </w:t>
      </w:r>
      <w:r>
        <w:t>Chui,</w:t>
      </w:r>
      <w:r>
        <w:rPr>
          <w:spacing w:val="3"/>
        </w:rPr>
        <w:t xml:space="preserve"> </w:t>
      </w:r>
      <w:r>
        <w:t>Vishnu</w:t>
      </w:r>
      <w:r>
        <w:rPr>
          <w:spacing w:val="2"/>
        </w:rPr>
        <w:t xml:space="preserve"> </w:t>
      </w:r>
      <w:proofErr w:type="spellStart"/>
      <w:r>
        <w:t>Kamalnath</w:t>
      </w:r>
      <w:proofErr w:type="spellEnd"/>
      <w:r>
        <w:t>,</w:t>
      </w:r>
      <w:r>
        <w:rPr>
          <w:spacing w:val="2"/>
        </w:rPr>
        <w:t xml:space="preserve"> </w:t>
      </w:r>
      <w:r>
        <w:t>Brian</w:t>
      </w:r>
      <w:r>
        <w:rPr>
          <w:spacing w:val="2"/>
        </w:rPr>
        <w:t xml:space="preserve"> </w:t>
      </w:r>
      <w:r>
        <w:t>McCarthy.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executive’s</w:t>
      </w:r>
      <w:r>
        <w:rPr>
          <w:spacing w:val="2"/>
        </w:rPr>
        <w:t xml:space="preserve"> </w:t>
      </w:r>
      <w:r>
        <w:t>guide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AI.</w:t>
      </w:r>
      <w:r>
        <w:rPr>
          <w:spacing w:val="2"/>
        </w:rPr>
        <w:t xml:space="preserve"> </w:t>
      </w:r>
      <w:r>
        <w:t>McKinsey</w:t>
      </w:r>
      <w:r>
        <w:rPr>
          <w:spacing w:val="2"/>
        </w:rPr>
        <w:t xml:space="preserve"> </w:t>
      </w:r>
      <w:r>
        <w:t>&amp;</w:t>
      </w:r>
      <w:r>
        <w:rPr>
          <w:spacing w:val="-57"/>
        </w:rPr>
        <w:t xml:space="preserve"> </w:t>
      </w:r>
      <w:r>
        <w:t>Company,</w:t>
      </w:r>
      <w:r>
        <w:rPr>
          <w:spacing w:val="-3"/>
        </w:rPr>
        <w:t xml:space="preserve"> </w:t>
      </w:r>
      <w:r>
        <w:t>2020.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-2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07CC8DA0" w14:textId="77777777" w:rsidR="00D601DD" w:rsidRDefault="000B0A12">
      <w:pPr>
        <w:pStyle w:val="BodyText"/>
        <w:spacing w:line="274" w:lineRule="exact"/>
        <w:ind w:left="157"/>
      </w:pPr>
      <w:hyperlink r:id="rId70">
        <w:r>
          <w:t>https://www.mckinsey.com/business-functions/mckinsey-analytics/our-insights/an-executives</w:t>
        </w:r>
      </w:hyperlink>
    </w:p>
    <w:p w14:paraId="4D61F031" w14:textId="77777777" w:rsidR="00D601DD" w:rsidRDefault="000B0A12">
      <w:pPr>
        <w:pStyle w:val="BodyText"/>
        <w:spacing w:before="13"/>
        <w:ind w:left="515"/>
      </w:pPr>
      <w:hyperlink r:id="rId71">
        <w:r>
          <w:t>-guide-to-ai</w:t>
        </w:r>
      </w:hyperlink>
    </w:p>
    <w:p w14:paraId="41486310" w14:textId="77777777" w:rsidR="00D601DD" w:rsidRDefault="00D601DD">
      <w:pPr>
        <w:pStyle w:val="BodyText"/>
        <w:spacing w:before="11"/>
        <w:rPr>
          <w:sz w:val="21"/>
        </w:rPr>
      </w:pPr>
    </w:p>
    <w:p w14:paraId="110D3FCC" w14:textId="77777777" w:rsidR="00D601DD" w:rsidRDefault="000B0A12">
      <w:pPr>
        <w:pStyle w:val="BodyText"/>
        <w:spacing w:line="252" w:lineRule="auto"/>
        <w:ind w:left="515" w:hanging="359"/>
      </w:pPr>
      <w:r>
        <w:t>Mitsubishi</w:t>
      </w:r>
      <w:r>
        <w:rPr>
          <w:spacing w:val="15"/>
        </w:rPr>
        <w:t xml:space="preserve"> </w:t>
      </w:r>
      <w:r>
        <w:t>UFJ</w:t>
      </w:r>
      <w:r>
        <w:rPr>
          <w:spacing w:val="15"/>
        </w:rPr>
        <w:t xml:space="preserve"> </w:t>
      </w:r>
      <w:r>
        <w:t>Financial</w:t>
      </w:r>
      <w:r>
        <w:rPr>
          <w:spacing w:val="15"/>
        </w:rPr>
        <w:t xml:space="preserve"> </w:t>
      </w:r>
      <w:r>
        <w:t>Group</w:t>
      </w:r>
      <w:r>
        <w:rPr>
          <w:spacing w:val="15"/>
        </w:rPr>
        <w:t xml:space="preserve"> </w:t>
      </w:r>
      <w:r>
        <w:t>Inc.</w:t>
      </w:r>
      <w:r>
        <w:rPr>
          <w:spacing w:val="15"/>
        </w:rPr>
        <w:t xml:space="preserve"> </w:t>
      </w:r>
      <w:r>
        <w:t>Digital</w:t>
      </w:r>
      <w:r>
        <w:rPr>
          <w:spacing w:val="15"/>
        </w:rPr>
        <w:t xml:space="preserve"> </w:t>
      </w:r>
      <w:r>
        <w:t>Strategy.</w:t>
      </w:r>
      <w:r>
        <w:rPr>
          <w:spacing w:val="15"/>
        </w:rPr>
        <w:t xml:space="preserve"> </w:t>
      </w:r>
      <w:r>
        <w:t>Mitsubishi</w:t>
      </w:r>
      <w:r>
        <w:rPr>
          <w:spacing w:val="15"/>
        </w:rPr>
        <w:t xml:space="preserve"> </w:t>
      </w:r>
      <w:r>
        <w:t>UFJ</w:t>
      </w:r>
      <w:r>
        <w:rPr>
          <w:spacing w:val="15"/>
        </w:rPr>
        <w:t xml:space="preserve"> </w:t>
      </w:r>
      <w:r>
        <w:t>Financial</w:t>
      </w:r>
      <w:r>
        <w:rPr>
          <w:spacing w:val="15"/>
        </w:rPr>
        <w:t xml:space="preserve"> </w:t>
      </w:r>
      <w:r>
        <w:t>Group</w:t>
      </w:r>
      <w:r>
        <w:rPr>
          <w:spacing w:val="16"/>
        </w:rPr>
        <w:t xml:space="preserve"> </w:t>
      </w:r>
      <w:r>
        <w:t>Inc.,</w:t>
      </w:r>
      <w:r>
        <w:rPr>
          <w:spacing w:val="1"/>
        </w:rPr>
        <w:t xml:space="preserve"> </w:t>
      </w:r>
      <w:r>
        <w:t>February</w:t>
      </w:r>
      <w:r>
        <w:rPr>
          <w:spacing w:val="-2"/>
        </w:rPr>
        <w:t xml:space="preserve"> </w:t>
      </w:r>
      <w:r>
        <w:t>2019.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Access:</w:t>
      </w:r>
      <w:r>
        <w:rPr>
          <w:spacing w:val="-2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44552690" w14:textId="77777777" w:rsidR="00D601DD" w:rsidRDefault="000B0A12">
      <w:pPr>
        <w:pStyle w:val="BodyText"/>
        <w:spacing w:line="274" w:lineRule="exact"/>
        <w:ind w:left="157"/>
      </w:pPr>
      <w:hyperlink r:id="rId72">
        <w:r>
          <w:t>https://www.mufg.jp/dam/ir/presentation/2018/pdf/slides190219_en.pdf</w:t>
        </w:r>
      </w:hyperlink>
    </w:p>
    <w:p w14:paraId="11B537A9" w14:textId="77777777" w:rsidR="00D601DD" w:rsidRDefault="00D601DD">
      <w:pPr>
        <w:pStyle w:val="BodyText"/>
        <w:spacing w:before="10"/>
        <w:rPr>
          <w:sz w:val="21"/>
        </w:rPr>
      </w:pPr>
    </w:p>
    <w:p w14:paraId="7024FD99" w14:textId="77777777" w:rsidR="00D601DD" w:rsidRDefault="000B0A12">
      <w:pPr>
        <w:pStyle w:val="BodyText"/>
        <w:ind w:left="157"/>
      </w:pPr>
      <w:r w:rsidRPr="00623765">
        <w:rPr>
          <w:w w:val="95"/>
          <w:lang w:val="pl-PL"/>
          <w:rPrChange w:id="415" w:author="Krzysztof SPIRZEWSKI" w:date="2021-10-21T21:45:00Z">
            <w:rPr>
              <w:w w:val="95"/>
            </w:rPr>
          </w:rPrChange>
        </w:rPr>
        <w:t>Nicola</w:t>
      </w:r>
      <w:r w:rsidRPr="00623765">
        <w:rPr>
          <w:spacing w:val="9"/>
          <w:w w:val="95"/>
          <w:lang w:val="pl-PL"/>
          <w:rPrChange w:id="416" w:author="Krzysztof SPIRZEWSKI" w:date="2021-10-21T21:45:00Z">
            <w:rPr>
              <w:spacing w:val="9"/>
              <w:w w:val="95"/>
            </w:rPr>
          </w:rPrChange>
        </w:rPr>
        <w:t xml:space="preserve"> </w:t>
      </w:r>
      <w:proofErr w:type="spellStart"/>
      <w:r w:rsidRPr="00623765">
        <w:rPr>
          <w:w w:val="95"/>
          <w:lang w:val="pl-PL"/>
          <w:rPrChange w:id="417" w:author="Krzysztof SPIRZEWSKI" w:date="2021-10-21T21:45:00Z">
            <w:rPr>
              <w:w w:val="95"/>
            </w:rPr>
          </w:rPrChange>
        </w:rPr>
        <w:t>Anzivino</w:t>
      </w:r>
      <w:proofErr w:type="spellEnd"/>
      <w:r w:rsidRPr="00623765">
        <w:rPr>
          <w:w w:val="95"/>
          <w:lang w:val="pl-PL"/>
          <w:rPrChange w:id="418" w:author="Krzysztof SPIRZEWSKI" w:date="2021-10-21T21:45:00Z">
            <w:rPr>
              <w:w w:val="95"/>
            </w:rPr>
          </w:rPrChange>
        </w:rPr>
        <w:t>,</w:t>
      </w:r>
      <w:r w:rsidRPr="00623765">
        <w:rPr>
          <w:spacing w:val="9"/>
          <w:w w:val="95"/>
          <w:lang w:val="pl-PL"/>
          <w:rPrChange w:id="419" w:author="Krzysztof SPIRZEWSKI" w:date="2021-10-21T21:45:00Z">
            <w:rPr>
              <w:spacing w:val="9"/>
              <w:w w:val="95"/>
            </w:rPr>
          </w:rPrChange>
        </w:rPr>
        <w:t xml:space="preserve"> </w:t>
      </w:r>
      <w:r w:rsidRPr="00623765">
        <w:rPr>
          <w:w w:val="95"/>
          <w:lang w:val="pl-PL"/>
          <w:rPrChange w:id="420" w:author="Krzysztof SPIRZEWSKI" w:date="2021-10-21T21:45:00Z">
            <w:rPr>
              <w:w w:val="95"/>
            </w:rPr>
          </w:rPrChange>
        </w:rPr>
        <w:t>Paolo</w:t>
      </w:r>
      <w:r w:rsidRPr="00623765">
        <w:rPr>
          <w:spacing w:val="10"/>
          <w:w w:val="95"/>
          <w:lang w:val="pl-PL"/>
          <w:rPrChange w:id="421" w:author="Krzysztof SPIRZEWSKI" w:date="2021-10-21T21:45:00Z">
            <w:rPr>
              <w:spacing w:val="10"/>
              <w:w w:val="95"/>
            </w:rPr>
          </w:rPrChange>
        </w:rPr>
        <w:t xml:space="preserve"> </w:t>
      </w:r>
      <w:proofErr w:type="spellStart"/>
      <w:r w:rsidRPr="00623765">
        <w:rPr>
          <w:w w:val="95"/>
          <w:lang w:val="pl-PL"/>
          <w:rPrChange w:id="422" w:author="Krzysztof SPIRZEWSKI" w:date="2021-10-21T21:45:00Z">
            <w:rPr>
              <w:w w:val="95"/>
            </w:rPr>
          </w:rPrChange>
        </w:rPr>
        <w:t>Anfossi</w:t>
      </w:r>
      <w:proofErr w:type="spellEnd"/>
      <w:r w:rsidRPr="00623765">
        <w:rPr>
          <w:w w:val="95"/>
          <w:lang w:val="pl-PL"/>
          <w:rPrChange w:id="423" w:author="Krzysztof SPIRZEWSKI" w:date="2021-10-21T21:45:00Z">
            <w:rPr>
              <w:w w:val="95"/>
            </w:rPr>
          </w:rPrChange>
        </w:rPr>
        <w:t>,</w:t>
      </w:r>
      <w:r w:rsidRPr="00623765">
        <w:rPr>
          <w:spacing w:val="9"/>
          <w:w w:val="95"/>
          <w:lang w:val="pl-PL"/>
          <w:rPrChange w:id="424" w:author="Krzysztof SPIRZEWSKI" w:date="2021-10-21T21:45:00Z">
            <w:rPr>
              <w:spacing w:val="9"/>
              <w:w w:val="95"/>
            </w:rPr>
          </w:rPrChange>
        </w:rPr>
        <w:t xml:space="preserve"> </w:t>
      </w:r>
      <w:r w:rsidRPr="00623765">
        <w:rPr>
          <w:w w:val="95"/>
          <w:lang w:val="pl-PL"/>
          <w:rPrChange w:id="425" w:author="Krzysztof SPIRZEWSKI" w:date="2021-10-21T21:45:00Z">
            <w:rPr>
              <w:w w:val="95"/>
            </w:rPr>
          </w:rPrChange>
        </w:rPr>
        <w:t>Dario</w:t>
      </w:r>
      <w:r w:rsidRPr="00623765">
        <w:rPr>
          <w:spacing w:val="10"/>
          <w:w w:val="95"/>
          <w:lang w:val="pl-PL"/>
          <w:rPrChange w:id="426" w:author="Krzysztof SPIRZEWSKI" w:date="2021-10-21T21:45:00Z">
            <w:rPr>
              <w:spacing w:val="10"/>
              <w:w w:val="95"/>
            </w:rPr>
          </w:rPrChange>
        </w:rPr>
        <w:t xml:space="preserve"> </w:t>
      </w:r>
      <w:proofErr w:type="spellStart"/>
      <w:r w:rsidRPr="00623765">
        <w:rPr>
          <w:w w:val="95"/>
          <w:lang w:val="pl-PL"/>
          <w:rPrChange w:id="427" w:author="Krzysztof SPIRZEWSKI" w:date="2021-10-21T21:45:00Z">
            <w:rPr>
              <w:w w:val="95"/>
            </w:rPr>
          </w:rPrChange>
        </w:rPr>
        <w:t>Saracino</w:t>
      </w:r>
      <w:proofErr w:type="spellEnd"/>
      <w:r w:rsidRPr="00623765">
        <w:rPr>
          <w:w w:val="95"/>
          <w:lang w:val="pl-PL"/>
          <w:rPrChange w:id="428" w:author="Krzysztof SPIRZEWSKI" w:date="2021-10-21T21:45:00Z">
            <w:rPr>
              <w:w w:val="95"/>
            </w:rPr>
          </w:rPrChange>
        </w:rPr>
        <w:t>.</w:t>
      </w:r>
      <w:r w:rsidRPr="00623765">
        <w:rPr>
          <w:spacing w:val="11"/>
          <w:w w:val="95"/>
          <w:lang w:val="pl-PL"/>
          <w:rPrChange w:id="429" w:author="Krzysztof SPIRZEWSKI" w:date="2021-10-21T21:45:00Z">
            <w:rPr>
              <w:spacing w:val="11"/>
              <w:w w:val="95"/>
            </w:rPr>
          </w:rPrChange>
        </w:rPr>
        <w:t xml:space="preserve"> </w:t>
      </w:r>
      <w:r>
        <w:rPr>
          <w:w w:val="95"/>
        </w:rPr>
        <w:t>Artificial</w:t>
      </w:r>
      <w:r>
        <w:rPr>
          <w:spacing w:val="9"/>
          <w:w w:val="95"/>
        </w:rPr>
        <w:t xml:space="preserve"> </w:t>
      </w:r>
      <w:r>
        <w:rPr>
          <w:w w:val="95"/>
        </w:rPr>
        <w:t>Intelligence</w:t>
      </w:r>
      <w:r>
        <w:rPr>
          <w:spacing w:val="9"/>
          <w:w w:val="95"/>
        </w:rPr>
        <w:t xml:space="preserve"> </w:t>
      </w:r>
      <w:r>
        <w:rPr>
          <w:w w:val="95"/>
        </w:rPr>
        <w:t>Evolution</w:t>
      </w:r>
      <w:r>
        <w:rPr>
          <w:spacing w:val="10"/>
          <w:w w:val="95"/>
        </w:rPr>
        <w:t xml:space="preserve"> </w:t>
      </w:r>
      <w:r>
        <w:rPr>
          <w:w w:val="95"/>
        </w:rPr>
        <w:t>—</w:t>
      </w:r>
      <w:r>
        <w:rPr>
          <w:spacing w:val="9"/>
          <w:w w:val="95"/>
        </w:rPr>
        <w:t xml:space="preserve"> </w:t>
      </w:r>
      <w:r>
        <w:rPr>
          <w:w w:val="95"/>
        </w:rPr>
        <w:t>main</w:t>
      </w:r>
      <w:r>
        <w:rPr>
          <w:spacing w:val="10"/>
          <w:w w:val="95"/>
        </w:rPr>
        <w:t xml:space="preserve"> </w:t>
      </w:r>
      <w:r>
        <w:rPr>
          <w:w w:val="95"/>
        </w:rPr>
        <w:t>trends.</w:t>
      </w:r>
    </w:p>
    <w:p w14:paraId="5621C10E" w14:textId="77777777" w:rsidR="00D601DD" w:rsidRDefault="000B0A12">
      <w:pPr>
        <w:pStyle w:val="BodyText"/>
        <w:spacing w:before="13" w:line="252" w:lineRule="auto"/>
        <w:ind w:left="157" w:right="727" w:firstLine="358"/>
      </w:pPr>
      <w:proofErr w:type="spellStart"/>
      <w:r>
        <w:t>PriceWaterCoopers</w:t>
      </w:r>
      <w:proofErr w:type="spellEnd"/>
      <w:r>
        <w:t>, 2020. On line. Date of Access: September 30th 2021.</w:t>
      </w:r>
      <w:r>
        <w:rPr>
          <w:spacing w:val="1"/>
        </w:rPr>
        <w:t xml:space="preserve"> </w:t>
      </w:r>
      <w:hyperlink r:id="rId73">
        <w:r>
          <w:t>https://www.pwc.com/it/it/publications/assets/docs/pwc-ai-evolution-financi</w:t>
        </w:r>
        <w:r>
          <w:t>al-services.pdf</w:t>
        </w:r>
      </w:hyperlink>
    </w:p>
    <w:p w14:paraId="67F81445" w14:textId="77777777" w:rsidR="00D601DD" w:rsidRDefault="00D601DD">
      <w:pPr>
        <w:pStyle w:val="BodyText"/>
        <w:spacing w:before="8"/>
        <w:rPr>
          <w:sz w:val="20"/>
        </w:rPr>
      </w:pPr>
    </w:p>
    <w:p w14:paraId="332E8145" w14:textId="77777777" w:rsidR="00D601DD" w:rsidRDefault="000B0A12">
      <w:pPr>
        <w:pStyle w:val="BodyText"/>
        <w:spacing w:line="252" w:lineRule="auto"/>
        <w:ind w:left="515" w:right="415" w:hanging="359"/>
      </w:pPr>
      <w:r>
        <w:t>OBIE.</w:t>
      </w:r>
      <w:r>
        <w:rPr>
          <w:spacing w:val="-9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Banking</w:t>
      </w:r>
      <w:r>
        <w:rPr>
          <w:spacing w:val="-8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Entity.</w:t>
      </w:r>
      <w:r>
        <w:rPr>
          <w:spacing w:val="-8"/>
        </w:rPr>
        <w:t xml:space="preserve"> </w:t>
      </w:r>
      <w:r>
        <w:t>OBIE,</w:t>
      </w:r>
      <w:r>
        <w:rPr>
          <w:spacing w:val="-8"/>
        </w:rPr>
        <w:t xml:space="preserve"> </w:t>
      </w:r>
      <w:r>
        <w:t>2020.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line.</w:t>
      </w:r>
      <w:r>
        <w:rPr>
          <w:spacing w:val="-8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Access:</w:t>
      </w:r>
      <w:r>
        <w:rPr>
          <w:spacing w:val="-9"/>
        </w:rPr>
        <w:t xml:space="preserve"> </w:t>
      </w:r>
      <w:r>
        <w:t>September</w:t>
      </w:r>
      <w:r>
        <w:rPr>
          <w:spacing w:val="-57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1A22049E" w14:textId="77777777" w:rsidR="00D601DD" w:rsidRDefault="000B0A12">
      <w:pPr>
        <w:pStyle w:val="BodyText"/>
        <w:spacing w:line="274" w:lineRule="exact"/>
        <w:ind w:left="157"/>
      </w:pPr>
      <w:hyperlink r:id="rId74">
        <w:r>
          <w:t>https://www.openbanking.org.uk/about-us/</w:t>
        </w:r>
      </w:hyperlink>
    </w:p>
    <w:p w14:paraId="2617DEFE" w14:textId="77777777" w:rsidR="00D601DD" w:rsidRDefault="00D601DD">
      <w:pPr>
        <w:pStyle w:val="BodyText"/>
        <w:spacing w:before="10"/>
        <w:rPr>
          <w:sz w:val="21"/>
        </w:rPr>
      </w:pPr>
    </w:p>
    <w:p w14:paraId="7CD27596" w14:textId="77777777" w:rsidR="00D601DD" w:rsidRDefault="000B0A12">
      <w:pPr>
        <w:pStyle w:val="BodyText"/>
        <w:spacing w:line="252" w:lineRule="auto"/>
        <w:ind w:left="515" w:right="415" w:hanging="359"/>
      </w:pPr>
      <w:r>
        <w:rPr>
          <w:w w:val="95"/>
        </w:rPr>
        <w:t>Olivia</w:t>
      </w:r>
      <w:r>
        <w:rPr>
          <w:spacing w:val="9"/>
          <w:w w:val="95"/>
        </w:rPr>
        <w:t xml:space="preserve"> </w:t>
      </w:r>
      <w:r>
        <w:rPr>
          <w:w w:val="95"/>
        </w:rPr>
        <w:t>Oran.</w:t>
      </w:r>
      <w:r>
        <w:rPr>
          <w:spacing w:val="11"/>
          <w:w w:val="95"/>
        </w:rPr>
        <w:t xml:space="preserve"> </w:t>
      </w:r>
      <w:r>
        <w:rPr>
          <w:w w:val="95"/>
        </w:rPr>
        <w:t>Wall</w:t>
      </w:r>
      <w:r>
        <w:rPr>
          <w:spacing w:val="10"/>
          <w:w w:val="95"/>
        </w:rPr>
        <w:t xml:space="preserve"> </w:t>
      </w:r>
      <w:r>
        <w:rPr>
          <w:w w:val="95"/>
        </w:rPr>
        <w:t>Street</w:t>
      </w:r>
      <w:r>
        <w:rPr>
          <w:spacing w:val="9"/>
          <w:w w:val="95"/>
        </w:rPr>
        <w:t xml:space="preserve"> </w:t>
      </w:r>
      <w:r>
        <w:rPr>
          <w:w w:val="95"/>
        </w:rPr>
        <w:t>hopes</w:t>
      </w:r>
      <w:r>
        <w:rPr>
          <w:spacing w:val="11"/>
          <w:w w:val="95"/>
        </w:rPr>
        <w:t xml:space="preserve"> </w:t>
      </w:r>
      <w:r>
        <w:rPr>
          <w:w w:val="95"/>
        </w:rPr>
        <w:t>artifi</w:t>
      </w:r>
      <w:r>
        <w:rPr>
          <w:w w:val="95"/>
        </w:rPr>
        <w:t>cial</w:t>
      </w:r>
      <w:r>
        <w:rPr>
          <w:spacing w:val="10"/>
          <w:w w:val="95"/>
        </w:rPr>
        <w:t xml:space="preserve"> </w:t>
      </w:r>
      <w:r>
        <w:rPr>
          <w:w w:val="95"/>
        </w:rPr>
        <w:t>intelligence</w:t>
      </w:r>
      <w:r>
        <w:rPr>
          <w:spacing w:val="9"/>
          <w:w w:val="95"/>
        </w:rPr>
        <w:t xml:space="preserve"> </w:t>
      </w:r>
      <w:r>
        <w:rPr>
          <w:w w:val="95"/>
        </w:rPr>
        <w:t>software</w:t>
      </w:r>
      <w:r>
        <w:rPr>
          <w:spacing w:val="11"/>
          <w:w w:val="95"/>
        </w:rPr>
        <w:t xml:space="preserve"> </w:t>
      </w:r>
      <w:r>
        <w:rPr>
          <w:w w:val="95"/>
        </w:rPr>
        <w:t>helps</w:t>
      </w:r>
      <w:r>
        <w:rPr>
          <w:spacing w:val="10"/>
          <w:w w:val="95"/>
        </w:rPr>
        <w:t xml:space="preserve"> </w:t>
      </w:r>
      <w:r>
        <w:rPr>
          <w:w w:val="95"/>
        </w:rPr>
        <w:t>it</w:t>
      </w:r>
      <w:r>
        <w:rPr>
          <w:spacing w:val="9"/>
          <w:w w:val="95"/>
        </w:rPr>
        <w:t xml:space="preserve"> </w:t>
      </w:r>
      <w:r>
        <w:rPr>
          <w:w w:val="95"/>
        </w:rPr>
        <w:t>hire</w:t>
      </w:r>
      <w:r>
        <w:rPr>
          <w:spacing w:val="11"/>
          <w:w w:val="95"/>
        </w:rPr>
        <w:t xml:space="preserve"> </w:t>
      </w:r>
      <w:r>
        <w:rPr>
          <w:w w:val="95"/>
        </w:rPr>
        <w:t>loyal</w:t>
      </w:r>
      <w:r>
        <w:rPr>
          <w:spacing w:val="10"/>
          <w:w w:val="95"/>
        </w:rPr>
        <w:t xml:space="preserve"> </w:t>
      </w:r>
      <w:r>
        <w:rPr>
          <w:w w:val="95"/>
        </w:rPr>
        <w:t>bankers.</w:t>
      </w:r>
      <w:r>
        <w:rPr>
          <w:spacing w:val="11"/>
          <w:w w:val="95"/>
        </w:rPr>
        <w:t xml:space="preserve"> </w:t>
      </w:r>
      <w:r>
        <w:rPr>
          <w:w w:val="95"/>
        </w:rPr>
        <w:t>Reuters,</w:t>
      </w:r>
      <w:r>
        <w:rPr>
          <w:spacing w:val="1"/>
          <w:w w:val="95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2016.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line.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Access:</w:t>
      </w:r>
      <w:r>
        <w:rPr>
          <w:spacing w:val="-2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</w:p>
    <w:p w14:paraId="30F5E7FD" w14:textId="77777777" w:rsidR="00D601DD" w:rsidRDefault="000B0A12">
      <w:pPr>
        <w:pStyle w:val="BodyText"/>
        <w:spacing w:line="274" w:lineRule="exact"/>
        <w:ind w:left="157"/>
      </w:pPr>
      <w:hyperlink r:id="rId75">
        <w:r>
          <w:t>https://www.reuters.com/article/us-banks-hiring-ai-idUSKCN0YT163</w:t>
        </w:r>
      </w:hyperlink>
    </w:p>
    <w:p w14:paraId="64D1AF59" w14:textId="77777777" w:rsidR="00D601DD" w:rsidRDefault="00D601DD">
      <w:pPr>
        <w:pStyle w:val="BodyText"/>
        <w:spacing w:before="11"/>
        <w:rPr>
          <w:sz w:val="21"/>
        </w:rPr>
      </w:pPr>
    </w:p>
    <w:p w14:paraId="5B40CC63" w14:textId="77777777" w:rsidR="00D601DD" w:rsidRDefault="000B0A12">
      <w:pPr>
        <w:pStyle w:val="BodyText"/>
        <w:spacing w:line="252" w:lineRule="auto"/>
        <w:ind w:left="515" w:hanging="359"/>
      </w:pPr>
      <w:r>
        <w:t>Pericles</w:t>
      </w:r>
      <w:r>
        <w:rPr>
          <w:spacing w:val="20"/>
        </w:rPr>
        <w:t xml:space="preserve"> </w:t>
      </w:r>
      <w:proofErr w:type="spellStart"/>
      <w:r>
        <w:t>Anetos</w:t>
      </w:r>
      <w:proofErr w:type="spellEnd"/>
      <w:r>
        <w:t>.</w:t>
      </w:r>
      <w:r>
        <w:rPr>
          <w:spacing w:val="21"/>
        </w:rPr>
        <w:t xml:space="preserve"> </w:t>
      </w:r>
      <w:r>
        <w:t>Banking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Artificial</w:t>
      </w:r>
      <w:r>
        <w:rPr>
          <w:spacing w:val="21"/>
        </w:rPr>
        <w:t xml:space="preserve"> </w:t>
      </w:r>
      <w:r>
        <w:t>Intelligence</w:t>
      </w:r>
      <w:r>
        <w:rPr>
          <w:spacing w:val="21"/>
        </w:rPr>
        <w:t xml:space="preserve"> </w:t>
      </w:r>
      <w:r>
        <w:t>revolution.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Banking</w:t>
      </w:r>
      <w:r>
        <w:rPr>
          <w:spacing w:val="21"/>
        </w:rPr>
        <w:t xml:space="preserve"> </w:t>
      </w:r>
      <w:r>
        <w:t>Association</w:t>
      </w:r>
      <w:r>
        <w:rPr>
          <w:spacing w:val="-57"/>
        </w:rPr>
        <w:t xml:space="preserve"> </w:t>
      </w:r>
      <w:r>
        <w:t>South</w:t>
      </w:r>
      <w:r>
        <w:rPr>
          <w:spacing w:val="-3"/>
        </w:rPr>
        <w:t xml:space="preserve"> </w:t>
      </w:r>
      <w:r>
        <w:t>Africa,</w:t>
      </w:r>
      <w:r>
        <w:rPr>
          <w:spacing w:val="-3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2018.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Access:</w:t>
      </w:r>
      <w:r>
        <w:rPr>
          <w:spacing w:val="-2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5FEDD0BF" w14:textId="77777777" w:rsidR="00D601DD" w:rsidRDefault="000B0A12">
      <w:pPr>
        <w:pStyle w:val="BodyText"/>
        <w:spacing w:line="252" w:lineRule="auto"/>
        <w:ind w:left="515" w:right="414" w:hanging="359"/>
      </w:pPr>
      <w:hyperlink r:id="rId76">
        <w:r>
          <w:t>https://www.businesslive.co.za/bt/business-and-econom</w:t>
        </w:r>
        <w:r>
          <w:t>y/2018-08-25-banking-on-the-artifici</w:t>
        </w:r>
      </w:hyperlink>
      <w:r>
        <w:rPr>
          <w:spacing w:val="1"/>
        </w:rPr>
        <w:t xml:space="preserve"> </w:t>
      </w:r>
      <w:hyperlink r:id="rId77">
        <w:r>
          <w:t>al-intelligence-revolution/</w:t>
        </w:r>
      </w:hyperlink>
    </w:p>
    <w:p w14:paraId="416E26F9" w14:textId="77777777" w:rsidR="00D601DD" w:rsidRDefault="00D601DD">
      <w:pPr>
        <w:spacing w:line="252" w:lineRule="auto"/>
        <w:sectPr w:rsidR="00D601DD">
          <w:pgSz w:w="11910" w:h="16840"/>
          <w:pgMar w:top="1340" w:right="1000" w:bottom="1020" w:left="1260" w:header="0" w:footer="833" w:gutter="0"/>
          <w:cols w:space="708"/>
        </w:sectPr>
      </w:pPr>
    </w:p>
    <w:p w14:paraId="39D9F467" w14:textId="77777777" w:rsidR="00D601DD" w:rsidRDefault="000B0A12">
      <w:pPr>
        <w:pStyle w:val="BodyText"/>
        <w:spacing w:before="74" w:line="252" w:lineRule="auto"/>
        <w:ind w:left="515" w:right="415" w:hanging="359"/>
        <w:jc w:val="both"/>
      </w:pPr>
      <w:r>
        <w:lastRenderedPageBreak/>
        <w:t>Philip</w:t>
      </w:r>
      <w:r>
        <w:rPr>
          <w:spacing w:val="-4"/>
        </w:rPr>
        <w:t xml:space="preserve"> </w:t>
      </w:r>
      <w:r>
        <w:t>Boucher.</w:t>
      </w:r>
      <w:r>
        <w:rPr>
          <w:spacing w:val="-4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intelligence: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matter,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it?</w:t>
      </w:r>
      <w:r>
        <w:rPr>
          <w:spacing w:val="-9"/>
        </w:rPr>
        <w:t xml:space="preserve"> </w:t>
      </w:r>
      <w:r>
        <w:t>European</w:t>
      </w:r>
      <w:r>
        <w:rPr>
          <w:spacing w:val="-11"/>
        </w:rPr>
        <w:t xml:space="preserve"> </w:t>
      </w:r>
      <w:r>
        <w:t>Parliamentary</w:t>
      </w:r>
      <w:r>
        <w:rPr>
          <w:spacing w:val="-10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Service,</w:t>
      </w:r>
      <w:r>
        <w:rPr>
          <w:spacing w:val="-10"/>
        </w:rPr>
        <w:t xml:space="preserve"> </w:t>
      </w:r>
      <w:r>
        <w:t>June</w:t>
      </w:r>
      <w:r>
        <w:rPr>
          <w:spacing w:val="-11"/>
        </w:rPr>
        <w:t xml:space="preserve"> </w:t>
      </w:r>
      <w:r>
        <w:t>2020.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line.</w:t>
      </w:r>
      <w:r>
        <w:rPr>
          <w:spacing w:val="-10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Access:</w:t>
      </w:r>
      <w:r>
        <w:rPr>
          <w:spacing w:val="-58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</w:p>
    <w:p w14:paraId="7981D401" w14:textId="77777777" w:rsidR="00D601DD" w:rsidRDefault="000B0A12">
      <w:pPr>
        <w:pStyle w:val="BodyText"/>
        <w:spacing w:line="252" w:lineRule="auto"/>
        <w:ind w:left="515" w:right="414" w:hanging="359"/>
      </w:pPr>
      <w:hyperlink r:id="rId78">
        <w:r>
          <w:rPr>
            <w:w w:val="95"/>
          </w:rPr>
          <w:t>https://www.europarl.europa.eu/RegData/etudes/STUD/2020/641547/EPRS_STU(2020)6415</w:t>
        </w:r>
      </w:hyperlink>
      <w:r>
        <w:rPr>
          <w:spacing w:val="1"/>
          <w:w w:val="95"/>
        </w:rPr>
        <w:t xml:space="preserve"> </w:t>
      </w:r>
      <w:hyperlink r:id="rId79">
        <w:r>
          <w:t>47_EN.pdf</w:t>
        </w:r>
      </w:hyperlink>
    </w:p>
    <w:p w14:paraId="04AF1A3C" w14:textId="77777777" w:rsidR="00D601DD" w:rsidRDefault="00D601DD">
      <w:pPr>
        <w:pStyle w:val="BodyText"/>
        <w:spacing w:before="5"/>
        <w:rPr>
          <w:sz w:val="20"/>
        </w:rPr>
      </w:pPr>
    </w:p>
    <w:p w14:paraId="4C8E2A9D" w14:textId="77777777" w:rsidR="00D601DD" w:rsidRDefault="000B0A12">
      <w:pPr>
        <w:pStyle w:val="BodyText"/>
        <w:spacing w:line="252" w:lineRule="auto"/>
        <w:ind w:left="515" w:right="415" w:hanging="359"/>
        <w:jc w:val="both"/>
      </w:pPr>
      <w:r>
        <w:t xml:space="preserve">Philipp </w:t>
      </w:r>
      <w:proofErr w:type="spellStart"/>
      <w:r>
        <w:t>Maume</w:t>
      </w:r>
      <w:proofErr w:type="spellEnd"/>
      <w:r>
        <w:t>. Robo-</w:t>
      </w:r>
      <w:r>
        <w:t>advisors. How do they fit in the existing EU regulatory framework, in</w:t>
      </w:r>
      <w:r>
        <w:rPr>
          <w:spacing w:val="1"/>
        </w:rPr>
        <w:t xml:space="preserve"> </w:t>
      </w:r>
      <w:r>
        <w:t>particular with regard to investor protection? Policy Department for Economic, Scientific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Policies,</w:t>
      </w:r>
      <w:r>
        <w:rPr>
          <w:spacing w:val="-4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2021.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line.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Access:</w:t>
      </w:r>
      <w:r>
        <w:rPr>
          <w:spacing w:val="-4"/>
        </w:rPr>
        <w:t xml:space="preserve"> </w:t>
      </w:r>
      <w:r>
        <w:t>September</w:t>
      </w:r>
      <w:r>
        <w:rPr>
          <w:spacing w:val="-5"/>
        </w:rPr>
        <w:t xml:space="preserve"> </w:t>
      </w:r>
      <w:r>
        <w:t>30th</w:t>
      </w:r>
      <w:r>
        <w:rPr>
          <w:spacing w:val="-4"/>
        </w:rPr>
        <w:t xml:space="preserve"> </w:t>
      </w:r>
      <w:r>
        <w:t>2021.</w:t>
      </w:r>
    </w:p>
    <w:p w14:paraId="0505B96E" w14:textId="77777777" w:rsidR="00D601DD" w:rsidRDefault="000B0A12">
      <w:pPr>
        <w:pStyle w:val="BodyText"/>
        <w:spacing w:line="252" w:lineRule="auto"/>
        <w:ind w:left="515" w:right="414" w:hanging="359"/>
      </w:pPr>
      <w:hyperlink r:id="rId80">
        <w:r>
          <w:rPr>
            <w:w w:val="95"/>
          </w:rPr>
          <w:t>https://www.europarl.europa.eu/RegData/etudes/STUD/2021/662928/IPOL_STU(2021)66292</w:t>
        </w:r>
      </w:hyperlink>
      <w:r>
        <w:rPr>
          <w:spacing w:val="1"/>
          <w:w w:val="95"/>
        </w:rPr>
        <w:t xml:space="preserve"> </w:t>
      </w:r>
      <w:hyperlink r:id="rId81">
        <w:r>
          <w:t>8_EN.pdf</w:t>
        </w:r>
      </w:hyperlink>
    </w:p>
    <w:p w14:paraId="47A7761F" w14:textId="77777777" w:rsidR="00D601DD" w:rsidRDefault="00D601DD">
      <w:pPr>
        <w:pStyle w:val="BodyText"/>
        <w:spacing w:before="5"/>
        <w:rPr>
          <w:sz w:val="20"/>
        </w:rPr>
      </w:pPr>
    </w:p>
    <w:p w14:paraId="7E6B4FD6" w14:textId="77777777" w:rsidR="00D601DD" w:rsidRDefault="000B0A12">
      <w:pPr>
        <w:pStyle w:val="BodyText"/>
        <w:spacing w:line="252" w:lineRule="auto"/>
        <w:ind w:left="515" w:hanging="359"/>
      </w:pPr>
      <w:r>
        <w:t>Refinitiv.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Trading</w:t>
      </w:r>
      <w:r>
        <w:rPr>
          <w:spacing w:val="-8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2024.</w:t>
      </w:r>
      <w:r>
        <w:rPr>
          <w:spacing w:val="-7"/>
        </w:rPr>
        <w:t xml:space="preserve"> </w:t>
      </w:r>
      <w:r>
        <w:t>Refinitiv,</w:t>
      </w:r>
      <w:r>
        <w:rPr>
          <w:spacing w:val="-7"/>
        </w:rPr>
        <w:t xml:space="preserve"> </w:t>
      </w:r>
      <w:r>
        <w:t>2019.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line.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Access:</w:t>
      </w:r>
      <w:r>
        <w:rPr>
          <w:spacing w:val="-57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</w:p>
    <w:p w14:paraId="75E2B701" w14:textId="77777777" w:rsidR="00D601DD" w:rsidRDefault="000B0A12">
      <w:pPr>
        <w:pStyle w:val="BodyText"/>
        <w:spacing w:line="252" w:lineRule="auto"/>
        <w:ind w:left="515" w:right="424" w:hanging="359"/>
      </w:pPr>
      <w:hyperlink r:id="rId82">
        <w:r>
          <w:t>https://www.refinitiv.com/content/dam/marketing/en_us/documents/reports/future-of-trading-</w:t>
        </w:r>
      </w:hyperlink>
      <w:r>
        <w:rPr>
          <w:spacing w:val="-57"/>
        </w:rPr>
        <w:t xml:space="preserve"> </w:t>
      </w:r>
      <w:hyperlink r:id="rId83">
        <w:r>
          <w:t>technology-in-2024.pdf</w:t>
        </w:r>
      </w:hyperlink>
    </w:p>
    <w:p w14:paraId="1593A1B8" w14:textId="77777777" w:rsidR="00D601DD" w:rsidRDefault="00D601DD">
      <w:pPr>
        <w:pStyle w:val="BodyText"/>
        <w:spacing w:before="5"/>
        <w:rPr>
          <w:sz w:val="20"/>
        </w:rPr>
      </w:pPr>
    </w:p>
    <w:p w14:paraId="5BAFC92A" w14:textId="77777777" w:rsidR="00D601DD" w:rsidRDefault="000B0A12">
      <w:pPr>
        <w:pStyle w:val="BodyText"/>
        <w:spacing w:before="1" w:line="252" w:lineRule="auto"/>
        <w:ind w:left="515" w:hanging="359"/>
      </w:pPr>
      <w:r>
        <w:t>Roy</w:t>
      </w:r>
      <w:r>
        <w:rPr>
          <w:spacing w:val="-11"/>
        </w:rPr>
        <w:t xml:space="preserve"> </w:t>
      </w:r>
      <w:proofErr w:type="spellStart"/>
      <w:r>
        <w:t>Jubraj</w:t>
      </w:r>
      <w:proofErr w:type="spellEnd"/>
      <w:r>
        <w:t>,</w:t>
      </w:r>
      <w:r>
        <w:rPr>
          <w:spacing w:val="-11"/>
        </w:rPr>
        <w:t xml:space="preserve"> </w:t>
      </w:r>
      <w:r>
        <w:t>Tom</w:t>
      </w:r>
      <w:r>
        <w:rPr>
          <w:spacing w:val="-11"/>
        </w:rPr>
        <w:t xml:space="preserve"> </w:t>
      </w:r>
      <w:r>
        <w:t>Graham,</w:t>
      </w:r>
      <w:r>
        <w:rPr>
          <w:spacing w:val="-11"/>
        </w:rPr>
        <w:t xml:space="preserve"> </w:t>
      </w:r>
      <w:r>
        <w:t>Eve</w:t>
      </w:r>
      <w:r>
        <w:rPr>
          <w:spacing w:val="-11"/>
        </w:rPr>
        <w:t xml:space="preserve"> </w:t>
      </w:r>
      <w:r>
        <w:t>Ryan.</w:t>
      </w:r>
      <w:r>
        <w:rPr>
          <w:spacing w:val="-11"/>
        </w:rPr>
        <w:t xml:space="preserve"> </w:t>
      </w:r>
      <w:r>
        <w:t>Redefine</w:t>
      </w:r>
      <w:r>
        <w:rPr>
          <w:spacing w:val="-10"/>
        </w:rPr>
        <w:t xml:space="preserve"> </w:t>
      </w:r>
      <w:r>
        <w:t>Banking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Artificial</w:t>
      </w:r>
      <w:r>
        <w:rPr>
          <w:spacing w:val="-11"/>
        </w:rPr>
        <w:t xml:space="preserve"> </w:t>
      </w:r>
      <w:r>
        <w:t>Intelligence.</w:t>
      </w:r>
      <w:r>
        <w:rPr>
          <w:spacing w:val="-11"/>
        </w:rPr>
        <w:t xml:space="preserve"> </w:t>
      </w:r>
      <w:r>
        <w:t>Accenture,</w:t>
      </w:r>
      <w:r>
        <w:rPr>
          <w:spacing w:val="-57"/>
        </w:rPr>
        <w:t xml:space="preserve"> </w:t>
      </w:r>
      <w:r>
        <w:t>2018.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Access:</w:t>
      </w:r>
      <w:r>
        <w:rPr>
          <w:spacing w:val="-2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01C52861" w14:textId="77777777" w:rsidR="00D601DD" w:rsidRDefault="000B0A12">
      <w:pPr>
        <w:pStyle w:val="BodyText"/>
        <w:spacing w:line="252" w:lineRule="auto"/>
        <w:ind w:left="515" w:right="413" w:hanging="359"/>
      </w:pPr>
      <w:hyperlink r:id="rId84">
        <w:r>
          <w:rPr>
            <w:w w:val="95"/>
          </w:rPr>
          <w:t>https://www.accenture.com/t00010101t000000z__w__/gb-en/_acnmedia/pdf-71/accenture-ba</w:t>
        </w:r>
      </w:hyperlink>
      <w:r>
        <w:rPr>
          <w:spacing w:val="1"/>
          <w:w w:val="95"/>
        </w:rPr>
        <w:t xml:space="preserve"> </w:t>
      </w:r>
      <w:hyperlink r:id="rId85">
        <w:r>
          <w:t>nking-aw-jf-web.pdf</w:t>
        </w:r>
      </w:hyperlink>
    </w:p>
    <w:p w14:paraId="03AAB5BB" w14:textId="77777777" w:rsidR="00D601DD" w:rsidRDefault="00D601DD">
      <w:pPr>
        <w:pStyle w:val="BodyText"/>
        <w:spacing w:before="5"/>
        <w:rPr>
          <w:sz w:val="20"/>
        </w:rPr>
      </w:pPr>
    </w:p>
    <w:p w14:paraId="470A8C05" w14:textId="77777777" w:rsidR="00D601DD" w:rsidRDefault="000B0A12">
      <w:pPr>
        <w:pStyle w:val="BodyText"/>
        <w:spacing w:line="252" w:lineRule="auto"/>
        <w:ind w:left="515" w:right="415" w:hanging="359"/>
      </w:pPr>
      <w:r>
        <w:t>Roy</w:t>
      </w:r>
      <w:r>
        <w:rPr>
          <w:spacing w:val="-12"/>
        </w:rPr>
        <w:t xml:space="preserve"> </w:t>
      </w:r>
      <w:proofErr w:type="spellStart"/>
      <w:r>
        <w:t>Soumik</w:t>
      </w:r>
      <w:proofErr w:type="spellEnd"/>
      <w:r>
        <w:t>.</w:t>
      </w:r>
      <w:r>
        <w:rPr>
          <w:spacing w:val="-11"/>
        </w:rPr>
        <w:t xml:space="preserve"> </w:t>
      </w:r>
      <w:r>
        <w:t>Bank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America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AI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currency</w:t>
      </w:r>
      <w:r>
        <w:rPr>
          <w:spacing w:val="-11"/>
        </w:rPr>
        <w:t xml:space="preserve"> </w:t>
      </w:r>
      <w:r>
        <w:t>research.</w:t>
      </w:r>
      <w:r>
        <w:rPr>
          <w:spacing w:val="-11"/>
        </w:rPr>
        <w:t xml:space="preserve"> </w:t>
      </w:r>
      <w:r>
        <w:t>T_HQ,</w:t>
      </w:r>
      <w:r>
        <w:rPr>
          <w:spacing w:val="-12"/>
        </w:rPr>
        <w:t xml:space="preserve"> </w:t>
      </w:r>
      <w:r>
        <w:t>July</w:t>
      </w:r>
      <w:r>
        <w:rPr>
          <w:spacing w:val="-11"/>
        </w:rPr>
        <w:t xml:space="preserve"> </w:t>
      </w:r>
      <w:r>
        <w:t>2018.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line.</w:t>
      </w:r>
      <w:r>
        <w:rPr>
          <w:spacing w:val="-11"/>
        </w:rPr>
        <w:t xml:space="preserve"> </w:t>
      </w:r>
      <w:r>
        <w:t>Date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-1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7AAA786A" w14:textId="77777777" w:rsidR="00D601DD" w:rsidRDefault="000B0A12">
      <w:pPr>
        <w:pStyle w:val="BodyText"/>
        <w:spacing w:line="274" w:lineRule="exact"/>
        <w:ind w:left="157"/>
      </w:pPr>
      <w:hyperlink r:id="rId86">
        <w:r>
          <w:t>https://techhq.com/2018/07/bank-of-america-to-use-ai-for-currency-research/</w:t>
        </w:r>
      </w:hyperlink>
    </w:p>
    <w:p w14:paraId="78DA7EE7" w14:textId="77777777" w:rsidR="00D601DD" w:rsidRDefault="00D601DD">
      <w:pPr>
        <w:pStyle w:val="BodyText"/>
        <w:spacing w:before="11"/>
        <w:rPr>
          <w:sz w:val="21"/>
        </w:rPr>
      </w:pPr>
    </w:p>
    <w:p w14:paraId="7143629E" w14:textId="77777777" w:rsidR="00D601DD" w:rsidRDefault="000B0A12">
      <w:pPr>
        <w:pStyle w:val="BodyText"/>
        <w:spacing w:line="252" w:lineRule="auto"/>
        <w:ind w:left="515" w:right="415" w:hanging="359"/>
      </w:pPr>
      <w:r>
        <w:t>Salt Edge</w:t>
      </w:r>
      <w:r>
        <w:rPr>
          <w:spacing w:val="1"/>
        </w:rPr>
        <w:t xml:space="preserve"> </w:t>
      </w:r>
      <w:r>
        <w:t>Inc.</w:t>
      </w:r>
      <w:r>
        <w:rPr>
          <w:spacing w:val="2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Banking Ecosystem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Mode.</w:t>
      </w:r>
      <w:r>
        <w:rPr>
          <w:spacing w:val="1"/>
        </w:rPr>
        <w:t xml:space="preserve"> </w:t>
      </w:r>
      <w:r>
        <w:t>Salt</w:t>
      </w:r>
      <w:r>
        <w:rPr>
          <w:spacing w:val="1"/>
        </w:rPr>
        <w:t xml:space="preserve"> </w:t>
      </w:r>
      <w:r>
        <w:t>Edge Inc.,</w:t>
      </w:r>
      <w:r>
        <w:rPr>
          <w:spacing w:val="1"/>
        </w:rPr>
        <w:t xml:space="preserve"> </w:t>
      </w:r>
      <w:r>
        <w:t>2020.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line.</w:t>
      </w:r>
      <w:r>
        <w:rPr>
          <w:spacing w:val="1"/>
        </w:rPr>
        <w:t xml:space="preserve"> </w:t>
      </w:r>
      <w:r>
        <w:t>Date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Access:</w:t>
      </w:r>
      <w:r>
        <w:rPr>
          <w:spacing w:val="-1"/>
        </w:rPr>
        <w:t xml:space="preserve"> </w:t>
      </w:r>
      <w:r>
        <w:t>September</w:t>
      </w:r>
      <w:r>
        <w:rPr>
          <w:spacing w:val="-1"/>
        </w:rPr>
        <w:t xml:space="preserve"> </w:t>
      </w:r>
      <w:r>
        <w:t>30th</w:t>
      </w:r>
      <w:r>
        <w:rPr>
          <w:spacing w:val="-2"/>
        </w:rPr>
        <w:t xml:space="preserve"> </w:t>
      </w:r>
      <w:r>
        <w:t>2021.</w:t>
      </w:r>
    </w:p>
    <w:p w14:paraId="412B4D98" w14:textId="77777777" w:rsidR="00D601DD" w:rsidRDefault="000B0A12">
      <w:pPr>
        <w:pStyle w:val="BodyText"/>
        <w:spacing w:line="274" w:lineRule="exact"/>
        <w:ind w:left="157"/>
      </w:pPr>
      <w:hyperlink r:id="rId87">
        <w:r>
          <w:t>https://www.saltedge.com/report_api_integration.pdf</w:t>
        </w:r>
      </w:hyperlink>
    </w:p>
    <w:p w14:paraId="354CA659" w14:textId="77777777" w:rsidR="00D601DD" w:rsidRDefault="00D601DD">
      <w:pPr>
        <w:pStyle w:val="BodyText"/>
        <w:spacing w:before="10"/>
        <w:rPr>
          <w:sz w:val="21"/>
        </w:rPr>
      </w:pPr>
    </w:p>
    <w:p w14:paraId="58966DE9" w14:textId="77777777" w:rsidR="00D601DD" w:rsidRDefault="000B0A12">
      <w:pPr>
        <w:pStyle w:val="BodyText"/>
        <w:spacing w:line="252" w:lineRule="auto"/>
        <w:ind w:left="515" w:hanging="359"/>
      </w:pPr>
      <w:r>
        <w:t>Sam</w:t>
      </w:r>
      <w:r>
        <w:rPr>
          <w:spacing w:val="5"/>
        </w:rPr>
        <w:t xml:space="preserve"> </w:t>
      </w:r>
      <w:r>
        <w:t>Van</w:t>
      </w:r>
      <w:r>
        <w:rPr>
          <w:spacing w:val="6"/>
        </w:rPr>
        <w:t xml:space="preserve"> </w:t>
      </w:r>
      <w:proofErr w:type="spellStart"/>
      <w:r>
        <w:t>Horebeek</w:t>
      </w:r>
      <w:proofErr w:type="spellEnd"/>
      <w:r>
        <w:t>,</w:t>
      </w:r>
      <w:r>
        <w:rPr>
          <w:spacing w:val="6"/>
        </w:rPr>
        <w:t xml:space="preserve"> </w:t>
      </w:r>
      <w:r>
        <w:t>Annie</w:t>
      </w:r>
      <w:r>
        <w:rPr>
          <w:spacing w:val="6"/>
        </w:rPr>
        <w:t xml:space="preserve"> </w:t>
      </w:r>
      <w:r>
        <w:t>Chan.</w:t>
      </w:r>
      <w:r>
        <w:rPr>
          <w:spacing w:val="6"/>
        </w:rPr>
        <w:t xml:space="preserve"> </w:t>
      </w:r>
      <w:r>
        <w:t>Virtual</w:t>
      </w:r>
      <w:r>
        <w:rPr>
          <w:spacing w:val="5"/>
        </w:rPr>
        <w:t xml:space="preserve"> </w:t>
      </w:r>
      <w:r>
        <w:t>Banking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Open</w:t>
      </w:r>
      <w:r>
        <w:rPr>
          <w:spacing w:val="6"/>
        </w:rPr>
        <w:t xml:space="preserve"> </w:t>
      </w:r>
      <w:r>
        <w:t>Banking.</w:t>
      </w:r>
      <w:r>
        <w:rPr>
          <w:spacing w:val="6"/>
        </w:rPr>
        <w:t xml:space="preserve"> </w:t>
      </w:r>
      <w:r>
        <w:t>Comparing</w:t>
      </w:r>
      <w:r>
        <w:rPr>
          <w:spacing w:val="5"/>
        </w:rPr>
        <w:t xml:space="preserve"> </w:t>
      </w:r>
      <w:r>
        <w:t>digital</w:t>
      </w:r>
      <w:r>
        <w:rPr>
          <w:spacing w:val="6"/>
        </w:rPr>
        <w:t xml:space="preserve"> </w:t>
      </w:r>
      <w:r>
        <w:t>dis-</w:t>
      </w:r>
      <w:r>
        <w:rPr>
          <w:spacing w:val="-57"/>
        </w:rPr>
        <w:t xml:space="preserve"> </w:t>
      </w:r>
      <w:proofErr w:type="spellStart"/>
      <w:r>
        <w:t>tupting</w:t>
      </w:r>
      <w:proofErr w:type="spellEnd"/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world.</w:t>
      </w:r>
      <w:r>
        <w:rPr>
          <w:spacing w:val="-9"/>
        </w:rPr>
        <w:t xml:space="preserve"> </w:t>
      </w:r>
      <w:proofErr w:type="spellStart"/>
      <w:r>
        <w:t>Wavestone</w:t>
      </w:r>
      <w:proofErr w:type="spellEnd"/>
      <w:r>
        <w:t>,</w:t>
      </w:r>
      <w:r>
        <w:rPr>
          <w:spacing w:val="-9"/>
        </w:rPr>
        <w:t xml:space="preserve"> </w:t>
      </w:r>
      <w:r>
        <w:t>2020.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line.</w:t>
      </w:r>
      <w:r>
        <w:rPr>
          <w:spacing w:val="-9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Access:</w:t>
      </w:r>
      <w:r>
        <w:rPr>
          <w:spacing w:val="-9"/>
        </w:rPr>
        <w:t xml:space="preserve"> </w:t>
      </w:r>
      <w:r>
        <w:t>September</w:t>
      </w:r>
      <w:r>
        <w:rPr>
          <w:spacing w:val="-9"/>
        </w:rPr>
        <w:t xml:space="preserve"> </w:t>
      </w:r>
      <w:r>
        <w:t>30th</w:t>
      </w:r>
      <w:r>
        <w:rPr>
          <w:spacing w:val="-9"/>
        </w:rPr>
        <w:t xml:space="preserve"> </w:t>
      </w:r>
      <w:r>
        <w:t>2021.</w:t>
      </w:r>
    </w:p>
    <w:p w14:paraId="1E036BB9" w14:textId="77777777" w:rsidR="00D601DD" w:rsidRDefault="000B0A12">
      <w:pPr>
        <w:pStyle w:val="BodyText"/>
        <w:spacing w:line="274" w:lineRule="exact"/>
        <w:ind w:left="157"/>
      </w:pPr>
      <w:hyperlink r:id="rId88">
        <w:r>
          <w:t>https://www.wavestone.com/app/uploads/2018/12/Virtual-banking.pdf</w:t>
        </w:r>
      </w:hyperlink>
    </w:p>
    <w:p w14:paraId="04485727" w14:textId="77777777" w:rsidR="00D601DD" w:rsidRDefault="00D601DD">
      <w:pPr>
        <w:pStyle w:val="BodyText"/>
        <w:spacing w:before="11"/>
        <w:rPr>
          <w:sz w:val="21"/>
        </w:rPr>
      </w:pPr>
    </w:p>
    <w:p w14:paraId="66441675" w14:textId="77777777" w:rsidR="00D601DD" w:rsidRDefault="000B0A12">
      <w:pPr>
        <w:pStyle w:val="BodyText"/>
        <w:ind w:left="157"/>
      </w:pPr>
      <w:r>
        <w:rPr>
          <w:spacing w:val="-1"/>
        </w:rPr>
        <w:t>Sarah</w:t>
      </w:r>
      <w:r>
        <w:rPr>
          <w:spacing w:val="-14"/>
        </w:rPr>
        <w:t xml:space="preserve"> </w:t>
      </w:r>
      <w:r>
        <w:rPr>
          <w:spacing w:val="-1"/>
        </w:rPr>
        <w:t>Butcher.</w:t>
      </w:r>
      <w:r>
        <w:rPr>
          <w:spacing w:val="-14"/>
        </w:rPr>
        <w:t xml:space="preserve"> </w:t>
      </w:r>
      <w:r>
        <w:rPr>
          <w:spacing w:val="-1"/>
        </w:rPr>
        <w:t>JPMorga</w:t>
      </w:r>
      <w:r>
        <w:rPr>
          <w:spacing w:val="-1"/>
        </w:rPr>
        <w:t>n’s</w:t>
      </w:r>
      <w:r>
        <w:rPr>
          <w:spacing w:val="-13"/>
        </w:rPr>
        <w:t xml:space="preserve"> </w:t>
      </w:r>
      <w:r>
        <w:rPr>
          <w:spacing w:val="-1"/>
        </w:rPr>
        <w:t>enormous</w:t>
      </w:r>
      <w:r>
        <w:rPr>
          <w:spacing w:val="-14"/>
        </w:rPr>
        <w:t xml:space="preserve"> </w:t>
      </w:r>
      <w:r>
        <w:t>AI</w:t>
      </w:r>
      <w:r>
        <w:rPr>
          <w:spacing w:val="-13"/>
        </w:rPr>
        <w:t xml:space="preserve"> </w:t>
      </w:r>
      <w:r>
        <w:t>hiring</w:t>
      </w:r>
      <w:r>
        <w:rPr>
          <w:spacing w:val="-14"/>
        </w:rPr>
        <w:t xml:space="preserve"> </w:t>
      </w:r>
      <w:r>
        <w:t>push.</w:t>
      </w:r>
      <w:r>
        <w:rPr>
          <w:spacing w:val="-13"/>
        </w:rPr>
        <w:t xml:space="preserve"> </w:t>
      </w:r>
      <w:proofErr w:type="spellStart"/>
      <w:r>
        <w:t>EFinancial</w:t>
      </w:r>
      <w:proofErr w:type="spellEnd"/>
      <w:r>
        <w:rPr>
          <w:spacing w:val="-14"/>
        </w:rPr>
        <w:t xml:space="preserve"> </w:t>
      </w:r>
      <w:r>
        <w:t>Careers,</w:t>
      </w:r>
      <w:r>
        <w:rPr>
          <w:spacing w:val="-13"/>
        </w:rPr>
        <w:t xml:space="preserve"> </w:t>
      </w:r>
      <w:r>
        <w:t>March</w:t>
      </w:r>
      <w:r>
        <w:rPr>
          <w:spacing w:val="-14"/>
        </w:rPr>
        <w:t xml:space="preserve"> </w:t>
      </w:r>
      <w:r>
        <w:t>2021.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line.</w:t>
      </w:r>
    </w:p>
    <w:p w14:paraId="5D1E758C" w14:textId="77777777" w:rsidR="00D601DD" w:rsidRPr="00623765" w:rsidRDefault="000B0A12">
      <w:pPr>
        <w:pStyle w:val="BodyText"/>
        <w:spacing w:before="13" w:line="252" w:lineRule="auto"/>
        <w:ind w:left="157" w:right="1657" w:firstLine="358"/>
        <w:rPr>
          <w:lang w:val="pl-PL"/>
          <w:rPrChange w:id="430" w:author="Krzysztof SPIRZEWSKI" w:date="2021-10-21T21:45:00Z">
            <w:rPr/>
          </w:rPrChange>
        </w:rPr>
      </w:pPr>
      <w:r>
        <w:t>Date of Access: September 30th 2021.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"https://www.efinancialcareers.com/news/2021/03/jpmorgan-artificial-intelligence" \h </w:instrText>
      </w:r>
      <w:r>
        <w:fldChar w:fldCharType="separate"/>
      </w:r>
      <w:r w:rsidRPr="00623765">
        <w:rPr>
          <w:w w:val="95"/>
          <w:lang w:val="pl-PL"/>
          <w:rPrChange w:id="431" w:author="Krzysztof SPIRZEWSKI" w:date="2021-10-21T21:45:00Z">
            <w:rPr>
              <w:w w:val="95"/>
            </w:rPr>
          </w:rPrChange>
        </w:rPr>
        <w:t>https://www.efinancialcareers.com/news/2021/03/jpm</w:t>
      </w:r>
      <w:r w:rsidRPr="00623765">
        <w:rPr>
          <w:w w:val="95"/>
          <w:lang w:val="pl-PL"/>
          <w:rPrChange w:id="432" w:author="Krzysztof SPIRZEWSKI" w:date="2021-10-21T21:45:00Z">
            <w:rPr>
              <w:w w:val="95"/>
            </w:rPr>
          </w:rPrChange>
        </w:rPr>
        <w:t>organ-artificial-intelligence</w:t>
      </w:r>
      <w:r>
        <w:rPr>
          <w:w w:val="95"/>
        </w:rPr>
        <w:fldChar w:fldCharType="end"/>
      </w:r>
    </w:p>
    <w:p w14:paraId="74905D0A" w14:textId="77777777" w:rsidR="00D601DD" w:rsidRPr="00623765" w:rsidRDefault="00D601DD">
      <w:pPr>
        <w:pStyle w:val="BodyText"/>
        <w:spacing w:before="7"/>
        <w:rPr>
          <w:sz w:val="20"/>
          <w:lang w:val="pl-PL"/>
          <w:rPrChange w:id="433" w:author="Krzysztof SPIRZEWSKI" w:date="2021-10-21T21:45:00Z">
            <w:rPr>
              <w:sz w:val="20"/>
            </w:rPr>
          </w:rPrChange>
        </w:rPr>
      </w:pPr>
    </w:p>
    <w:p w14:paraId="614E3906" w14:textId="77777777" w:rsidR="00D601DD" w:rsidRDefault="000B0A12">
      <w:pPr>
        <w:pStyle w:val="BodyText"/>
        <w:ind w:left="157"/>
      </w:pPr>
      <w:proofErr w:type="spellStart"/>
      <w:r w:rsidRPr="00623765">
        <w:rPr>
          <w:lang w:val="pl-PL"/>
          <w:rPrChange w:id="434" w:author="Krzysztof SPIRZEWSKI" w:date="2021-10-21T21:45:00Z">
            <w:rPr/>
          </w:rPrChange>
        </w:rPr>
        <w:t>Sonali</w:t>
      </w:r>
      <w:proofErr w:type="spellEnd"/>
      <w:r w:rsidRPr="00623765">
        <w:rPr>
          <w:spacing w:val="-1"/>
          <w:lang w:val="pl-PL"/>
          <w:rPrChange w:id="435" w:author="Krzysztof SPIRZEWSKI" w:date="2021-10-21T21:45:00Z">
            <w:rPr>
              <w:spacing w:val="-1"/>
            </w:rPr>
          </w:rPrChange>
        </w:rPr>
        <w:t xml:space="preserve"> </w:t>
      </w:r>
      <w:proofErr w:type="spellStart"/>
      <w:r w:rsidRPr="00623765">
        <w:rPr>
          <w:lang w:val="pl-PL"/>
          <w:rPrChange w:id="436" w:author="Krzysztof SPIRZEWSKI" w:date="2021-10-21T21:45:00Z">
            <w:rPr/>
          </w:rPrChange>
        </w:rPr>
        <w:t>Kulkarni</w:t>
      </w:r>
      <w:proofErr w:type="spellEnd"/>
      <w:r w:rsidRPr="00623765">
        <w:rPr>
          <w:lang w:val="pl-PL"/>
          <w:rPrChange w:id="437" w:author="Krzysztof SPIRZEWSKI" w:date="2021-10-21T21:45:00Z">
            <w:rPr/>
          </w:rPrChange>
        </w:rPr>
        <w:t xml:space="preserve">, </w:t>
      </w:r>
      <w:proofErr w:type="spellStart"/>
      <w:r w:rsidRPr="00623765">
        <w:rPr>
          <w:lang w:val="pl-PL"/>
          <w:rPrChange w:id="438" w:author="Krzysztof SPIRZEWSKI" w:date="2021-10-21T21:45:00Z">
            <w:rPr/>
          </w:rPrChange>
        </w:rPr>
        <w:t>Pranav</w:t>
      </w:r>
      <w:proofErr w:type="spellEnd"/>
      <w:r w:rsidRPr="00623765">
        <w:rPr>
          <w:lang w:val="pl-PL"/>
          <w:rPrChange w:id="439" w:author="Krzysztof SPIRZEWSKI" w:date="2021-10-21T21:45:00Z">
            <w:rPr/>
          </w:rPrChange>
        </w:rPr>
        <w:t xml:space="preserve"> </w:t>
      </w:r>
      <w:proofErr w:type="spellStart"/>
      <w:r w:rsidRPr="00623765">
        <w:rPr>
          <w:lang w:val="pl-PL"/>
          <w:rPrChange w:id="440" w:author="Krzysztof SPIRZEWSKI" w:date="2021-10-21T21:45:00Z">
            <w:rPr/>
          </w:rPrChange>
        </w:rPr>
        <w:t>Arora</w:t>
      </w:r>
      <w:proofErr w:type="spellEnd"/>
      <w:r w:rsidRPr="00623765">
        <w:rPr>
          <w:lang w:val="pl-PL"/>
          <w:rPrChange w:id="441" w:author="Krzysztof SPIRZEWSKI" w:date="2021-10-21T21:45:00Z">
            <w:rPr/>
          </w:rPrChange>
        </w:rPr>
        <w:t xml:space="preserve">. </w:t>
      </w:r>
      <w:r>
        <w:t>Ready for Conversational</w:t>
      </w:r>
      <w:r>
        <w:rPr>
          <w:spacing w:val="1"/>
        </w:rPr>
        <w:t xml:space="preserve"> </w:t>
      </w:r>
      <w:r>
        <w:t>Banking?</w:t>
      </w:r>
      <w:r>
        <w:rPr>
          <w:spacing w:val="-1"/>
        </w:rPr>
        <w:t xml:space="preserve"> </w:t>
      </w:r>
      <w:r>
        <w:t>Accenture, 2019. On line.</w:t>
      </w:r>
    </w:p>
    <w:p w14:paraId="10EE86B4" w14:textId="77777777" w:rsidR="00D601DD" w:rsidRDefault="000B0A12">
      <w:pPr>
        <w:pStyle w:val="BodyText"/>
        <w:spacing w:before="13"/>
        <w:ind w:left="515"/>
      </w:pP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Access:</w:t>
      </w:r>
      <w:r>
        <w:rPr>
          <w:spacing w:val="-5"/>
        </w:rPr>
        <w:t xml:space="preserve"> </w:t>
      </w:r>
      <w:r>
        <w:t>September</w:t>
      </w:r>
      <w:r>
        <w:rPr>
          <w:spacing w:val="-6"/>
        </w:rPr>
        <w:t xml:space="preserve"> </w:t>
      </w:r>
      <w:r>
        <w:t>30th</w:t>
      </w:r>
      <w:r>
        <w:rPr>
          <w:spacing w:val="-6"/>
        </w:rPr>
        <w:t xml:space="preserve"> </w:t>
      </w:r>
      <w:r>
        <w:t>2021.</w:t>
      </w:r>
    </w:p>
    <w:p w14:paraId="29B273F8" w14:textId="77777777" w:rsidR="00D601DD" w:rsidRDefault="000B0A12">
      <w:pPr>
        <w:pStyle w:val="BodyText"/>
        <w:spacing w:before="13" w:line="252" w:lineRule="auto"/>
        <w:ind w:left="515" w:right="414" w:hanging="359"/>
      </w:pPr>
      <w:hyperlink r:id="rId89">
        <w:r>
          <w:t>https://www.accenture.com/_acnmedia/pdf-102/accenture-ready-for-conversational-banking.p</w:t>
        </w:r>
      </w:hyperlink>
      <w:r>
        <w:rPr>
          <w:spacing w:val="-57"/>
        </w:rPr>
        <w:t xml:space="preserve"> </w:t>
      </w:r>
      <w:hyperlink r:id="rId90">
        <w:r>
          <w:t>df</w:t>
        </w:r>
      </w:hyperlink>
    </w:p>
    <w:p w14:paraId="3E17BCFF" w14:textId="77777777" w:rsidR="00D601DD" w:rsidRDefault="00D601DD">
      <w:pPr>
        <w:pStyle w:val="BodyText"/>
        <w:spacing w:before="7"/>
        <w:rPr>
          <w:sz w:val="20"/>
        </w:rPr>
      </w:pPr>
    </w:p>
    <w:p w14:paraId="2FBA5C8D" w14:textId="77777777" w:rsidR="00D601DD" w:rsidRDefault="000B0A12">
      <w:pPr>
        <w:pStyle w:val="BodyText"/>
        <w:spacing w:before="1" w:line="252" w:lineRule="auto"/>
        <w:ind w:left="515" w:right="403" w:hanging="359"/>
      </w:pPr>
      <w:r>
        <w:t>Statista Research Department. Number of monthly active Facebook users worldwide as of 2nd</w:t>
      </w:r>
      <w:r>
        <w:rPr>
          <w:spacing w:val="-57"/>
        </w:rPr>
        <w:t xml:space="preserve"> </w:t>
      </w:r>
      <w:r>
        <w:t>quarter</w:t>
      </w:r>
      <w:r>
        <w:rPr>
          <w:spacing w:val="-3"/>
        </w:rPr>
        <w:t xml:space="preserve"> </w:t>
      </w:r>
      <w:r>
        <w:t>2021.</w:t>
      </w:r>
      <w:r>
        <w:rPr>
          <w:spacing w:val="-2"/>
        </w:rPr>
        <w:t xml:space="preserve"> </w:t>
      </w:r>
      <w:r>
        <w:t>Statista,</w:t>
      </w:r>
      <w:r>
        <w:rPr>
          <w:spacing w:val="-3"/>
        </w:rPr>
        <w:t xml:space="preserve"> </w:t>
      </w:r>
      <w:r>
        <w:t>2021.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Access:</w:t>
      </w:r>
      <w:r>
        <w:rPr>
          <w:spacing w:val="-2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3"/>
        </w:rPr>
        <w:t xml:space="preserve"> </w:t>
      </w:r>
      <w:r>
        <w:t>2021.</w:t>
      </w:r>
    </w:p>
    <w:p w14:paraId="1B7D65DE" w14:textId="77777777" w:rsidR="00D601DD" w:rsidRDefault="000B0A12">
      <w:pPr>
        <w:pStyle w:val="BodyText"/>
        <w:spacing w:line="252" w:lineRule="auto"/>
        <w:ind w:left="515" w:right="415" w:hanging="359"/>
      </w:pPr>
      <w:hyperlink r:id="rId91">
        <w:r>
          <w:t>https://www.statista.com/statistics/264810/number-of-monthly-active-facebook-users-worldw</w:t>
        </w:r>
      </w:hyperlink>
      <w:r>
        <w:rPr>
          <w:spacing w:val="-57"/>
        </w:rPr>
        <w:t xml:space="preserve"> </w:t>
      </w:r>
      <w:hyperlink r:id="rId92">
        <w:r>
          <w:t>ide/</w:t>
        </w:r>
      </w:hyperlink>
    </w:p>
    <w:p w14:paraId="34B9A48E" w14:textId="77777777" w:rsidR="00D601DD" w:rsidRDefault="00D601DD">
      <w:pPr>
        <w:spacing w:line="252" w:lineRule="auto"/>
        <w:sectPr w:rsidR="00D601DD">
          <w:pgSz w:w="11910" w:h="16840"/>
          <w:pgMar w:top="1340" w:right="1000" w:bottom="1020" w:left="1260" w:header="0" w:footer="833" w:gutter="0"/>
          <w:cols w:space="708"/>
        </w:sectPr>
      </w:pPr>
    </w:p>
    <w:p w14:paraId="50EAAA2F" w14:textId="77777777" w:rsidR="00D601DD" w:rsidRDefault="000B0A12">
      <w:pPr>
        <w:pStyle w:val="BodyText"/>
        <w:spacing w:before="74" w:line="252" w:lineRule="auto"/>
        <w:ind w:left="515" w:hanging="359"/>
      </w:pPr>
      <w:r>
        <w:lastRenderedPageBreak/>
        <w:t>Thomas</w:t>
      </w:r>
      <w:r>
        <w:rPr>
          <w:spacing w:val="-13"/>
        </w:rPr>
        <w:t xml:space="preserve"> </w:t>
      </w:r>
      <w:proofErr w:type="spellStart"/>
      <w:r>
        <w:t>Smale</w:t>
      </w:r>
      <w:proofErr w:type="spellEnd"/>
      <w:r>
        <w:t>.</w:t>
      </w:r>
      <w:r>
        <w:rPr>
          <w:spacing w:val="-11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Ways</w:t>
      </w:r>
      <w:r>
        <w:rPr>
          <w:spacing w:val="-12"/>
        </w:rPr>
        <w:t xml:space="preserve"> </w:t>
      </w:r>
      <w:r>
        <w:t>Artificial</w:t>
      </w:r>
      <w:r>
        <w:rPr>
          <w:spacing w:val="-12"/>
        </w:rPr>
        <w:t xml:space="preserve"> </w:t>
      </w:r>
      <w:r>
        <w:t>Intelligence</w:t>
      </w:r>
      <w:r>
        <w:rPr>
          <w:spacing w:val="-11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Transforming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Banking</w:t>
      </w:r>
      <w:r>
        <w:rPr>
          <w:spacing w:val="-11"/>
        </w:rPr>
        <w:t xml:space="preserve"> </w:t>
      </w:r>
      <w:r>
        <w:t>Industry.</w:t>
      </w:r>
      <w:r>
        <w:rPr>
          <w:spacing w:val="-12"/>
        </w:rPr>
        <w:t xml:space="preserve"> </w:t>
      </w:r>
      <w:proofErr w:type="spellStart"/>
      <w:r>
        <w:t>En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trepreneur</w:t>
      </w:r>
      <w:proofErr w:type="spellEnd"/>
      <w:r>
        <w:t>,</w:t>
      </w:r>
      <w:r>
        <w:rPr>
          <w:spacing w:val="-3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2018.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Access:</w:t>
      </w:r>
      <w:r>
        <w:rPr>
          <w:spacing w:val="-2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30th</w:t>
      </w:r>
      <w:r>
        <w:rPr>
          <w:spacing w:val="-3"/>
        </w:rPr>
        <w:t xml:space="preserve"> </w:t>
      </w:r>
      <w:r>
        <w:t>2021.</w:t>
      </w:r>
    </w:p>
    <w:p w14:paraId="558FBBAB" w14:textId="77777777" w:rsidR="00D601DD" w:rsidRDefault="000B0A12">
      <w:pPr>
        <w:pStyle w:val="BodyText"/>
        <w:spacing w:line="274" w:lineRule="exact"/>
        <w:ind w:left="157"/>
      </w:pPr>
      <w:hyperlink r:id="rId93">
        <w:r>
          <w:t>https://www.entrepreneur.com/article/319921</w:t>
        </w:r>
      </w:hyperlink>
    </w:p>
    <w:p w14:paraId="061F6CDC" w14:textId="77777777" w:rsidR="00D601DD" w:rsidRDefault="00D601DD">
      <w:pPr>
        <w:pStyle w:val="BodyText"/>
        <w:spacing w:before="11"/>
        <w:rPr>
          <w:sz w:val="21"/>
        </w:rPr>
      </w:pPr>
    </w:p>
    <w:p w14:paraId="7E9FF050" w14:textId="77777777" w:rsidR="00D601DD" w:rsidRDefault="000B0A12">
      <w:pPr>
        <w:pStyle w:val="BodyText"/>
        <w:spacing w:line="252" w:lineRule="auto"/>
        <w:ind w:left="515" w:hanging="359"/>
      </w:pPr>
      <w:r>
        <w:t>Tunde</w:t>
      </w:r>
      <w:r>
        <w:rPr>
          <w:spacing w:val="-9"/>
        </w:rPr>
        <w:t xml:space="preserve"> </w:t>
      </w:r>
      <w:r>
        <w:t>Olanrewaju.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rise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digital</w:t>
      </w:r>
      <w:r>
        <w:rPr>
          <w:spacing w:val="-9"/>
        </w:rPr>
        <w:t xml:space="preserve"> </w:t>
      </w:r>
      <w:r>
        <w:t>bank.</w:t>
      </w:r>
      <w:r>
        <w:rPr>
          <w:spacing w:val="-7"/>
        </w:rPr>
        <w:t xml:space="preserve"> </w:t>
      </w:r>
      <w:r>
        <w:t>McKinsey,</w:t>
      </w:r>
      <w:r>
        <w:rPr>
          <w:spacing w:val="-9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t>2014.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line.</w:t>
      </w:r>
      <w:r>
        <w:rPr>
          <w:spacing w:val="-8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Access:</w:t>
      </w:r>
      <w:r>
        <w:rPr>
          <w:spacing w:val="-57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1"/>
        </w:rPr>
        <w:t xml:space="preserve"> </w:t>
      </w:r>
      <w:r>
        <w:t>2021.</w:t>
      </w:r>
    </w:p>
    <w:p w14:paraId="58D31656" w14:textId="77777777" w:rsidR="00D601DD" w:rsidRDefault="000B0A12">
      <w:pPr>
        <w:pStyle w:val="BodyText"/>
        <w:spacing w:line="252" w:lineRule="auto"/>
        <w:ind w:left="515" w:right="413" w:hanging="359"/>
      </w:pPr>
      <w:hyperlink r:id="rId94">
        <w:r>
          <w:t>https://www.mckinsey.com/business-functions/mckinsey-digital/our-insights/the-rise-of-the-d</w:t>
        </w:r>
      </w:hyperlink>
      <w:r>
        <w:rPr>
          <w:spacing w:val="-57"/>
        </w:rPr>
        <w:t xml:space="preserve"> </w:t>
      </w:r>
      <w:hyperlink r:id="rId95">
        <w:proofErr w:type="spellStart"/>
        <w:r>
          <w:t>igital</w:t>
        </w:r>
        <w:proofErr w:type="spellEnd"/>
        <w:r>
          <w:t>-bank</w:t>
        </w:r>
      </w:hyperlink>
    </w:p>
    <w:p w14:paraId="350CC306" w14:textId="77777777" w:rsidR="00D601DD" w:rsidRDefault="00D601DD">
      <w:pPr>
        <w:pStyle w:val="BodyText"/>
        <w:spacing w:before="5"/>
        <w:rPr>
          <w:sz w:val="20"/>
        </w:rPr>
      </w:pPr>
    </w:p>
    <w:p w14:paraId="45A29898" w14:textId="77777777" w:rsidR="00D601DD" w:rsidRDefault="000B0A12">
      <w:pPr>
        <w:pStyle w:val="BodyText"/>
        <w:spacing w:line="252" w:lineRule="auto"/>
        <w:ind w:left="515" w:hanging="359"/>
      </w:pPr>
      <w:r>
        <w:t>Wells</w:t>
      </w:r>
      <w:r>
        <w:rPr>
          <w:spacing w:val="-14"/>
        </w:rPr>
        <w:t xml:space="preserve"> </w:t>
      </w:r>
      <w:r>
        <w:t>Fargo.</w:t>
      </w:r>
      <w:r>
        <w:rPr>
          <w:spacing w:val="-13"/>
        </w:rPr>
        <w:t xml:space="preserve"> </w:t>
      </w:r>
      <w:r>
        <w:t>Engaging</w:t>
      </w:r>
      <w:r>
        <w:rPr>
          <w:spacing w:val="-13"/>
        </w:rPr>
        <w:t xml:space="preserve"> </w:t>
      </w:r>
      <w:r>
        <w:t>tech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business.</w:t>
      </w:r>
      <w:r>
        <w:rPr>
          <w:spacing w:val="-14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Artificial</w:t>
      </w:r>
      <w:r>
        <w:rPr>
          <w:spacing w:val="-13"/>
        </w:rPr>
        <w:t xml:space="preserve"> </w:t>
      </w:r>
      <w:r>
        <w:t>Intelligence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connect</w:t>
      </w:r>
      <w:r>
        <w:rPr>
          <w:spacing w:val="-14"/>
        </w:rPr>
        <w:t xml:space="preserve"> </w:t>
      </w:r>
      <w:r>
        <w:t>with</w:t>
      </w:r>
      <w:r>
        <w:rPr>
          <w:spacing w:val="-12"/>
        </w:rPr>
        <w:t xml:space="preserve"> </w:t>
      </w:r>
      <w:proofErr w:type="spellStart"/>
      <w:r>
        <w:t>cus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tomers</w:t>
      </w:r>
      <w:proofErr w:type="spellEnd"/>
      <w:r>
        <w:t>.</w:t>
      </w:r>
      <w:r>
        <w:rPr>
          <w:spacing w:val="-3"/>
        </w:rPr>
        <w:t xml:space="preserve"> </w:t>
      </w:r>
      <w:r>
        <w:t>Wells</w:t>
      </w:r>
      <w:r>
        <w:rPr>
          <w:spacing w:val="-3"/>
        </w:rPr>
        <w:t xml:space="preserve"> </w:t>
      </w:r>
      <w:r>
        <w:t>Fargo,</w:t>
      </w:r>
      <w:r>
        <w:rPr>
          <w:spacing w:val="-3"/>
        </w:rPr>
        <w:t xml:space="preserve"> </w:t>
      </w:r>
      <w:r>
        <w:t>2020.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Access:</w:t>
      </w:r>
      <w:r>
        <w:rPr>
          <w:spacing w:val="-3"/>
        </w:rPr>
        <w:t xml:space="preserve"> </w:t>
      </w:r>
      <w:r>
        <w:t>September</w:t>
      </w:r>
      <w:r>
        <w:rPr>
          <w:spacing w:val="-2"/>
        </w:rPr>
        <w:t xml:space="preserve"> </w:t>
      </w:r>
      <w:r>
        <w:t>30th</w:t>
      </w:r>
      <w:r>
        <w:rPr>
          <w:spacing w:val="-3"/>
        </w:rPr>
        <w:t xml:space="preserve"> </w:t>
      </w:r>
      <w:r>
        <w:t>2021.</w:t>
      </w:r>
    </w:p>
    <w:p w14:paraId="09C4C9C7" w14:textId="77777777" w:rsidR="00D601DD" w:rsidRDefault="000B0A12">
      <w:pPr>
        <w:pStyle w:val="BodyText"/>
        <w:spacing w:line="252" w:lineRule="auto"/>
        <w:ind w:left="515" w:right="415" w:hanging="359"/>
      </w:pPr>
      <w:hyperlink r:id="rId96">
        <w:r>
          <w:t>https://www.wellsfargo.com/biz/wells-fargo-works/planning-operations/planning-marketing/e</w:t>
        </w:r>
      </w:hyperlink>
      <w:r>
        <w:rPr>
          <w:spacing w:val="-57"/>
        </w:rPr>
        <w:t xml:space="preserve"> </w:t>
      </w:r>
      <w:hyperlink r:id="rId97">
        <w:proofErr w:type="spellStart"/>
        <w:r>
          <w:t>ngaging</w:t>
        </w:r>
        <w:proofErr w:type="spellEnd"/>
        <w:r>
          <w:t>-tech-for-your-business/</w:t>
        </w:r>
      </w:hyperlink>
    </w:p>
    <w:p w14:paraId="5D7D8081" w14:textId="77777777" w:rsidR="00D601DD" w:rsidRDefault="00D601DD">
      <w:pPr>
        <w:spacing w:line="252" w:lineRule="auto"/>
        <w:sectPr w:rsidR="00D601DD">
          <w:pgSz w:w="11910" w:h="16840"/>
          <w:pgMar w:top="1340" w:right="1000" w:bottom="1020" w:left="1260" w:header="0" w:footer="833" w:gutter="0"/>
          <w:cols w:space="708"/>
        </w:sectPr>
      </w:pPr>
    </w:p>
    <w:p w14:paraId="32B7AAF5" w14:textId="77777777" w:rsidR="00D601DD" w:rsidRDefault="000B0A12">
      <w:pPr>
        <w:pStyle w:val="Heading1"/>
      </w:pPr>
      <w:bookmarkStart w:id="442" w:name="List_of_appendices"/>
      <w:bookmarkStart w:id="443" w:name="_bookmark68"/>
      <w:bookmarkEnd w:id="442"/>
      <w:bookmarkEnd w:id="443"/>
      <w:r>
        <w:lastRenderedPageBreak/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APPENDICES</w:t>
      </w:r>
    </w:p>
    <w:p w14:paraId="4B264787" w14:textId="77777777" w:rsidR="00D601DD" w:rsidRDefault="00D601DD">
      <w:pPr>
        <w:pStyle w:val="BodyText"/>
        <w:rPr>
          <w:b/>
          <w:sz w:val="26"/>
        </w:rPr>
      </w:pPr>
    </w:p>
    <w:p w14:paraId="1692EDAC" w14:textId="77777777" w:rsidR="00D601DD" w:rsidRDefault="00D601DD">
      <w:pPr>
        <w:pStyle w:val="BodyText"/>
        <w:spacing w:before="9"/>
        <w:rPr>
          <w:b/>
          <w:sz w:val="37"/>
        </w:rPr>
      </w:pPr>
    </w:p>
    <w:p w14:paraId="1DB49AFB" w14:textId="77777777" w:rsidR="00D601DD" w:rsidRDefault="000B0A12">
      <w:pPr>
        <w:pStyle w:val="Heading2"/>
        <w:ind w:left="157" w:firstLine="0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shorts</w:t>
      </w:r>
    </w:p>
    <w:p w14:paraId="34AA4B34" w14:textId="77777777" w:rsidR="00D601DD" w:rsidRDefault="00D601DD">
      <w:pPr>
        <w:pStyle w:val="BodyText"/>
        <w:rPr>
          <w:b/>
          <w:sz w:val="26"/>
        </w:rPr>
      </w:pPr>
    </w:p>
    <w:p w14:paraId="0413D054" w14:textId="77777777" w:rsidR="00D601DD" w:rsidRDefault="00D601DD">
      <w:pPr>
        <w:pStyle w:val="BodyText"/>
        <w:spacing w:before="9"/>
        <w:rPr>
          <w:b/>
          <w:sz w:val="37"/>
        </w:rPr>
      </w:pPr>
    </w:p>
    <w:p w14:paraId="072BD01B" w14:textId="77777777" w:rsidR="00D601DD" w:rsidRDefault="000B0A12">
      <w:pPr>
        <w:pStyle w:val="BodyText"/>
        <w:tabs>
          <w:tab w:val="left" w:pos="1538"/>
          <w:tab w:val="left" w:pos="1857"/>
        </w:tabs>
        <w:ind w:left="177"/>
      </w:pPr>
      <w:r>
        <w:t>AI</w:t>
      </w:r>
      <w:r>
        <w:tab/>
        <w:t>-</w:t>
      </w:r>
      <w:r>
        <w:tab/>
        <w:t>Artificial</w:t>
      </w:r>
      <w:r>
        <w:rPr>
          <w:spacing w:val="-8"/>
        </w:rPr>
        <w:t xml:space="preserve"> </w:t>
      </w:r>
      <w:r>
        <w:t>Intelligence</w:t>
      </w:r>
    </w:p>
    <w:p w14:paraId="36DB4804" w14:textId="77777777" w:rsidR="00D601DD" w:rsidRDefault="000B0A12">
      <w:pPr>
        <w:pStyle w:val="BodyText"/>
        <w:tabs>
          <w:tab w:val="left" w:pos="1538"/>
          <w:tab w:val="left" w:pos="1857"/>
        </w:tabs>
        <w:spacing w:before="136"/>
        <w:ind w:left="177"/>
      </w:pPr>
      <w:r>
        <w:t>ML</w:t>
      </w:r>
      <w:r>
        <w:tab/>
        <w:t>-</w:t>
      </w:r>
      <w:r>
        <w:tab/>
        <w:t>Machine</w:t>
      </w:r>
      <w:r>
        <w:rPr>
          <w:spacing w:val="-7"/>
        </w:rPr>
        <w:t xml:space="preserve"> </w:t>
      </w:r>
      <w:r>
        <w:t>Learning</w:t>
      </w:r>
    </w:p>
    <w:p w14:paraId="1566A1BD" w14:textId="77777777" w:rsidR="00D601DD" w:rsidRDefault="000B0A12">
      <w:pPr>
        <w:pStyle w:val="BodyText"/>
        <w:tabs>
          <w:tab w:val="left" w:pos="1538"/>
          <w:tab w:val="left" w:pos="1857"/>
        </w:tabs>
        <w:spacing w:before="135" w:line="357" w:lineRule="auto"/>
        <w:ind w:left="177" w:right="4367"/>
      </w:pPr>
      <w:r>
        <w:t>NLP</w:t>
      </w:r>
      <w:r>
        <w:tab/>
        <w:t>-</w:t>
      </w:r>
      <w:r>
        <w:tab/>
        <w:t>Natural Language Programming</w:t>
      </w:r>
      <w:r>
        <w:rPr>
          <w:spacing w:val="1"/>
        </w:rPr>
        <w:t xml:space="preserve"> </w:t>
      </w:r>
      <w:r>
        <w:t>NLU</w:t>
      </w:r>
      <w:r>
        <w:tab/>
        <w:t>-</w:t>
      </w:r>
      <w:r>
        <w:tab/>
        <w:t>Natural Language Understanding</w:t>
      </w:r>
      <w:r>
        <w:rPr>
          <w:spacing w:val="1"/>
        </w:rPr>
        <w:t xml:space="preserve"> </w:t>
      </w:r>
      <w:r>
        <w:t>NLG</w:t>
      </w:r>
      <w:r>
        <w:tab/>
        <w:t>-</w:t>
      </w:r>
      <w:r>
        <w:tab/>
        <w:t>Natural Language Generation</w:t>
      </w:r>
      <w:r>
        <w:rPr>
          <w:spacing w:val="1"/>
        </w:rPr>
        <w:t xml:space="preserve"> </w:t>
      </w:r>
      <w:r>
        <w:t>GDPR</w:t>
      </w:r>
      <w:r>
        <w:tab/>
        <w:t>-</w:t>
      </w:r>
      <w:r>
        <w:tab/>
        <w:t>General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Protection</w:t>
      </w:r>
      <w:r>
        <w:rPr>
          <w:spacing w:val="-10"/>
        </w:rPr>
        <w:t xml:space="preserve"> </w:t>
      </w:r>
      <w:r>
        <w:t>Regulation</w:t>
      </w:r>
      <w:r>
        <w:rPr>
          <w:spacing w:val="-57"/>
        </w:rPr>
        <w:t xml:space="preserve"> </w:t>
      </w:r>
      <w:r>
        <w:t>EBA</w:t>
      </w:r>
      <w:r>
        <w:tab/>
        <w:t>-</w:t>
      </w:r>
      <w:r>
        <w:tab/>
        <w:t>European</w:t>
      </w:r>
      <w:r>
        <w:rPr>
          <w:spacing w:val="-3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Authority</w:t>
      </w:r>
    </w:p>
    <w:p w14:paraId="1D5792CC" w14:textId="77777777" w:rsidR="00D601DD" w:rsidRDefault="000B0A12">
      <w:pPr>
        <w:pStyle w:val="BodyText"/>
        <w:tabs>
          <w:tab w:val="left" w:pos="1538"/>
          <w:tab w:val="left" w:pos="1857"/>
        </w:tabs>
        <w:spacing w:before="3" w:line="357" w:lineRule="auto"/>
        <w:ind w:left="177" w:right="3995"/>
      </w:pPr>
      <w:r>
        <w:t>CMA</w:t>
      </w:r>
      <w:r>
        <w:tab/>
        <w:t>-</w:t>
      </w:r>
      <w:r>
        <w:tab/>
      </w:r>
      <w:r>
        <w:t>Competition and Markets Authority</w:t>
      </w:r>
      <w:r>
        <w:rPr>
          <w:spacing w:val="1"/>
        </w:rPr>
        <w:t xml:space="preserve"> </w:t>
      </w:r>
      <w:r>
        <w:t>OBIE</w:t>
      </w:r>
      <w:r>
        <w:tab/>
        <w:t>-</w:t>
      </w:r>
      <w:r>
        <w:tab/>
        <w:t>Open Banking Implementation Entity</w:t>
      </w:r>
      <w:r>
        <w:rPr>
          <w:spacing w:val="1"/>
        </w:rPr>
        <w:t xml:space="preserve"> </w:t>
      </w:r>
      <w:r>
        <w:t>PSD</w:t>
      </w:r>
      <w:r>
        <w:tab/>
        <w:t>-</w:t>
      </w:r>
      <w:r>
        <w:tab/>
        <w:t>Payment</w:t>
      </w:r>
      <w:r>
        <w:rPr>
          <w:spacing w:val="-9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Directive,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edition</w:t>
      </w:r>
    </w:p>
    <w:p w14:paraId="43A76C5C" w14:textId="77777777" w:rsidR="00D601DD" w:rsidRDefault="000B0A12">
      <w:pPr>
        <w:pStyle w:val="BodyText"/>
        <w:tabs>
          <w:tab w:val="left" w:pos="1538"/>
          <w:tab w:val="left" w:pos="1857"/>
        </w:tabs>
        <w:spacing w:before="1" w:line="357" w:lineRule="auto"/>
        <w:ind w:left="177" w:right="3445"/>
      </w:pPr>
      <w:r>
        <w:t>PSD2</w:t>
      </w:r>
      <w:r>
        <w:tab/>
        <w:t>-</w:t>
      </w:r>
      <w:r>
        <w:tab/>
        <w:t>Payment Service Directive, second edition</w:t>
      </w:r>
      <w:r>
        <w:rPr>
          <w:spacing w:val="1"/>
        </w:rPr>
        <w:t xml:space="preserve"> </w:t>
      </w:r>
      <w:r>
        <w:t>ASPSP</w:t>
      </w:r>
      <w:r>
        <w:tab/>
        <w:t>-</w:t>
      </w:r>
      <w:r>
        <w:tab/>
        <w:t>Account</w:t>
      </w:r>
      <w:r>
        <w:rPr>
          <w:spacing w:val="-12"/>
        </w:rPr>
        <w:t xml:space="preserve"> </w:t>
      </w:r>
      <w:r>
        <w:t>Servicing</w:t>
      </w:r>
      <w:r>
        <w:rPr>
          <w:spacing w:val="-11"/>
        </w:rPr>
        <w:t xml:space="preserve"> </w:t>
      </w:r>
      <w:r>
        <w:t>Payment</w:t>
      </w:r>
      <w:r>
        <w:rPr>
          <w:spacing w:val="-12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Provider</w:t>
      </w:r>
      <w:r>
        <w:rPr>
          <w:spacing w:val="-57"/>
        </w:rPr>
        <w:t xml:space="preserve"> </w:t>
      </w:r>
      <w:r>
        <w:t>TPP</w:t>
      </w:r>
      <w:r>
        <w:tab/>
        <w:t>-</w:t>
      </w:r>
      <w:r>
        <w:tab/>
        <w:t>Third-Party</w:t>
      </w:r>
      <w:r>
        <w:rPr>
          <w:spacing w:val="-2"/>
        </w:rPr>
        <w:t xml:space="preserve"> </w:t>
      </w:r>
      <w:r>
        <w:t>Provider</w:t>
      </w:r>
    </w:p>
    <w:p w14:paraId="08F4CD82" w14:textId="77777777" w:rsidR="00D601DD" w:rsidRDefault="000B0A12">
      <w:pPr>
        <w:pStyle w:val="BodyText"/>
        <w:tabs>
          <w:tab w:val="left" w:pos="1538"/>
          <w:tab w:val="left" w:pos="1857"/>
        </w:tabs>
        <w:spacing w:before="2" w:line="357" w:lineRule="auto"/>
        <w:ind w:left="177" w:right="4115"/>
      </w:pPr>
      <w:r>
        <w:t>AISP</w:t>
      </w:r>
      <w:r>
        <w:tab/>
        <w:t>-</w:t>
      </w:r>
      <w:r>
        <w:tab/>
        <w:t>Account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Provider</w:t>
      </w:r>
      <w:r>
        <w:rPr>
          <w:spacing w:val="-57"/>
        </w:rPr>
        <w:t xml:space="preserve"> </w:t>
      </w:r>
      <w:r>
        <w:t>PISP</w:t>
      </w:r>
      <w:r>
        <w:tab/>
        <w:t>-</w:t>
      </w:r>
      <w:r>
        <w:tab/>
        <w:t>Payment</w:t>
      </w:r>
      <w:r>
        <w:rPr>
          <w:spacing w:val="-6"/>
        </w:rPr>
        <w:t xml:space="preserve"> </w:t>
      </w:r>
      <w:r>
        <w:t>Initiation</w:t>
      </w:r>
      <w:r>
        <w:rPr>
          <w:spacing w:val="-5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Provider</w:t>
      </w:r>
    </w:p>
    <w:p w14:paraId="327C9DAA" w14:textId="77777777" w:rsidR="00D601DD" w:rsidRDefault="000B0A12">
      <w:pPr>
        <w:pStyle w:val="BodyText"/>
        <w:tabs>
          <w:tab w:val="left" w:pos="1538"/>
          <w:tab w:val="left" w:pos="1857"/>
        </w:tabs>
        <w:spacing w:before="1" w:line="357" w:lineRule="auto"/>
        <w:ind w:left="177" w:right="3563"/>
      </w:pPr>
      <w:r>
        <w:t>PIISP</w:t>
      </w:r>
      <w:r>
        <w:tab/>
        <w:t>-</w:t>
      </w:r>
      <w:r>
        <w:tab/>
        <w:t>Payment</w:t>
      </w:r>
      <w:r>
        <w:rPr>
          <w:spacing w:val="-9"/>
        </w:rPr>
        <w:t xml:space="preserve"> </w:t>
      </w:r>
      <w:r>
        <w:t>Instrument</w:t>
      </w:r>
      <w:r>
        <w:rPr>
          <w:spacing w:val="-9"/>
        </w:rPr>
        <w:t xml:space="preserve"> </w:t>
      </w:r>
      <w:r>
        <w:t>Issuer</w:t>
      </w:r>
      <w:r>
        <w:rPr>
          <w:spacing w:val="-9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Provider</w:t>
      </w:r>
      <w:r>
        <w:rPr>
          <w:spacing w:val="-57"/>
        </w:rPr>
        <w:t xml:space="preserve"> </w:t>
      </w:r>
      <w:r>
        <w:t>SCA</w:t>
      </w:r>
      <w:r>
        <w:tab/>
        <w:t>-</w:t>
      </w:r>
      <w:r>
        <w:tab/>
        <w:t>Strong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Authentication</w:t>
      </w:r>
    </w:p>
    <w:p w14:paraId="71B94764" w14:textId="77777777" w:rsidR="00D601DD" w:rsidRDefault="000B0A12">
      <w:pPr>
        <w:pStyle w:val="BodyText"/>
        <w:tabs>
          <w:tab w:val="left" w:pos="1538"/>
          <w:tab w:val="left" w:pos="1857"/>
        </w:tabs>
        <w:spacing w:before="1"/>
        <w:ind w:left="177"/>
      </w:pPr>
      <w:r>
        <w:t>PSU</w:t>
      </w:r>
      <w:r>
        <w:tab/>
        <w:t>-</w:t>
      </w:r>
      <w:r>
        <w:tab/>
        <w:t>Payment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User</w:t>
      </w:r>
    </w:p>
    <w:p w14:paraId="6BF4AFDA" w14:textId="77777777" w:rsidR="00D601DD" w:rsidRDefault="000B0A12">
      <w:pPr>
        <w:pStyle w:val="BodyText"/>
        <w:tabs>
          <w:tab w:val="left" w:pos="1538"/>
          <w:tab w:val="left" w:pos="1857"/>
        </w:tabs>
        <w:spacing w:before="136" w:line="357" w:lineRule="auto"/>
        <w:ind w:left="177" w:right="4566"/>
      </w:pPr>
      <w:r>
        <w:t>DBMS</w:t>
      </w:r>
      <w:r>
        <w:tab/>
        <w:t>-</w:t>
      </w:r>
      <w:r>
        <w:tab/>
        <w:t>Database Management System</w:t>
      </w:r>
      <w:r>
        <w:rPr>
          <w:spacing w:val="1"/>
        </w:rPr>
        <w:t xml:space="preserve"> </w:t>
      </w:r>
      <w:r>
        <w:t>MBMS</w:t>
      </w:r>
      <w:r>
        <w:tab/>
        <w:t>-</w:t>
      </w:r>
      <w:r>
        <w:tab/>
        <w:t>Model</w:t>
      </w:r>
      <w:r>
        <w:rPr>
          <w:spacing w:val="-10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CV</w:t>
      </w:r>
      <w:r>
        <w:tab/>
        <w:t>-</w:t>
      </w:r>
      <w:r>
        <w:tab/>
        <w:t>Curriculum</w:t>
      </w:r>
      <w:r>
        <w:rPr>
          <w:spacing w:val="-2"/>
        </w:rPr>
        <w:t xml:space="preserve"> </w:t>
      </w:r>
      <w:r>
        <w:t>Vitae</w:t>
      </w:r>
    </w:p>
    <w:p w14:paraId="250B2706" w14:textId="77777777" w:rsidR="00D601DD" w:rsidRDefault="000B0A12">
      <w:pPr>
        <w:pStyle w:val="BodyText"/>
        <w:tabs>
          <w:tab w:val="left" w:pos="1538"/>
          <w:tab w:val="left" w:pos="1857"/>
        </w:tabs>
        <w:spacing w:before="1" w:line="357" w:lineRule="auto"/>
        <w:ind w:left="177" w:right="2163"/>
      </w:pPr>
      <w:r>
        <w:t>MiFID</w:t>
      </w:r>
      <w:r>
        <w:rPr>
          <w:spacing w:val="-4"/>
        </w:rPr>
        <w:t xml:space="preserve"> </w:t>
      </w:r>
      <w:r>
        <w:t>II</w:t>
      </w:r>
      <w:r>
        <w:tab/>
        <w:t>-</w:t>
      </w:r>
      <w:r>
        <w:tab/>
        <w:t>Markets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Instruments</w:t>
      </w:r>
      <w:r>
        <w:rPr>
          <w:spacing w:val="-8"/>
        </w:rPr>
        <w:t xml:space="preserve"> </w:t>
      </w:r>
      <w:r>
        <w:t>Directive,</w:t>
      </w:r>
      <w:r>
        <w:rPr>
          <w:spacing w:val="-8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edition</w:t>
      </w:r>
      <w:r>
        <w:rPr>
          <w:spacing w:val="-57"/>
        </w:rPr>
        <w:t xml:space="preserve"> </w:t>
      </w:r>
      <w:r>
        <w:t>R&amp;D</w:t>
      </w:r>
      <w:r>
        <w:tab/>
        <w:t>-</w:t>
      </w:r>
      <w:r>
        <w:tab/>
        <w:t>Research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</w:t>
      </w:r>
    </w:p>
    <w:p w14:paraId="37E4C927" w14:textId="77777777" w:rsidR="00D601DD" w:rsidRDefault="000B0A12">
      <w:pPr>
        <w:pStyle w:val="BodyText"/>
        <w:tabs>
          <w:tab w:val="left" w:pos="1538"/>
          <w:tab w:val="left" w:pos="1857"/>
        </w:tabs>
        <w:spacing w:before="1"/>
        <w:ind w:left="177"/>
      </w:pPr>
      <w:r>
        <w:t>KYC</w:t>
      </w:r>
      <w:r>
        <w:tab/>
        <w:t>-</w:t>
      </w:r>
      <w:r>
        <w:tab/>
        <w:t>Know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Customer</w:t>
      </w:r>
    </w:p>
    <w:p w14:paraId="5F05AAF1" w14:textId="77777777" w:rsidR="00D601DD" w:rsidRDefault="000B0A12">
      <w:pPr>
        <w:pStyle w:val="BodyText"/>
        <w:tabs>
          <w:tab w:val="left" w:pos="1538"/>
          <w:tab w:val="left" w:pos="1857"/>
        </w:tabs>
        <w:spacing w:before="136"/>
        <w:ind w:left="177"/>
      </w:pPr>
      <w:r>
        <w:t>AML</w:t>
      </w:r>
      <w:r>
        <w:tab/>
        <w:t>-</w:t>
      </w:r>
      <w:r>
        <w:tab/>
        <w:t>Anti-Money</w:t>
      </w:r>
      <w:r>
        <w:rPr>
          <w:spacing w:val="-9"/>
        </w:rPr>
        <w:t xml:space="preserve"> </w:t>
      </w:r>
      <w:r>
        <w:t>Laundering</w:t>
      </w:r>
    </w:p>
    <w:p w14:paraId="777BCE38" w14:textId="77777777" w:rsidR="00D601DD" w:rsidRDefault="000B0A12">
      <w:pPr>
        <w:pStyle w:val="BodyText"/>
        <w:tabs>
          <w:tab w:val="left" w:pos="1538"/>
          <w:tab w:val="left" w:pos="1857"/>
        </w:tabs>
        <w:spacing w:before="136" w:line="357" w:lineRule="auto"/>
        <w:ind w:left="177" w:right="4374"/>
      </w:pPr>
      <w:r>
        <w:t>API</w:t>
      </w:r>
      <w:r>
        <w:tab/>
        <w:t>-</w:t>
      </w:r>
      <w:r>
        <w:tab/>
        <w:t>Application</w:t>
      </w:r>
      <w:r>
        <w:rPr>
          <w:spacing w:val="-15"/>
        </w:rPr>
        <w:t xml:space="preserve"> </w:t>
      </w:r>
      <w:r>
        <w:t>Programming</w:t>
      </w:r>
      <w:r>
        <w:rPr>
          <w:spacing w:val="-14"/>
        </w:rPr>
        <w:t xml:space="preserve"> </w:t>
      </w:r>
      <w:r>
        <w:t>Interface</w:t>
      </w:r>
      <w:r>
        <w:rPr>
          <w:spacing w:val="-57"/>
        </w:rPr>
        <w:t xml:space="preserve"> </w:t>
      </w:r>
      <w:r>
        <w:t>BaaS</w:t>
      </w:r>
      <w:r>
        <w:tab/>
        <w:t>-</w:t>
      </w:r>
      <w:r>
        <w:tab/>
        <w:t>Banking-as-a-Se</w:t>
      </w:r>
      <w:r>
        <w:t>rvice</w:t>
      </w:r>
    </w:p>
    <w:p w14:paraId="63A31F0C" w14:textId="77777777" w:rsidR="00D601DD" w:rsidRDefault="000B0A12">
      <w:pPr>
        <w:pStyle w:val="BodyText"/>
        <w:tabs>
          <w:tab w:val="left" w:pos="1538"/>
          <w:tab w:val="left" w:pos="1857"/>
        </w:tabs>
        <w:spacing w:before="1"/>
        <w:ind w:left="177"/>
      </w:pPr>
      <w:proofErr w:type="spellStart"/>
      <w:r>
        <w:t>BaaP</w:t>
      </w:r>
      <w:proofErr w:type="spellEnd"/>
      <w:r>
        <w:tab/>
        <w:t>-</w:t>
      </w:r>
      <w:r>
        <w:tab/>
        <w:t>Banking-as-a-Platform</w:t>
      </w:r>
    </w:p>
    <w:p w14:paraId="03EAEDFF" w14:textId="77777777" w:rsidR="00D601DD" w:rsidRDefault="000B0A12">
      <w:pPr>
        <w:pStyle w:val="BodyText"/>
        <w:tabs>
          <w:tab w:val="left" w:pos="1538"/>
          <w:tab w:val="left" w:pos="1857"/>
        </w:tabs>
        <w:spacing w:before="135"/>
        <w:ind w:left="177"/>
      </w:pPr>
      <w:r>
        <w:t>CRM</w:t>
      </w:r>
      <w:r>
        <w:tab/>
        <w:t>-</w:t>
      </w:r>
      <w:r>
        <w:tab/>
        <w:t>Customer</w:t>
      </w:r>
      <w:r>
        <w:rPr>
          <w:spacing w:val="-8"/>
        </w:rPr>
        <w:t xml:space="preserve"> </w:t>
      </w:r>
      <w:r>
        <w:t>Relationship</w:t>
      </w:r>
      <w:r>
        <w:rPr>
          <w:spacing w:val="-8"/>
        </w:rPr>
        <w:t xml:space="preserve"> </w:t>
      </w:r>
      <w:r>
        <w:t>Management</w:t>
      </w:r>
    </w:p>
    <w:p w14:paraId="66B912EC" w14:textId="77777777" w:rsidR="00D601DD" w:rsidRDefault="00D601DD">
      <w:pPr>
        <w:sectPr w:rsidR="00D601DD">
          <w:pgSz w:w="11910" w:h="16840"/>
          <w:pgMar w:top="1520" w:right="1000" w:bottom="1020" w:left="1260" w:header="0" w:footer="833" w:gutter="0"/>
          <w:cols w:space="708"/>
        </w:sectPr>
      </w:pPr>
    </w:p>
    <w:p w14:paraId="6517C5EB" w14:textId="77777777" w:rsidR="00D601DD" w:rsidRDefault="000B0A12">
      <w:pPr>
        <w:spacing w:before="63"/>
        <w:ind w:left="157"/>
        <w:rPr>
          <w:b/>
          <w:sz w:val="24"/>
        </w:rPr>
      </w:pPr>
      <w:r>
        <w:rPr>
          <w:b/>
          <w:sz w:val="24"/>
        </w:rPr>
        <w:lastRenderedPageBreak/>
        <w:t>List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tables</w:t>
      </w:r>
    </w:p>
    <w:p w14:paraId="5C10AE92" w14:textId="77777777" w:rsidR="00D601DD" w:rsidRDefault="00D601DD">
      <w:pPr>
        <w:pStyle w:val="BodyText"/>
        <w:rPr>
          <w:b/>
          <w:sz w:val="20"/>
        </w:rPr>
      </w:pPr>
    </w:p>
    <w:p w14:paraId="07060DF4" w14:textId="77777777" w:rsidR="00D601DD" w:rsidRDefault="00D601DD">
      <w:pPr>
        <w:pStyle w:val="BodyText"/>
        <w:rPr>
          <w:b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1"/>
        <w:gridCol w:w="7654"/>
        <w:gridCol w:w="425"/>
      </w:tblGrid>
      <w:tr w:rsidR="00D601DD" w14:paraId="707EE88F" w14:textId="77777777">
        <w:trPr>
          <w:trHeight w:val="338"/>
        </w:trPr>
        <w:tc>
          <w:tcPr>
            <w:tcW w:w="1091" w:type="dxa"/>
          </w:tcPr>
          <w:p w14:paraId="0E52073C" w14:textId="77777777" w:rsidR="00D601DD" w:rsidRDefault="000B0A12">
            <w:pPr>
              <w:pStyle w:val="TableParagraph"/>
              <w:spacing w:line="265" w:lineRule="exact"/>
              <w:ind w:left="50"/>
              <w:jc w:val="left"/>
              <w:rPr>
                <w:sz w:val="24"/>
              </w:rPr>
            </w:pPr>
            <w:hyperlink w:anchor="_bookmark4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1.</w:t>
              </w:r>
            </w:hyperlink>
          </w:p>
        </w:tc>
        <w:tc>
          <w:tcPr>
            <w:tcW w:w="7654" w:type="dxa"/>
          </w:tcPr>
          <w:p w14:paraId="7BEC481C" w14:textId="77777777" w:rsidR="00D601DD" w:rsidRDefault="000B0A12">
            <w:pPr>
              <w:pStyle w:val="TableParagraph"/>
              <w:spacing w:line="265" w:lineRule="exact"/>
              <w:ind w:left="154"/>
              <w:jc w:val="left"/>
              <w:rPr>
                <w:sz w:val="24"/>
              </w:rPr>
            </w:pPr>
            <w:hyperlink w:anchor="_bookmark4" w:history="1">
              <w:r>
                <w:rPr>
                  <w:sz w:val="24"/>
                </w:rPr>
                <w:t>Structure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human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interaction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on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layers</w:t>
              </w:r>
            </w:hyperlink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329746AB" w14:textId="77777777" w:rsidR="00D601DD" w:rsidRDefault="000B0A12">
            <w:pPr>
              <w:pStyle w:val="TableParagraph"/>
              <w:spacing w:line="265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601DD" w14:paraId="22973745" w14:textId="77777777">
        <w:trPr>
          <w:trHeight w:val="411"/>
        </w:trPr>
        <w:tc>
          <w:tcPr>
            <w:tcW w:w="1091" w:type="dxa"/>
          </w:tcPr>
          <w:p w14:paraId="4FAC9901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8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2.</w:t>
              </w:r>
            </w:hyperlink>
          </w:p>
        </w:tc>
        <w:tc>
          <w:tcPr>
            <w:tcW w:w="7654" w:type="dxa"/>
          </w:tcPr>
          <w:p w14:paraId="2B769A4D" w14:textId="77777777" w:rsidR="00D601DD" w:rsidRDefault="000B0A12">
            <w:pPr>
              <w:pStyle w:val="TableParagraph"/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8" w:history="1">
              <w:r>
                <w:rPr>
                  <w:sz w:val="24"/>
                </w:rPr>
                <w:t>Scheme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interconnection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PSD2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agents</w:t>
              </w:r>
              <w:r>
                <w:rPr>
                  <w:spacing w:val="1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000A34C6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D601DD" w14:paraId="4F382CED" w14:textId="77777777">
        <w:trPr>
          <w:trHeight w:val="411"/>
        </w:trPr>
        <w:tc>
          <w:tcPr>
            <w:tcW w:w="1091" w:type="dxa"/>
          </w:tcPr>
          <w:p w14:paraId="1E301368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21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3.</w:t>
              </w:r>
            </w:hyperlink>
          </w:p>
        </w:tc>
        <w:tc>
          <w:tcPr>
            <w:tcW w:w="7654" w:type="dxa"/>
          </w:tcPr>
          <w:p w14:paraId="35654CE1" w14:textId="77777777" w:rsidR="00D601DD" w:rsidRDefault="000B0A12">
            <w:pPr>
              <w:pStyle w:val="TableParagraph"/>
              <w:tabs>
                <w:tab w:val="left" w:pos="4577"/>
              </w:tabs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21" w:history="1">
              <w:r>
                <w:rPr>
                  <w:sz w:val="24"/>
                </w:rPr>
                <w:t>Consumer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preferences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for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addressing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issues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0A433440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D601DD" w14:paraId="6D2B19B1" w14:textId="77777777">
        <w:trPr>
          <w:trHeight w:val="411"/>
        </w:trPr>
        <w:tc>
          <w:tcPr>
            <w:tcW w:w="1091" w:type="dxa"/>
          </w:tcPr>
          <w:p w14:paraId="39206A59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23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4.</w:t>
              </w:r>
            </w:hyperlink>
          </w:p>
        </w:tc>
        <w:tc>
          <w:tcPr>
            <w:tcW w:w="7654" w:type="dxa"/>
          </w:tcPr>
          <w:p w14:paraId="2B9CA18A" w14:textId="77777777" w:rsidR="00D601DD" w:rsidRDefault="000B0A12">
            <w:pPr>
              <w:pStyle w:val="TableParagraph"/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23" w:history="1">
              <w:r>
                <w:rPr>
                  <w:sz w:val="24"/>
                </w:rPr>
                <w:t>Customer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Rate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by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form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Live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Chat</w:t>
              </w:r>
              <w:r>
                <w:rPr>
                  <w:spacing w:val="13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32EDF05E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D601DD" w14:paraId="004E600A" w14:textId="77777777">
        <w:trPr>
          <w:trHeight w:val="411"/>
        </w:trPr>
        <w:tc>
          <w:tcPr>
            <w:tcW w:w="1091" w:type="dxa"/>
          </w:tcPr>
          <w:p w14:paraId="29858972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24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5.</w:t>
              </w:r>
            </w:hyperlink>
          </w:p>
        </w:tc>
        <w:tc>
          <w:tcPr>
            <w:tcW w:w="7654" w:type="dxa"/>
          </w:tcPr>
          <w:p w14:paraId="02F6B4DB" w14:textId="77777777" w:rsidR="00D601DD" w:rsidRDefault="000B0A12">
            <w:pPr>
              <w:pStyle w:val="TableParagraph"/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24" w:history="1">
              <w:r>
                <w:rPr>
                  <w:sz w:val="24"/>
                </w:rPr>
                <w:t>FinTech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AI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Use-cases</w:t>
              </w:r>
            </w:hyperlink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4D84F240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D601DD" w14:paraId="29768940" w14:textId="77777777">
        <w:trPr>
          <w:trHeight w:val="411"/>
        </w:trPr>
        <w:tc>
          <w:tcPr>
            <w:tcW w:w="1091" w:type="dxa"/>
          </w:tcPr>
          <w:p w14:paraId="59C7217E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27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6.</w:t>
              </w:r>
            </w:hyperlink>
          </w:p>
        </w:tc>
        <w:tc>
          <w:tcPr>
            <w:tcW w:w="7654" w:type="dxa"/>
          </w:tcPr>
          <w:p w14:paraId="475CD204" w14:textId="77777777" w:rsidR="00D601DD" w:rsidRDefault="000B0A12">
            <w:pPr>
              <w:pStyle w:val="TableParagraph"/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27" w:history="1">
              <w:r>
                <w:rPr>
                  <w:sz w:val="24"/>
                </w:rPr>
                <w:t>Chatbot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solutions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NLP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AI</w:t>
              </w:r>
            </w:hyperlink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4EF1B340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 w:rsidR="00D601DD" w14:paraId="489E41FA" w14:textId="77777777">
        <w:trPr>
          <w:trHeight w:val="411"/>
        </w:trPr>
        <w:tc>
          <w:tcPr>
            <w:tcW w:w="1091" w:type="dxa"/>
          </w:tcPr>
          <w:p w14:paraId="437C1E69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28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7.</w:t>
              </w:r>
            </w:hyperlink>
          </w:p>
        </w:tc>
        <w:tc>
          <w:tcPr>
            <w:tcW w:w="7654" w:type="dxa"/>
          </w:tcPr>
          <w:p w14:paraId="0BA78AE6" w14:textId="77777777" w:rsidR="00D601DD" w:rsidRDefault="000B0A12">
            <w:pPr>
              <w:pStyle w:val="TableParagraph"/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28" w:history="1">
              <w:r>
                <w:rPr>
                  <w:sz w:val="24"/>
                </w:rPr>
                <w:t>Forms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interaction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by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type</w:t>
              </w:r>
            </w:hyperlink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35884A7C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D601DD" w14:paraId="4AFE0255" w14:textId="77777777">
        <w:trPr>
          <w:trHeight w:val="411"/>
        </w:trPr>
        <w:tc>
          <w:tcPr>
            <w:tcW w:w="1091" w:type="dxa"/>
          </w:tcPr>
          <w:p w14:paraId="7A55DFDF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35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8.</w:t>
              </w:r>
            </w:hyperlink>
          </w:p>
        </w:tc>
        <w:tc>
          <w:tcPr>
            <w:tcW w:w="7654" w:type="dxa"/>
          </w:tcPr>
          <w:p w14:paraId="4B7A55DD" w14:textId="77777777" w:rsidR="00D601DD" w:rsidRDefault="000B0A12">
            <w:pPr>
              <w:pStyle w:val="TableParagraph"/>
              <w:tabs>
                <w:tab w:val="left" w:pos="4219"/>
              </w:tabs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35" w:history="1">
              <w:r>
                <w:rPr>
                  <w:sz w:val="24"/>
                </w:rPr>
                <w:t>Current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route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user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to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bank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2F3CCFD6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 w:rsidR="00D601DD" w14:paraId="6A5C0F3B" w14:textId="77777777">
        <w:trPr>
          <w:trHeight w:val="411"/>
        </w:trPr>
        <w:tc>
          <w:tcPr>
            <w:tcW w:w="1091" w:type="dxa"/>
          </w:tcPr>
          <w:p w14:paraId="0DAC5C8F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37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9.</w:t>
              </w:r>
            </w:hyperlink>
          </w:p>
        </w:tc>
        <w:tc>
          <w:tcPr>
            <w:tcW w:w="7654" w:type="dxa"/>
          </w:tcPr>
          <w:p w14:paraId="2867A015" w14:textId="77777777" w:rsidR="00D601DD" w:rsidRDefault="000B0A12">
            <w:pPr>
              <w:pStyle w:val="TableParagraph"/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37" w:history="1">
              <w:r>
                <w:rPr>
                  <w:sz w:val="24"/>
                </w:rPr>
                <w:t>Open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Request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Route</w:t>
              </w:r>
            </w:hyperlink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2A752012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D601DD" w14:paraId="4DA84E59" w14:textId="77777777">
        <w:trPr>
          <w:trHeight w:val="411"/>
        </w:trPr>
        <w:tc>
          <w:tcPr>
            <w:tcW w:w="1091" w:type="dxa"/>
          </w:tcPr>
          <w:p w14:paraId="68C12937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38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10.</w:t>
              </w:r>
            </w:hyperlink>
          </w:p>
        </w:tc>
        <w:tc>
          <w:tcPr>
            <w:tcW w:w="7654" w:type="dxa"/>
          </w:tcPr>
          <w:p w14:paraId="55571A91" w14:textId="77777777" w:rsidR="00D601DD" w:rsidRDefault="000B0A12">
            <w:pPr>
              <w:pStyle w:val="TableParagraph"/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38" w:history="1">
              <w:r>
                <w:rPr>
                  <w:sz w:val="24"/>
                </w:rPr>
                <w:t>Open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User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Route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Conversational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</w:hyperlink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09A3029F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 w:rsidR="00D601DD" w14:paraId="3F045613" w14:textId="77777777">
        <w:trPr>
          <w:trHeight w:val="411"/>
        </w:trPr>
        <w:tc>
          <w:tcPr>
            <w:tcW w:w="1091" w:type="dxa"/>
          </w:tcPr>
          <w:p w14:paraId="4CD29C33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41" w:history="1">
              <w:r>
                <w:rPr>
                  <w:sz w:val="24"/>
                </w:rPr>
                <w:t>Table</w:t>
              </w:r>
              <w:r>
                <w:rPr>
                  <w:spacing w:val="-14"/>
                  <w:sz w:val="24"/>
                </w:rPr>
                <w:t xml:space="preserve"> </w:t>
              </w:r>
              <w:r>
                <w:rPr>
                  <w:sz w:val="24"/>
                </w:rPr>
                <w:t>11.</w:t>
              </w:r>
            </w:hyperlink>
          </w:p>
        </w:tc>
        <w:tc>
          <w:tcPr>
            <w:tcW w:w="7654" w:type="dxa"/>
          </w:tcPr>
          <w:p w14:paraId="46BF31A2" w14:textId="77777777" w:rsidR="00D601DD" w:rsidRDefault="000B0A12">
            <w:pPr>
              <w:pStyle w:val="TableParagraph"/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41" w:history="1"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Route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Rule-based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middleware</w:t>
              </w:r>
              <w:r>
                <w:rPr>
                  <w:spacing w:val="-1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2FDFFD47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 w:rsidR="00D601DD" w14:paraId="749D5A68" w14:textId="77777777">
        <w:trPr>
          <w:trHeight w:val="411"/>
        </w:trPr>
        <w:tc>
          <w:tcPr>
            <w:tcW w:w="1091" w:type="dxa"/>
          </w:tcPr>
          <w:p w14:paraId="2466E31B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42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12.</w:t>
              </w:r>
            </w:hyperlink>
          </w:p>
        </w:tc>
        <w:tc>
          <w:tcPr>
            <w:tcW w:w="7654" w:type="dxa"/>
          </w:tcPr>
          <w:p w14:paraId="1A23523C" w14:textId="77777777" w:rsidR="00D601DD" w:rsidRDefault="000B0A12">
            <w:pPr>
              <w:pStyle w:val="TableParagraph"/>
              <w:tabs>
                <w:tab w:val="left" w:pos="7446"/>
              </w:tabs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42" w:history="1">
              <w:r>
                <w:rPr>
                  <w:sz w:val="24"/>
                </w:rPr>
                <w:t>Open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User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Request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Route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ML&amp;AI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Conversational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</w:hyperlink>
            <w:r>
              <w:rPr>
                <w:sz w:val="24"/>
              </w:rPr>
              <w:tab/>
              <w:t>.</w:t>
            </w:r>
          </w:p>
        </w:tc>
        <w:tc>
          <w:tcPr>
            <w:tcW w:w="425" w:type="dxa"/>
          </w:tcPr>
          <w:p w14:paraId="58168FF4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 w:rsidR="00D601DD" w14:paraId="78CE08E0" w14:textId="77777777">
        <w:trPr>
          <w:trHeight w:val="411"/>
        </w:trPr>
        <w:tc>
          <w:tcPr>
            <w:tcW w:w="1091" w:type="dxa"/>
          </w:tcPr>
          <w:p w14:paraId="53A22EA8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43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13.</w:t>
              </w:r>
            </w:hyperlink>
          </w:p>
        </w:tc>
        <w:tc>
          <w:tcPr>
            <w:tcW w:w="7654" w:type="dxa"/>
          </w:tcPr>
          <w:p w14:paraId="0FE4CC02" w14:textId="77777777" w:rsidR="00D601DD" w:rsidRDefault="000B0A12">
            <w:pPr>
              <w:pStyle w:val="TableParagraph"/>
              <w:tabs>
                <w:tab w:val="left" w:pos="4398"/>
              </w:tabs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43" w:history="1">
              <w:r>
                <w:rPr>
                  <w:sz w:val="24"/>
                </w:rPr>
                <w:t>Structure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an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integrated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chatbot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57732E8F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 w:rsidR="00D601DD" w14:paraId="61661D01" w14:textId="77777777">
        <w:trPr>
          <w:trHeight w:val="411"/>
        </w:trPr>
        <w:tc>
          <w:tcPr>
            <w:tcW w:w="1091" w:type="dxa"/>
          </w:tcPr>
          <w:p w14:paraId="13376CEB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45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14.</w:t>
              </w:r>
            </w:hyperlink>
          </w:p>
        </w:tc>
        <w:tc>
          <w:tcPr>
            <w:tcW w:w="7654" w:type="dxa"/>
          </w:tcPr>
          <w:p w14:paraId="505A2A71" w14:textId="77777777" w:rsidR="00D601DD" w:rsidRDefault="000B0A12">
            <w:pPr>
              <w:pStyle w:val="TableParagraph"/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45" w:history="1">
              <w:r>
                <w:rPr>
                  <w:sz w:val="24"/>
                </w:rPr>
                <w:t>Structure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ML&amp;AI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chatbot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solution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Natural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Language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Processing</w:t>
              </w:r>
            </w:hyperlink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2E1B1E4C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 w:rsidR="00D601DD" w14:paraId="72D22AD9" w14:textId="77777777">
        <w:trPr>
          <w:trHeight w:val="411"/>
        </w:trPr>
        <w:tc>
          <w:tcPr>
            <w:tcW w:w="1091" w:type="dxa"/>
          </w:tcPr>
          <w:p w14:paraId="25738F93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46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15.</w:t>
              </w:r>
            </w:hyperlink>
          </w:p>
        </w:tc>
        <w:tc>
          <w:tcPr>
            <w:tcW w:w="7654" w:type="dxa"/>
          </w:tcPr>
          <w:p w14:paraId="5D57B691" w14:textId="77777777" w:rsidR="00D601DD" w:rsidRDefault="000B0A12">
            <w:pPr>
              <w:pStyle w:val="TableParagraph"/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46" w:history="1">
              <w:r>
                <w:rPr>
                  <w:sz w:val="24"/>
                </w:rPr>
                <w:t>Plan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integration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ML&amp;AI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Recommendation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Notification</w:t>
              </w:r>
              <w:r>
                <w:rPr>
                  <w:spacing w:val="-6"/>
                  <w:sz w:val="24"/>
                </w:rPr>
                <w:t xml:space="preserve"> </w:t>
              </w:r>
              <w:r>
                <w:rPr>
                  <w:sz w:val="24"/>
                </w:rPr>
                <w:t>systems</w:t>
              </w:r>
            </w:hyperlink>
          </w:p>
        </w:tc>
        <w:tc>
          <w:tcPr>
            <w:tcW w:w="425" w:type="dxa"/>
          </w:tcPr>
          <w:p w14:paraId="0903D369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D601DD" w14:paraId="6DF5E522" w14:textId="77777777">
        <w:trPr>
          <w:trHeight w:val="411"/>
        </w:trPr>
        <w:tc>
          <w:tcPr>
            <w:tcW w:w="1091" w:type="dxa"/>
          </w:tcPr>
          <w:p w14:paraId="03C2C085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48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16.</w:t>
              </w:r>
            </w:hyperlink>
          </w:p>
        </w:tc>
        <w:tc>
          <w:tcPr>
            <w:tcW w:w="7654" w:type="dxa"/>
          </w:tcPr>
          <w:p w14:paraId="61606131" w14:textId="77777777" w:rsidR="00D601DD" w:rsidRDefault="000B0A12">
            <w:pPr>
              <w:pStyle w:val="TableParagraph"/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48" w:history="1">
              <w:r>
                <w:rPr>
                  <w:sz w:val="24"/>
                </w:rPr>
                <w:t>Average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PSD2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implementation</w:t>
              </w:r>
            </w:hyperlink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497D7B74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 w:rsidR="00D601DD" w14:paraId="378283D6" w14:textId="77777777">
        <w:trPr>
          <w:trHeight w:val="411"/>
        </w:trPr>
        <w:tc>
          <w:tcPr>
            <w:tcW w:w="1091" w:type="dxa"/>
          </w:tcPr>
          <w:p w14:paraId="0D643AF2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49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17.</w:t>
              </w:r>
            </w:hyperlink>
          </w:p>
        </w:tc>
        <w:tc>
          <w:tcPr>
            <w:tcW w:w="7654" w:type="dxa"/>
          </w:tcPr>
          <w:p w14:paraId="5936177A" w14:textId="77777777" w:rsidR="00D601DD" w:rsidRDefault="000B0A12">
            <w:pPr>
              <w:pStyle w:val="TableParagraph"/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49" w:history="1">
              <w:r>
                <w:rPr>
                  <w:sz w:val="24"/>
                </w:rPr>
                <w:t>Expected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Open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API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implementation</w:t>
              </w:r>
              <w:r>
                <w:rPr>
                  <w:spacing w:val="1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0B2F7AB1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 w:rsidR="00D601DD" w14:paraId="3DEC500D" w14:textId="77777777">
        <w:trPr>
          <w:trHeight w:val="411"/>
        </w:trPr>
        <w:tc>
          <w:tcPr>
            <w:tcW w:w="1091" w:type="dxa"/>
          </w:tcPr>
          <w:p w14:paraId="250870AD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50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18.</w:t>
              </w:r>
            </w:hyperlink>
          </w:p>
        </w:tc>
        <w:tc>
          <w:tcPr>
            <w:tcW w:w="7654" w:type="dxa"/>
          </w:tcPr>
          <w:p w14:paraId="4FD75EB6" w14:textId="77777777" w:rsidR="00D601DD" w:rsidRDefault="000B0A12">
            <w:pPr>
              <w:pStyle w:val="TableParagraph"/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50" w:history="1">
              <w:r>
                <w:rPr>
                  <w:sz w:val="24"/>
                </w:rPr>
                <w:t>Expected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Rule-based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middleware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145938FF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 w:rsidR="00D601DD" w14:paraId="17CC6E02" w14:textId="77777777">
        <w:trPr>
          <w:trHeight w:val="411"/>
        </w:trPr>
        <w:tc>
          <w:tcPr>
            <w:tcW w:w="1091" w:type="dxa"/>
          </w:tcPr>
          <w:p w14:paraId="2DC7CC27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51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19.</w:t>
              </w:r>
            </w:hyperlink>
          </w:p>
        </w:tc>
        <w:tc>
          <w:tcPr>
            <w:tcW w:w="7654" w:type="dxa"/>
          </w:tcPr>
          <w:p w14:paraId="64EFCE4E" w14:textId="77777777" w:rsidR="00D601DD" w:rsidRDefault="000B0A12">
            <w:pPr>
              <w:pStyle w:val="TableParagraph"/>
              <w:tabs>
                <w:tab w:val="left" w:pos="5115"/>
              </w:tabs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51" w:history="1">
              <w:r>
                <w:rPr>
                  <w:sz w:val="24"/>
                </w:rPr>
                <w:t>Expected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costs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ML&amp;AI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middleware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5ECA73E1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D601DD" w14:paraId="69FCC70E" w14:textId="77777777">
        <w:trPr>
          <w:trHeight w:val="411"/>
        </w:trPr>
        <w:tc>
          <w:tcPr>
            <w:tcW w:w="1091" w:type="dxa"/>
          </w:tcPr>
          <w:p w14:paraId="18A51274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52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20.</w:t>
              </w:r>
            </w:hyperlink>
          </w:p>
        </w:tc>
        <w:tc>
          <w:tcPr>
            <w:tcW w:w="7654" w:type="dxa"/>
          </w:tcPr>
          <w:p w14:paraId="0FC1A9CF" w14:textId="77777777" w:rsidR="00D601DD" w:rsidRDefault="000B0A12">
            <w:pPr>
              <w:pStyle w:val="TableParagraph"/>
              <w:spacing w:before="62" w:line="240" w:lineRule="auto"/>
              <w:ind w:left="154"/>
              <w:jc w:val="left"/>
              <w:rPr>
                <w:sz w:val="24"/>
              </w:rPr>
            </w:pPr>
            <w:hyperlink w:anchor="_bookmark52" w:history="1">
              <w:r>
                <w:rPr>
                  <w:sz w:val="24"/>
                </w:rPr>
                <w:t>Expected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costs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ML&amp;AI-based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Recommendation</w:t>
              </w:r>
              <w:r>
                <w:rPr>
                  <w:spacing w:val="-7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Notification</w:t>
              </w:r>
              <w:r>
                <w:rPr>
                  <w:spacing w:val="-8"/>
                  <w:sz w:val="24"/>
                </w:rPr>
                <w:t xml:space="preserve"> </w:t>
              </w:r>
              <w:r>
                <w:rPr>
                  <w:sz w:val="24"/>
                </w:rPr>
                <w:t>solution</w:t>
              </w:r>
            </w:hyperlink>
          </w:p>
        </w:tc>
        <w:tc>
          <w:tcPr>
            <w:tcW w:w="425" w:type="dxa"/>
          </w:tcPr>
          <w:p w14:paraId="139C307C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D601DD" w14:paraId="3F8813D5" w14:textId="77777777">
        <w:trPr>
          <w:trHeight w:val="338"/>
        </w:trPr>
        <w:tc>
          <w:tcPr>
            <w:tcW w:w="1091" w:type="dxa"/>
          </w:tcPr>
          <w:p w14:paraId="216D6544" w14:textId="77777777" w:rsidR="00D601DD" w:rsidRDefault="000B0A12">
            <w:pPr>
              <w:pStyle w:val="TableParagraph"/>
              <w:spacing w:before="62" w:line="256" w:lineRule="exact"/>
              <w:ind w:left="50"/>
              <w:jc w:val="left"/>
              <w:rPr>
                <w:sz w:val="24"/>
              </w:rPr>
            </w:pPr>
            <w:hyperlink w:anchor="_bookmark53" w:history="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 xml:space="preserve"> </w:t>
              </w:r>
              <w:r>
                <w:rPr>
                  <w:sz w:val="24"/>
                </w:rPr>
                <w:t>21.</w:t>
              </w:r>
            </w:hyperlink>
          </w:p>
        </w:tc>
        <w:tc>
          <w:tcPr>
            <w:tcW w:w="7654" w:type="dxa"/>
          </w:tcPr>
          <w:p w14:paraId="7CD29ADF" w14:textId="77777777" w:rsidR="00D601DD" w:rsidRDefault="000B0A12">
            <w:pPr>
              <w:pStyle w:val="TableParagraph"/>
              <w:tabs>
                <w:tab w:val="left" w:pos="7088"/>
              </w:tabs>
              <w:spacing w:before="62" w:line="256" w:lineRule="exact"/>
              <w:ind w:left="154"/>
              <w:jc w:val="left"/>
              <w:rPr>
                <w:sz w:val="24"/>
              </w:rPr>
            </w:pPr>
            <w:hyperlink w:anchor="_bookmark53" w:history="1">
              <w:r>
                <w:rPr>
                  <w:sz w:val="24"/>
                </w:rPr>
                <w:t>Expected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costs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an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AI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NLP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chatbot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solution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Recommendations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 w14:paraId="368C4D8E" w14:textId="77777777" w:rsidR="00D601DD" w:rsidRDefault="000B0A12">
            <w:pPr>
              <w:pStyle w:val="TableParagraph"/>
              <w:spacing w:before="62"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</w:tbl>
    <w:p w14:paraId="626DA4A6" w14:textId="77777777" w:rsidR="00D601DD" w:rsidRDefault="00D601DD">
      <w:pPr>
        <w:pStyle w:val="BodyText"/>
        <w:rPr>
          <w:b/>
          <w:sz w:val="20"/>
        </w:rPr>
      </w:pPr>
    </w:p>
    <w:p w14:paraId="23525F14" w14:textId="77777777" w:rsidR="00D601DD" w:rsidRDefault="00D601DD">
      <w:pPr>
        <w:pStyle w:val="BodyText"/>
        <w:rPr>
          <w:b/>
          <w:sz w:val="20"/>
        </w:rPr>
      </w:pPr>
    </w:p>
    <w:p w14:paraId="2A1655E3" w14:textId="77777777" w:rsidR="00D601DD" w:rsidRDefault="00D601DD">
      <w:pPr>
        <w:pStyle w:val="BodyText"/>
        <w:spacing w:before="6"/>
        <w:rPr>
          <w:b/>
          <w:sz w:val="21"/>
        </w:rPr>
      </w:pPr>
    </w:p>
    <w:p w14:paraId="35E9B437" w14:textId="77777777" w:rsidR="00D601DD" w:rsidRDefault="000B0A12">
      <w:pPr>
        <w:ind w:left="157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figures</w:t>
      </w:r>
    </w:p>
    <w:p w14:paraId="61B37825" w14:textId="77777777" w:rsidR="00D601DD" w:rsidRDefault="00D601DD">
      <w:pPr>
        <w:pStyle w:val="BodyText"/>
        <w:rPr>
          <w:b/>
          <w:sz w:val="20"/>
        </w:rPr>
      </w:pPr>
    </w:p>
    <w:p w14:paraId="3D151F4C" w14:textId="77777777" w:rsidR="00D601DD" w:rsidRDefault="00D601DD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"/>
        <w:gridCol w:w="7660"/>
        <w:gridCol w:w="431"/>
      </w:tblGrid>
      <w:tr w:rsidR="00D601DD" w14:paraId="3E9FDFE0" w14:textId="77777777">
        <w:trPr>
          <w:trHeight w:val="338"/>
        </w:trPr>
        <w:tc>
          <w:tcPr>
            <w:tcW w:w="1079" w:type="dxa"/>
          </w:tcPr>
          <w:p w14:paraId="6E5E8A1D" w14:textId="77777777" w:rsidR="00D601DD" w:rsidRDefault="000B0A12">
            <w:pPr>
              <w:pStyle w:val="TableParagraph"/>
              <w:spacing w:line="265" w:lineRule="exact"/>
              <w:ind w:left="50"/>
              <w:jc w:val="left"/>
              <w:rPr>
                <w:sz w:val="24"/>
              </w:rPr>
            </w:pPr>
            <w:hyperlink w:anchor="_bookmark18" w:history="1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1.</w:t>
              </w:r>
            </w:hyperlink>
          </w:p>
        </w:tc>
        <w:tc>
          <w:tcPr>
            <w:tcW w:w="7660" w:type="dxa"/>
          </w:tcPr>
          <w:p w14:paraId="3BE55CC4" w14:textId="77777777" w:rsidR="00D601DD" w:rsidRDefault="000B0A12">
            <w:pPr>
              <w:pStyle w:val="TableParagraph"/>
              <w:spacing w:line="265" w:lineRule="exact"/>
              <w:ind w:right="139"/>
              <w:jc w:val="right"/>
              <w:rPr>
                <w:sz w:val="24"/>
              </w:rPr>
            </w:pPr>
            <w:hyperlink w:anchor="_bookmark18" w:history="1">
              <w:r>
                <w:rPr>
                  <w:sz w:val="24"/>
                </w:rPr>
                <w:t>%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individuals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who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used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internet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  <w:r>
                <w:rPr>
                  <w:spacing w:val="12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6924AA23" w14:textId="77777777" w:rsidR="00D601DD" w:rsidRDefault="000B0A12">
            <w:pPr>
              <w:pStyle w:val="TableParagraph"/>
              <w:spacing w:line="265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D601DD" w14:paraId="512099E7" w14:textId="77777777">
        <w:trPr>
          <w:trHeight w:val="411"/>
        </w:trPr>
        <w:tc>
          <w:tcPr>
            <w:tcW w:w="1079" w:type="dxa"/>
          </w:tcPr>
          <w:p w14:paraId="165C6214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19" w:history="1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2.</w:t>
              </w:r>
            </w:hyperlink>
          </w:p>
        </w:tc>
        <w:tc>
          <w:tcPr>
            <w:tcW w:w="7660" w:type="dxa"/>
          </w:tcPr>
          <w:p w14:paraId="712B5A9A" w14:textId="77777777" w:rsidR="00D601DD" w:rsidRDefault="000B0A12">
            <w:pPr>
              <w:pStyle w:val="TableParagraph"/>
              <w:spacing w:before="62" w:line="240" w:lineRule="auto"/>
              <w:ind w:right="139"/>
              <w:jc w:val="right"/>
              <w:rPr>
                <w:sz w:val="24"/>
              </w:rPr>
            </w:pPr>
            <w:hyperlink w:anchor="_bookmark19" w:history="1">
              <w:r>
                <w:rPr>
                  <w:sz w:val="24"/>
                </w:rPr>
                <w:t>Distribution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worldwide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search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traffic</w:t>
              </w:r>
              <w:r>
                <w:rPr>
                  <w:spacing w:val="18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273FAEC6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D601DD" w14:paraId="26BD9ABF" w14:textId="77777777">
        <w:trPr>
          <w:trHeight w:val="411"/>
        </w:trPr>
        <w:tc>
          <w:tcPr>
            <w:tcW w:w="1079" w:type="dxa"/>
          </w:tcPr>
          <w:p w14:paraId="6ABD00B1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20" w:history="1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3.</w:t>
              </w:r>
            </w:hyperlink>
          </w:p>
        </w:tc>
        <w:tc>
          <w:tcPr>
            <w:tcW w:w="7660" w:type="dxa"/>
          </w:tcPr>
          <w:p w14:paraId="6FD074F8" w14:textId="77777777" w:rsidR="00D601DD" w:rsidRDefault="000B0A12">
            <w:pPr>
              <w:pStyle w:val="TableParagraph"/>
              <w:spacing w:before="62" w:line="240" w:lineRule="auto"/>
              <w:ind w:right="139"/>
              <w:jc w:val="right"/>
              <w:rPr>
                <w:sz w:val="24"/>
              </w:rPr>
            </w:pPr>
            <w:hyperlink w:anchor="_bookmark20" w:history="1">
              <w:r>
                <w:rPr>
                  <w:sz w:val="24"/>
                </w:rPr>
                <w:t>Number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parameters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in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NLP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AI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algorithms</w:t>
              </w:r>
            </w:hyperlink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2B2432CD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D601DD" w14:paraId="308656B4" w14:textId="77777777">
        <w:trPr>
          <w:trHeight w:val="411"/>
        </w:trPr>
        <w:tc>
          <w:tcPr>
            <w:tcW w:w="1079" w:type="dxa"/>
          </w:tcPr>
          <w:p w14:paraId="52E654AC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31" w:history="1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4.</w:t>
              </w:r>
            </w:hyperlink>
          </w:p>
        </w:tc>
        <w:tc>
          <w:tcPr>
            <w:tcW w:w="7660" w:type="dxa"/>
          </w:tcPr>
          <w:p w14:paraId="694B28AB" w14:textId="77777777" w:rsidR="00D601DD" w:rsidRDefault="000B0A12">
            <w:pPr>
              <w:pStyle w:val="TableParagraph"/>
              <w:spacing w:before="62" w:line="240" w:lineRule="auto"/>
              <w:ind w:right="139"/>
              <w:jc w:val="right"/>
              <w:rPr>
                <w:sz w:val="24"/>
              </w:rPr>
            </w:pPr>
            <w:hyperlink w:anchor="_bookmark31" w:history="1">
              <w:r>
                <w:rPr>
                  <w:sz w:val="24"/>
                </w:rPr>
                <w:t>Front-end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Bank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Assistant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chatbot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by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Wells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Fargo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on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a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Facebook</w:t>
              </w:r>
            </w:hyperlink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03640E54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 w:rsidR="00D601DD" w14:paraId="677F8D4F" w14:textId="77777777">
        <w:trPr>
          <w:trHeight w:val="411"/>
        </w:trPr>
        <w:tc>
          <w:tcPr>
            <w:tcW w:w="1079" w:type="dxa"/>
          </w:tcPr>
          <w:p w14:paraId="2CB8F4FC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55" w:history="1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5.</w:t>
              </w:r>
            </w:hyperlink>
          </w:p>
        </w:tc>
        <w:tc>
          <w:tcPr>
            <w:tcW w:w="7660" w:type="dxa"/>
          </w:tcPr>
          <w:p w14:paraId="4E9B26DC" w14:textId="77777777" w:rsidR="00D601DD" w:rsidRDefault="000B0A12">
            <w:pPr>
              <w:pStyle w:val="TableParagraph"/>
              <w:spacing w:before="62" w:line="240" w:lineRule="auto"/>
              <w:ind w:right="139"/>
              <w:jc w:val="right"/>
              <w:rPr>
                <w:sz w:val="24"/>
              </w:rPr>
            </w:pPr>
            <w:hyperlink w:anchor="_bookmark55" w:history="1">
              <w:r>
                <w:rPr>
                  <w:sz w:val="24"/>
                </w:rPr>
                <w:t>Ages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respondents</w:t>
              </w:r>
            </w:hyperlink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312EB26B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 w:rsidR="00D601DD" w14:paraId="27DA243D" w14:textId="77777777">
        <w:trPr>
          <w:trHeight w:val="411"/>
        </w:trPr>
        <w:tc>
          <w:tcPr>
            <w:tcW w:w="1079" w:type="dxa"/>
          </w:tcPr>
          <w:p w14:paraId="235CF2C2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56" w:history="1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6.</w:t>
              </w:r>
            </w:hyperlink>
          </w:p>
        </w:tc>
        <w:tc>
          <w:tcPr>
            <w:tcW w:w="7660" w:type="dxa"/>
          </w:tcPr>
          <w:p w14:paraId="3FD9B4E6" w14:textId="77777777" w:rsidR="00D601DD" w:rsidRDefault="000B0A12">
            <w:pPr>
              <w:pStyle w:val="TableParagraph"/>
              <w:tabs>
                <w:tab w:val="left" w:pos="3347"/>
              </w:tabs>
              <w:spacing w:before="62" w:line="240" w:lineRule="auto"/>
              <w:ind w:right="139"/>
              <w:jc w:val="right"/>
              <w:rPr>
                <w:sz w:val="24"/>
              </w:rPr>
            </w:pPr>
            <w:hyperlink w:anchor="_bookmark56" w:history="1">
              <w:r>
                <w:rPr>
                  <w:sz w:val="24"/>
                </w:rPr>
                <w:t>Number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of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banks</w:t>
              </w:r>
              <w:r>
                <w:rPr>
                  <w:spacing w:val="-4"/>
                  <w:sz w:val="24"/>
                </w:rPr>
                <w:t xml:space="preserve"> </w:t>
              </w:r>
              <w:r>
                <w:rPr>
                  <w:sz w:val="24"/>
                </w:rPr>
                <w:t>per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respondent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1DFDACC8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 w:rsidR="00D601DD" w14:paraId="5C2BE123" w14:textId="77777777">
        <w:trPr>
          <w:trHeight w:val="411"/>
        </w:trPr>
        <w:tc>
          <w:tcPr>
            <w:tcW w:w="1079" w:type="dxa"/>
          </w:tcPr>
          <w:p w14:paraId="76ACF8BF" w14:textId="77777777" w:rsidR="00D601DD" w:rsidRDefault="000B0A12">
            <w:pPr>
              <w:pStyle w:val="TableParagraph"/>
              <w:spacing w:before="62" w:line="240" w:lineRule="auto"/>
              <w:ind w:left="50"/>
              <w:jc w:val="left"/>
              <w:rPr>
                <w:sz w:val="24"/>
              </w:rPr>
            </w:pPr>
            <w:hyperlink w:anchor="_bookmark57" w:history="1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7.</w:t>
              </w:r>
            </w:hyperlink>
          </w:p>
        </w:tc>
        <w:tc>
          <w:tcPr>
            <w:tcW w:w="7660" w:type="dxa"/>
          </w:tcPr>
          <w:p w14:paraId="64CFA741" w14:textId="77777777" w:rsidR="00D601DD" w:rsidRDefault="000B0A12">
            <w:pPr>
              <w:pStyle w:val="TableParagraph"/>
              <w:spacing w:before="62" w:line="240" w:lineRule="auto"/>
              <w:ind w:right="139"/>
              <w:jc w:val="right"/>
              <w:rPr>
                <w:sz w:val="24"/>
              </w:rPr>
            </w:pPr>
            <w:hyperlink w:anchor="_bookmark57" w:history="1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banking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interaction</w:t>
              </w:r>
            </w:hyperlink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0D5049CC" w14:textId="77777777" w:rsidR="00D601DD" w:rsidRDefault="000B0A12">
            <w:pPr>
              <w:pStyle w:val="TableParagraph"/>
              <w:spacing w:before="62" w:line="240" w:lineRule="auto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 w:rsidR="00D601DD" w14:paraId="77744739" w14:textId="77777777">
        <w:trPr>
          <w:trHeight w:val="338"/>
        </w:trPr>
        <w:tc>
          <w:tcPr>
            <w:tcW w:w="1079" w:type="dxa"/>
          </w:tcPr>
          <w:p w14:paraId="1A68E73D" w14:textId="77777777" w:rsidR="00D601DD" w:rsidRDefault="000B0A12">
            <w:pPr>
              <w:pStyle w:val="TableParagraph"/>
              <w:spacing w:before="62" w:line="256" w:lineRule="exact"/>
              <w:ind w:left="50"/>
              <w:jc w:val="left"/>
              <w:rPr>
                <w:sz w:val="24"/>
              </w:rPr>
            </w:pPr>
            <w:hyperlink w:anchor="_bookmark58" w:history="1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8.</w:t>
              </w:r>
            </w:hyperlink>
          </w:p>
        </w:tc>
        <w:tc>
          <w:tcPr>
            <w:tcW w:w="7660" w:type="dxa"/>
          </w:tcPr>
          <w:p w14:paraId="457BDBBD" w14:textId="77777777" w:rsidR="00D601DD" w:rsidRDefault="000B0A12">
            <w:pPr>
              <w:pStyle w:val="TableParagraph"/>
              <w:spacing w:before="62" w:line="256" w:lineRule="exact"/>
              <w:ind w:right="139"/>
              <w:jc w:val="right"/>
              <w:rPr>
                <w:sz w:val="24"/>
              </w:rPr>
            </w:pPr>
            <w:hyperlink w:anchor="_bookmark58" w:history="1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problem-solving</w:t>
              </w:r>
            </w:hyperlink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3BA9AD90" w14:textId="77777777" w:rsidR="00D601DD" w:rsidRDefault="000B0A12">
            <w:pPr>
              <w:pStyle w:val="TableParagraph"/>
              <w:spacing w:before="62" w:line="25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</w:tbl>
    <w:p w14:paraId="42DD54B6" w14:textId="77777777" w:rsidR="00D601DD" w:rsidRDefault="00D601DD">
      <w:pPr>
        <w:spacing w:line="256" w:lineRule="exact"/>
        <w:jc w:val="right"/>
        <w:rPr>
          <w:sz w:val="24"/>
        </w:rPr>
        <w:sectPr w:rsidR="00D601DD">
          <w:pgSz w:w="11910" w:h="16840"/>
          <w:pgMar w:top="1400" w:right="1000" w:bottom="1309" w:left="1260" w:header="0" w:footer="833" w:gutter="0"/>
          <w:cols w:space="708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9"/>
        <w:gridCol w:w="7601"/>
        <w:gridCol w:w="431"/>
      </w:tblGrid>
      <w:tr w:rsidR="00D601DD" w14:paraId="67770B4B" w14:textId="77777777">
        <w:trPr>
          <w:trHeight w:val="338"/>
        </w:trPr>
        <w:tc>
          <w:tcPr>
            <w:tcW w:w="1139" w:type="dxa"/>
          </w:tcPr>
          <w:p w14:paraId="40079F76" w14:textId="77777777" w:rsidR="00D601DD" w:rsidRDefault="000B0A12">
            <w:pPr>
              <w:pStyle w:val="TableParagraph"/>
              <w:spacing w:line="265" w:lineRule="exact"/>
              <w:ind w:left="29" w:right="202"/>
              <w:rPr>
                <w:sz w:val="24"/>
              </w:rPr>
            </w:pPr>
            <w:hyperlink w:anchor="_bookmark59" w:history="1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9.</w:t>
              </w:r>
            </w:hyperlink>
          </w:p>
        </w:tc>
        <w:tc>
          <w:tcPr>
            <w:tcW w:w="7601" w:type="dxa"/>
          </w:tcPr>
          <w:p w14:paraId="7F7D476F" w14:textId="77777777" w:rsidR="00D601DD" w:rsidRDefault="000B0A12">
            <w:pPr>
              <w:pStyle w:val="TableParagraph"/>
              <w:spacing w:line="265" w:lineRule="exact"/>
              <w:ind w:right="140"/>
              <w:jc w:val="right"/>
              <w:rPr>
                <w:sz w:val="24"/>
              </w:rPr>
            </w:pPr>
            <w:hyperlink w:anchor="_bookmark59" w:history="1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response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time</w:t>
              </w:r>
            </w:hyperlink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042A57CD" w14:textId="77777777" w:rsidR="00D601DD" w:rsidRDefault="000B0A12">
            <w:pPr>
              <w:pStyle w:val="TableParagraph"/>
              <w:spacing w:line="265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D601DD" w14:paraId="1C9D8B7D" w14:textId="77777777">
        <w:trPr>
          <w:trHeight w:val="411"/>
        </w:trPr>
        <w:tc>
          <w:tcPr>
            <w:tcW w:w="1139" w:type="dxa"/>
          </w:tcPr>
          <w:p w14:paraId="5CF92272" w14:textId="77777777" w:rsidR="00D601DD" w:rsidRDefault="000B0A12">
            <w:pPr>
              <w:pStyle w:val="TableParagraph"/>
              <w:spacing w:before="62" w:line="240" w:lineRule="auto"/>
              <w:ind w:left="29" w:right="83"/>
              <w:rPr>
                <w:sz w:val="24"/>
              </w:rPr>
            </w:pPr>
            <w:hyperlink w:anchor="_bookmark60" w:history="1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10.</w:t>
              </w:r>
            </w:hyperlink>
          </w:p>
        </w:tc>
        <w:tc>
          <w:tcPr>
            <w:tcW w:w="7601" w:type="dxa"/>
          </w:tcPr>
          <w:p w14:paraId="5CAB6653" w14:textId="77777777" w:rsidR="00D601DD" w:rsidRDefault="000B0A12">
            <w:pPr>
              <w:pStyle w:val="TableParagraph"/>
              <w:spacing w:before="62" w:line="240" w:lineRule="auto"/>
              <w:ind w:right="140"/>
              <w:jc w:val="right"/>
              <w:rPr>
                <w:sz w:val="24"/>
              </w:rPr>
            </w:pPr>
            <w:hyperlink w:anchor="_bookmark60" w:history="1">
              <w:r>
                <w:rPr>
                  <w:sz w:val="24"/>
                </w:rPr>
                <w:t>Preferences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between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dialog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and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calls</w:t>
              </w:r>
            </w:hyperlink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3681621C" w14:textId="77777777" w:rsidR="00D601DD" w:rsidRDefault="000B0A12">
            <w:pPr>
              <w:pStyle w:val="TableParagraph"/>
              <w:spacing w:before="62" w:line="240" w:lineRule="auto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D601DD" w14:paraId="4A4A3B86" w14:textId="77777777">
        <w:trPr>
          <w:trHeight w:val="411"/>
        </w:trPr>
        <w:tc>
          <w:tcPr>
            <w:tcW w:w="1139" w:type="dxa"/>
          </w:tcPr>
          <w:p w14:paraId="62FD008B" w14:textId="77777777" w:rsidR="00D601DD" w:rsidRDefault="000B0A12">
            <w:pPr>
              <w:pStyle w:val="TableParagraph"/>
              <w:spacing w:before="62" w:line="240" w:lineRule="auto"/>
              <w:ind w:left="22" w:right="85"/>
              <w:rPr>
                <w:sz w:val="24"/>
              </w:rPr>
            </w:pPr>
            <w:hyperlink w:anchor="_bookmark62" w:history="1">
              <w:r>
                <w:rPr>
                  <w:sz w:val="24"/>
                </w:rPr>
                <w:t>Figure</w:t>
              </w:r>
              <w:r>
                <w:rPr>
                  <w:spacing w:val="-9"/>
                  <w:sz w:val="24"/>
                </w:rPr>
                <w:t xml:space="preserve"> </w:t>
              </w:r>
              <w:r>
                <w:rPr>
                  <w:sz w:val="24"/>
                </w:rPr>
                <w:t>11.</w:t>
              </w:r>
            </w:hyperlink>
          </w:p>
        </w:tc>
        <w:tc>
          <w:tcPr>
            <w:tcW w:w="7601" w:type="dxa"/>
          </w:tcPr>
          <w:p w14:paraId="1F0AAEF0" w14:textId="77777777" w:rsidR="00D601DD" w:rsidRDefault="000B0A12">
            <w:pPr>
              <w:pStyle w:val="TableParagraph"/>
              <w:spacing w:before="62" w:line="240" w:lineRule="auto"/>
              <w:ind w:right="140"/>
              <w:jc w:val="right"/>
              <w:rPr>
                <w:sz w:val="24"/>
              </w:rPr>
            </w:pPr>
            <w:hyperlink w:anchor="_bookmark62" w:history="1">
              <w:r>
                <w:rPr>
                  <w:sz w:val="24"/>
                </w:rPr>
                <w:t>Chatbot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awareness</w:t>
              </w:r>
            </w:hyperlink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77E5E9E0" w14:textId="77777777" w:rsidR="00D601DD" w:rsidRDefault="000B0A12">
            <w:pPr>
              <w:pStyle w:val="TableParagraph"/>
              <w:spacing w:before="62" w:line="240" w:lineRule="auto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 w:rsidR="00D601DD" w14:paraId="58244028" w14:textId="77777777">
        <w:trPr>
          <w:trHeight w:val="411"/>
        </w:trPr>
        <w:tc>
          <w:tcPr>
            <w:tcW w:w="1139" w:type="dxa"/>
          </w:tcPr>
          <w:p w14:paraId="1CDA54FB" w14:textId="77777777" w:rsidR="00D601DD" w:rsidRDefault="000B0A12">
            <w:pPr>
              <w:pStyle w:val="TableParagraph"/>
              <w:spacing w:before="62" w:line="240" w:lineRule="auto"/>
              <w:ind w:left="29" w:right="83"/>
              <w:rPr>
                <w:sz w:val="24"/>
              </w:rPr>
            </w:pPr>
            <w:hyperlink w:anchor="_bookmark64" w:history="1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12.</w:t>
              </w:r>
            </w:hyperlink>
          </w:p>
        </w:tc>
        <w:tc>
          <w:tcPr>
            <w:tcW w:w="7601" w:type="dxa"/>
          </w:tcPr>
          <w:p w14:paraId="7EFAD7BA" w14:textId="77777777" w:rsidR="00D601DD" w:rsidRDefault="000B0A12">
            <w:pPr>
              <w:pStyle w:val="TableParagraph"/>
              <w:spacing w:before="62" w:line="240" w:lineRule="auto"/>
              <w:ind w:right="140"/>
              <w:jc w:val="right"/>
              <w:rPr>
                <w:sz w:val="24"/>
              </w:rPr>
            </w:pPr>
            <w:hyperlink w:anchor="_bookmark64" w:history="1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chatbot</w:t>
              </w:r>
              <w:r>
                <w:rPr>
                  <w:spacing w:val="13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783303C3" w14:textId="77777777" w:rsidR="00D601DD" w:rsidRDefault="000B0A12">
            <w:pPr>
              <w:pStyle w:val="TableParagraph"/>
              <w:spacing w:before="62" w:line="240" w:lineRule="auto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 w:rsidR="00D601DD" w14:paraId="472821A8" w14:textId="77777777">
        <w:trPr>
          <w:trHeight w:val="338"/>
        </w:trPr>
        <w:tc>
          <w:tcPr>
            <w:tcW w:w="1139" w:type="dxa"/>
          </w:tcPr>
          <w:p w14:paraId="01BE232A" w14:textId="77777777" w:rsidR="00D601DD" w:rsidRDefault="000B0A12">
            <w:pPr>
              <w:pStyle w:val="TableParagraph"/>
              <w:spacing w:before="62" w:line="256" w:lineRule="exact"/>
              <w:ind w:left="29" w:right="83"/>
              <w:rPr>
                <w:sz w:val="24"/>
              </w:rPr>
            </w:pPr>
            <w:hyperlink w:anchor="_bookmark65" w:history="1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 xml:space="preserve"> </w:t>
              </w:r>
              <w:r>
                <w:rPr>
                  <w:sz w:val="24"/>
                </w:rPr>
                <w:t>13.</w:t>
              </w:r>
            </w:hyperlink>
          </w:p>
        </w:tc>
        <w:tc>
          <w:tcPr>
            <w:tcW w:w="7601" w:type="dxa"/>
          </w:tcPr>
          <w:p w14:paraId="7657B38F" w14:textId="77777777" w:rsidR="00D601DD" w:rsidRDefault="000B0A12">
            <w:pPr>
              <w:pStyle w:val="TableParagraph"/>
              <w:spacing w:before="62" w:line="256" w:lineRule="exact"/>
              <w:ind w:right="140"/>
              <w:jc w:val="right"/>
              <w:rPr>
                <w:sz w:val="24"/>
              </w:rPr>
            </w:pPr>
            <w:hyperlink w:anchor="_bookmark65" w:history="1">
              <w:r>
                <w:rPr>
                  <w:sz w:val="24"/>
                </w:rPr>
                <w:t>Client</w:t>
              </w:r>
              <w:r>
                <w:rPr>
                  <w:spacing w:val="-2"/>
                  <w:sz w:val="24"/>
                </w:rPr>
                <w:t xml:space="preserve"> </w:t>
              </w:r>
              <w:r>
                <w:rPr>
                  <w:sz w:val="24"/>
                </w:rPr>
                <w:t>trust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towards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interlocutor</w:t>
              </w:r>
            </w:hyperlink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 w14:paraId="1D9062B9" w14:textId="77777777" w:rsidR="00D601DD" w:rsidRDefault="000B0A12">
            <w:pPr>
              <w:pStyle w:val="TableParagraph"/>
              <w:spacing w:before="62" w:line="25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</w:tbl>
    <w:p w14:paraId="69A00AB0" w14:textId="77777777" w:rsidR="00D601DD" w:rsidRDefault="00D601DD">
      <w:pPr>
        <w:pStyle w:val="BodyText"/>
        <w:rPr>
          <w:b/>
          <w:sz w:val="20"/>
        </w:rPr>
      </w:pPr>
    </w:p>
    <w:p w14:paraId="3BC6E7EA" w14:textId="77777777" w:rsidR="00D601DD" w:rsidRDefault="00D601DD">
      <w:pPr>
        <w:pStyle w:val="BodyText"/>
        <w:rPr>
          <w:b/>
          <w:sz w:val="20"/>
        </w:rPr>
      </w:pPr>
    </w:p>
    <w:p w14:paraId="58BBDE03" w14:textId="544C97A2" w:rsidR="00D601DD" w:rsidDel="004B28B7" w:rsidRDefault="00D601DD" w:rsidP="004B28B7">
      <w:pPr>
        <w:pStyle w:val="BodyText"/>
        <w:rPr>
          <w:del w:id="444" w:author="Krzysztof SPIRZEWSKI" w:date="2021-10-21T21:54:00Z"/>
          <w:b/>
          <w:sz w:val="21"/>
        </w:rPr>
        <w:pPrChange w:id="445" w:author="Krzysztof SPIRZEWSKI" w:date="2021-10-21T21:54:00Z">
          <w:pPr>
            <w:pStyle w:val="BodyText"/>
          </w:pPr>
        </w:pPrChange>
      </w:pPr>
    </w:p>
    <w:p w14:paraId="3A410968" w14:textId="2EDCDCDA" w:rsidR="00D601DD" w:rsidDel="004B28B7" w:rsidRDefault="000B0A12" w:rsidP="004B28B7">
      <w:pPr>
        <w:rPr>
          <w:del w:id="446" w:author="Krzysztof SPIRZEWSKI" w:date="2021-10-21T21:54:00Z"/>
          <w:b/>
          <w:sz w:val="24"/>
        </w:rPr>
        <w:pPrChange w:id="447" w:author="Krzysztof SPIRZEWSKI" w:date="2021-10-21T21:54:00Z">
          <w:pPr>
            <w:ind w:left="157"/>
          </w:pPr>
        </w:pPrChange>
      </w:pPr>
      <w:del w:id="448" w:author="Krzysztof SPIRZEWSKI" w:date="2021-10-21T21:54:00Z">
        <w:r w:rsidDel="004B28B7">
          <w:rPr>
            <w:b/>
            <w:sz w:val="24"/>
          </w:rPr>
          <w:delText>List</w:delText>
        </w:r>
        <w:r w:rsidDel="004B28B7">
          <w:rPr>
            <w:b/>
            <w:spacing w:val="-3"/>
            <w:sz w:val="24"/>
          </w:rPr>
          <w:delText xml:space="preserve"> </w:delText>
        </w:r>
        <w:r w:rsidDel="004B28B7">
          <w:rPr>
            <w:b/>
            <w:sz w:val="24"/>
          </w:rPr>
          <w:delText>of</w:delText>
        </w:r>
        <w:r w:rsidDel="004B28B7">
          <w:rPr>
            <w:b/>
            <w:spacing w:val="-3"/>
            <w:sz w:val="24"/>
          </w:rPr>
          <w:delText xml:space="preserve"> </w:delText>
        </w:r>
        <w:r w:rsidDel="004B28B7">
          <w:rPr>
            <w:b/>
            <w:sz w:val="24"/>
          </w:rPr>
          <w:delText>annexes</w:delText>
        </w:r>
      </w:del>
    </w:p>
    <w:p w14:paraId="6C12BF55" w14:textId="3116EF52" w:rsidR="00D601DD" w:rsidRDefault="000B0A12" w:rsidP="004B28B7">
      <w:pPr>
        <w:pStyle w:val="BodyText"/>
        <w:pPrChange w:id="449" w:author="Krzysztof SPIRZEWSKI" w:date="2021-10-21T21:54:00Z">
          <w:pPr>
            <w:pStyle w:val="BodyText"/>
            <w:tabs>
              <w:tab w:val="left" w:pos="1280"/>
              <w:tab w:val="right" w:leader="dot" w:pos="9228"/>
            </w:tabs>
            <w:spacing w:before="495"/>
            <w:ind w:left="145"/>
          </w:pPr>
        </w:pPrChange>
      </w:pPr>
      <w:del w:id="450" w:author="Krzysztof SPIRZEWSKI" w:date="2021-10-21T21:54:00Z">
        <w:r w:rsidDel="004B28B7">
          <w:fldChar w:fldCharType="begin"/>
        </w:r>
        <w:r w:rsidDel="004B28B7">
          <w:delInstrText xml:space="preserve"> HYPERLINK \l "_bookmark61" </w:delInstrText>
        </w:r>
        <w:r w:rsidDel="004B28B7">
          <w:fldChar w:fldCharType="separate"/>
        </w:r>
        <w:r w:rsidDel="004B28B7">
          <w:delText>Annex</w:delText>
        </w:r>
        <w:r w:rsidDel="004B28B7">
          <w:rPr>
            <w:spacing w:val="-4"/>
          </w:rPr>
          <w:delText xml:space="preserve"> </w:delText>
        </w:r>
        <w:r w:rsidDel="004B28B7">
          <w:delText>1.</w:delText>
        </w:r>
        <w:r w:rsidDel="004B28B7">
          <w:tab/>
          <w:delText>Survey.</w:delText>
        </w:r>
        <w:r w:rsidDel="004B28B7">
          <w:rPr>
            <w:spacing w:val="17"/>
          </w:rPr>
          <w:delText xml:space="preserve"> </w:delText>
        </w:r>
        <w:r w:rsidDel="004B28B7">
          <w:delText>Satisfaction</w:delText>
        </w:r>
        <w:r w:rsidDel="004B28B7">
          <w:rPr>
            <w:spacing w:val="-3"/>
          </w:rPr>
          <w:delText xml:space="preserve"> </w:delText>
        </w:r>
        <w:r w:rsidDel="004B28B7">
          <w:delText>with</w:delText>
        </w:r>
        <w:r w:rsidDel="004B28B7">
          <w:rPr>
            <w:spacing w:val="-2"/>
          </w:rPr>
          <w:delText xml:space="preserve"> </w:delText>
        </w:r>
        <w:r w:rsidDel="004B28B7">
          <w:delText>Digital</w:delText>
        </w:r>
        <w:r w:rsidDel="004B28B7">
          <w:rPr>
            <w:spacing w:val="-3"/>
          </w:rPr>
          <w:delText xml:space="preserve"> </w:delText>
        </w:r>
        <w:r w:rsidDel="004B28B7">
          <w:delText>Banking</w:delText>
        </w:r>
        <w:r w:rsidDel="004B28B7">
          <w:rPr>
            <w:spacing w:val="-3"/>
          </w:rPr>
          <w:delText xml:space="preserve"> </w:delText>
        </w:r>
        <w:r w:rsidDel="004B28B7">
          <w:delText>Customer</w:delText>
        </w:r>
        <w:r w:rsidDel="004B28B7">
          <w:rPr>
            <w:spacing w:val="-3"/>
          </w:rPr>
          <w:delText xml:space="preserve"> </w:delText>
        </w:r>
        <w:r w:rsidDel="004B28B7">
          <w:delText>Service</w:delText>
        </w:r>
        <w:r w:rsidDel="004B28B7">
          <w:fldChar w:fldCharType="end"/>
        </w:r>
        <w:r w:rsidDel="004B28B7">
          <w:tab/>
          <w:delText>67</w:delText>
        </w:r>
      </w:del>
    </w:p>
    <w:sectPr w:rsidR="00D601DD">
      <w:type w:val="continuous"/>
      <w:pgSz w:w="11910" w:h="16840"/>
      <w:pgMar w:top="1420" w:right="1000" w:bottom="1020" w:left="1260" w:header="0" w:footer="833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96" w:author="Krzysztof SPIRZEWSKI" w:date="2021-10-21T21:54:00Z" w:initials="KS">
    <w:p w14:paraId="3DE6CFA6" w14:textId="7F25495A" w:rsidR="004B28B7" w:rsidRDefault="004B28B7">
      <w:pPr>
        <w:pStyle w:val="CommentText"/>
      </w:pPr>
      <w:r>
        <w:rPr>
          <w:rStyle w:val="CommentReference"/>
        </w:rPr>
        <w:annotationRef/>
      </w:r>
      <w:r>
        <w:t>Look again for spelling mistakes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E6CF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C6032" w16cex:dateUtc="2021-10-21T1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E6CFA6" w16cid:durableId="251C60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5B0FD" w14:textId="77777777" w:rsidR="000B0A12" w:rsidRDefault="000B0A12">
      <w:r>
        <w:separator/>
      </w:r>
    </w:p>
  </w:endnote>
  <w:endnote w:type="continuationSeparator" w:id="0">
    <w:p w14:paraId="24A23E18" w14:textId="77777777" w:rsidR="000B0A12" w:rsidRDefault="000B0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dobe Text Pro">
    <w:altName w:val="Cambria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0350D" w14:textId="77777777" w:rsidR="00D601DD" w:rsidRDefault="000B0A12">
    <w:pPr>
      <w:pStyle w:val="BodyText"/>
      <w:spacing w:line="14" w:lineRule="auto"/>
      <w:rPr>
        <w:sz w:val="20"/>
      </w:rPr>
    </w:pPr>
    <w:r>
      <w:pict w14:anchorId="468A7FC3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288.65pt;margin-top:789.25pt;width:19pt;height:15.25pt;z-index:-17286656;mso-position-horizontal-relative:page;mso-position-vertical-relative:page" filled="f" stroked="f">
          <v:textbox inset="0,0,0,0">
            <w:txbxContent>
              <w:p w14:paraId="3F5FB6EE" w14:textId="77777777" w:rsidR="00D601DD" w:rsidRDefault="000B0A12">
                <w:pPr>
                  <w:pStyle w:val="BodyText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B8077" w14:textId="77777777" w:rsidR="00D601DD" w:rsidRDefault="00D601DD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EF44" w14:textId="77777777" w:rsidR="00D601DD" w:rsidRDefault="000B0A12">
    <w:pPr>
      <w:pStyle w:val="BodyText"/>
      <w:spacing w:line="14" w:lineRule="auto"/>
      <w:rPr>
        <w:sz w:val="20"/>
      </w:rPr>
    </w:pPr>
    <w:r>
      <w:pict w14:anchorId="4A543B13">
        <v:shapetype id="_x0000_t202" coordsize="21600,21600" o:spt="202" path="m,l,21600r21600,l21600,xe">
          <v:stroke joinstyle="miter"/>
          <v:path gradientshapeok="t" o:connecttype="rect"/>
        </v:shapetype>
        <v:shape id="docshape177" o:spid="_x0000_s1025" type="#_x0000_t202" style="position:absolute;margin-left:288.65pt;margin-top:789.25pt;width:19pt;height:15.25pt;z-index:-17286144;mso-position-horizontal-relative:page;mso-position-vertical-relative:page" filled="f" stroked="f">
          <v:textbox inset="0,0,0,0">
            <w:txbxContent>
              <w:p w14:paraId="67103BE8" w14:textId="77777777" w:rsidR="00D601DD" w:rsidRDefault="000B0A12">
                <w:pPr>
                  <w:pStyle w:val="BodyText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8BA6" w14:textId="77777777" w:rsidR="000B0A12" w:rsidRDefault="000B0A12">
      <w:r>
        <w:separator/>
      </w:r>
    </w:p>
  </w:footnote>
  <w:footnote w:type="continuationSeparator" w:id="0">
    <w:p w14:paraId="68D599C2" w14:textId="77777777" w:rsidR="000B0A12" w:rsidRDefault="000B0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2319"/>
    <w:multiLevelType w:val="multilevel"/>
    <w:tmpl w:val="6290892A"/>
    <w:lvl w:ilvl="0">
      <w:start w:val="3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715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3295" w:hanging="299"/>
      </w:pPr>
      <w:rPr>
        <w:rFonts w:hint="default"/>
      </w:rPr>
    </w:lvl>
    <w:lvl w:ilvl="4">
      <w:numFmt w:val="bullet"/>
      <w:lvlText w:val="•"/>
      <w:lvlJc w:val="left"/>
      <w:pPr>
        <w:ind w:left="4154" w:hanging="299"/>
      </w:pPr>
      <w:rPr>
        <w:rFonts w:hint="default"/>
      </w:rPr>
    </w:lvl>
    <w:lvl w:ilvl="5">
      <w:numFmt w:val="bullet"/>
      <w:lvlText w:val="•"/>
      <w:lvlJc w:val="left"/>
      <w:pPr>
        <w:ind w:left="5012" w:hanging="299"/>
      </w:pPr>
      <w:rPr>
        <w:rFonts w:hint="default"/>
      </w:rPr>
    </w:lvl>
    <w:lvl w:ilvl="6">
      <w:numFmt w:val="bullet"/>
      <w:lvlText w:val="•"/>
      <w:lvlJc w:val="left"/>
      <w:pPr>
        <w:ind w:left="5871" w:hanging="299"/>
      </w:pPr>
      <w:rPr>
        <w:rFonts w:hint="default"/>
      </w:rPr>
    </w:lvl>
    <w:lvl w:ilvl="7">
      <w:numFmt w:val="bullet"/>
      <w:lvlText w:val="•"/>
      <w:lvlJc w:val="left"/>
      <w:pPr>
        <w:ind w:left="6729" w:hanging="299"/>
      </w:pPr>
      <w:rPr>
        <w:rFonts w:hint="default"/>
      </w:rPr>
    </w:lvl>
    <w:lvl w:ilvl="8">
      <w:numFmt w:val="bullet"/>
      <w:lvlText w:val="•"/>
      <w:lvlJc w:val="left"/>
      <w:pPr>
        <w:ind w:left="7588" w:hanging="299"/>
      </w:pPr>
      <w:rPr>
        <w:rFonts w:hint="default"/>
      </w:rPr>
    </w:lvl>
  </w:abstractNum>
  <w:abstractNum w:abstractNumId="1" w15:restartNumberingAfterBreak="0">
    <w:nsid w:val="18883C18"/>
    <w:multiLevelType w:val="multilevel"/>
    <w:tmpl w:val="4726E726"/>
    <w:lvl w:ilvl="0">
      <w:start w:val="3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755" w:hanging="2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4">
      <w:numFmt w:val="bullet"/>
      <w:lvlText w:val="•"/>
      <w:lvlJc w:val="left"/>
      <w:pPr>
        <w:ind w:left="3701" w:hanging="299"/>
      </w:pPr>
      <w:rPr>
        <w:rFonts w:hint="default"/>
      </w:rPr>
    </w:lvl>
    <w:lvl w:ilvl="5">
      <w:numFmt w:val="bullet"/>
      <w:lvlText w:val="•"/>
      <w:lvlJc w:val="left"/>
      <w:pPr>
        <w:ind w:left="4635" w:hanging="299"/>
      </w:pPr>
      <w:rPr>
        <w:rFonts w:hint="default"/>
      </w:rPr>
    </w:lvl>
    <w:lvl w:ilvl="6">
      <w:numFmt w:val="bullet"/>
      <w:lvlText w:val="•"/>
      <w:lvlJc w:val="left"/>
      <w:pPr>
        <w:ind w:left="5569" w:hanging="299"/>
      </w:pPr>
      <w:rPr>
        <w:rFonts w:hint="default"/>
      </w:rPr>
    </w:lvl>
    <w:lvl w:ilvl="7">
      <w:numFmt w:val="bullet"/>
      <w:lvlText w:val="•"/>
      <w:lvlJc w:val="left"/>
      <w:pPr>
        <w:ind w:left="6503" w:hanging="299"/>
      </w:pPr>
      <w:rPr>
        <w:rFonts w:hint="default"/>
      </w:rPr>
    </w:lvl>
    <w:lvl w:ilvl="8">
      <w:numFmt w:val="bullet"/>
      <w:lvlText w:val="•"/>
      <w:lvlJc w:val="left"/>
      <w:pPr>
        <w:ind w:left="7437" w:hanging="299"/>
      </w:pPr>
      <w:rPr>
        <w:rFonts w:hint="default"/>
      </w:rPr>
    </w:lvl>
  </w:abstractNum>
  <w:abstractNum w:abstractNumId="2" w15:restartNumberingAfterBreak="0">
    <w:nsid w:val="1E711AEF"/>
    <w:multiLevelType w:val="hybridMultilevel"/>
    <w:tmpl w:val="0E845DE0"/>
    <w:lvl w:ilvl="0" w:tplc="E760E232">
      <w:start w:val="1"/>
      <w:numFmt w:val="decimal"/>
      <w:lvlText w:val="%1."/>
      <w:lvlJc w:val="left"/>
      <w:pPr>
        <w:ind w:left="276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378C7800">
      <w:numFmt w:val="bullet"/>
      <w:lvlText w:val="•"/>
      <w:lvlJc w:val="left"/>
      <w:pPr>
        <w:ind w:left="1216" w:hanging="259"/>
      </w:pPr>
      <w:rPr>
        <w:rFonts w:hint="default"/>
      </w:rPr>
    </w:lvl>
    <w:lvl w:ilvl="2" w:tplc="258844A0">
      <w:numFmt w:val="bullet"/>
      <w:lvlText w:val="•"/>
      <w:lvlJc w:val="left"/>
      <w:pPr>
        <w:ind w:left="2153" w:hanging="259"/>
      </w:pPr>
      <w:rPr>
        <w:rFonts w:hint="default"/>
      </w:rPr>
    </w:lvl>
    <w:lvl w:ilvl="3" w:tplc="0C44D078">
      <w:numFmt w:val="bullet"/>
      <w:lvlText w:val="•"/>
      <w:lvlJc w:val="left"/>
      <w:pPr>
        <w:ind w:left="3089" w:hanging="259"/>
      </w:pPr>
      <w:rPr>
        <w:rFonts w:hint="default"/>
      </w:rPr>
    </w:lvl>
    <w:lvl w:ilvl="4" w:tplc="1E18DC96">
      <w:numFmt w:val="bullet"/>
      <w:lvlText w:val="•"/>
      <w:lvlJc w:val="left"/>
      <w:pPr>
        <w:ind w:left="4026" w:hanging="259"/>
      </w:pPr>
      <w:rPr>
        <w:rFonts w:hint="default"/>
      </w:rPr>
    </w:lvl>
    <w:lvl w:ilvl="5" w:tplc="2296469E">
      <w:numFmt w:val="bullet"/>
      <w:lvlText w:val="•"/>
      <w:lvlJc w:val="left"/>
      <w:pPr>
        <w:ind w:left="4962" w:hanging="259"/>
      </w:pPr>
      <w:rPr>
        <w:rFonts w:hint="default"/>
      </w:rPr>
    </w:lvl>
    <w:lvl w:ilvl="6" w:tplc="9220724C">
      <w:numFmt w:val="bullet"/>
      <w:lvlText w:val="•"/>
      <w:lvlJc w:val="left"/>
      <w:pPr>
        <w:ind w:left="5899" w:hanging="259"/>
      </w:pPr>
      <w:rPr>
        <w:rFonts w:hint="default"/>
      </w:rPr>
    </w:lvl>
    <w:lvl w:ilvl="7" w:tplc="29DA0C4A">
      <w:numFmt w:val="bullet"/>
      <w:lvlText w:val="•"/>
      <w:lvlJc w:val="left"/>
      <w:pPr>
        <w:ind w:left="6835" w:hanging="259"/>
      </w:pPr>
      <w:rPr>
        <w:rFonts w:hint="default"/>
      </w:rPr>
    </w:lvl>
    <w:lvl w:ilvl="8" w:tplc="B0FAD5C2">
      <w:numFmt w:val="bullet"/>
      <w:lvlText w:val="•"/>
      <w:lvlJc w:val="left"/>
      <w:pPr>
        <w:ind w:left="7772" w:hanging="259"/>
      </w:pPr>
      <w:rPr>
        <w:rFonts w:hint="default"/>
      </w:rPr>
    </w:lvl>
  </w:abstractNum>
  <w:abstractNum w:abstractNumId="3" w15:restartNumberingAfterBreak="0">
    <w:nsid w:val="373D52EB"/>
    <w:multiLevelType w:val="hybridMultilevel"/>
    <w:tmpl w:val="9872D370"/>
    <w:lvl w:ilvl="0" w:tplc="ED881588">
      <w:numFmt w:val="bullet"/>
      <w:lvlText w:val="•"/>
      <w:lvlJc w:val="left"/>
      <w:pPr>
        <w:ind w:left="71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57363B56">
      <w:numFmt w:val="bullet"/>
      <w:lvlText w:val="•"/>
      <w:lvlJc w:val="left"/>
      <w:pPr>
        <w:ind w:left="1578" w:hanging="204"/>
      </w:pPr>
      <w:rPr>
        <w:rFonts w:hint="default"/>
      </w:rPr>
    </w:lvl>
    <w:lvl w:ilvl="2" w:tplc="DC2ADCBA">
      <w:numFmt w:val="bullet"/>
      <w:lvlText w:val="•"/>
      <w:lvlJc w:val="left"/>
      <w:pPr>
        <w:ind w:left="2437" w:hanging="204"/>
      </w:pPr>
      <w:rPr>
        <w:rFonts w:hint="default"/>
      </w:rPr>
    </w:lvl>
    <w:lvl w:ilvl="3" w:tplc="5A303ACA">
      <w:numFmt w:val="bullet"/>
      <w:lvlText w:val="•"/>
      <w:lvlJc w:val="left"/>
      <w:pPr>
        <w:ind w:left="3295" w:hanging="204"/>
      </w:pPr>
      <w:rPr>
        <w:rFonts w:hint="default"/>
      </w:rPr>
    </w:lvl>
    <w:lvl w:ilvl="4" w:tplc="A76E923A">
      <w:numFmt w:val="bullet"/>
      <w:lvlText w:val="•"/>
      <w:lvlJc w:val="left"/>
      <w:pPr>
        <w:ind w:left="4154" w:hanging="204"/>
      </w:pPr>
      <w:rPr>
        <w:rFonts w:hint="default"/>
      </w:rPr>
    </w:lvl>
    <w:lvl w:ilvl="5" w:tplc="651EA7B2">
      <w:numFmt w:val="bullet"/>
      <w:lvlText w:val="•"/>
      <w:lvlJc w:val="left"/>
      <w:pPr>
        <w:ind w:left="5012" w:hanging="204"/>
      </w:pPr>
      <w:rPr>
        <w:rFonts w:hint="default"/>
      </w:rPr>
    </w:lvl>
    <w:lvl w:ilvl="6" w:tplc="01E02CA2">
      <w:numFmt w:val="bullet"/>
      <w:lvlText w:val="•"/>
      <w:lvlJc w:val="left"/>
      <w:pPr>
        <w:ind w:left="5871" w:hanging="204"/>
      </w:pPr>
      <w:rPr>
        <w:rFonts w:hint="default"/>
      </w:rPr>
    </w:lvl>
    <w:lvl w:ilvl="7" w:tplc="90E2A820">
      <w:numFmt w:val="bullet"/>
      <w:lvlText w:val="•"/>
      <w:lvlJc w:val="left"/>
      <w:pPr>
        <w:ind w:left="6729" w:hanging="204"/>
      </w:pPr>
      <w:rPr>
        <w:rFonts w:hint="default"/>
      </w:rPr>
    </w:lvl>
    <w:lvl w:ilvl="8" w:tplc="45A88928"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4" w15:restartNumberingAfterBreak="0">
    <w:nsid w:val="3B711514"/>
    <w:multiLevelType w:val="multilevel"/>
    <w:tmpl w:val="C242F0C0"/>
    <w:lvl w:ilvl="0">
      <w:start w:val="1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71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4"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5" w15:restartNumberingAfterBreak="0">
    <w:nsid w:val="49910220"/>
    <w:multiLevelType w:val="multilevel"/>
    <w:tmpl w:val="494AE8A6"/>
    <w:lvl w:ilvl="0">
      <w:start w:val="1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71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4"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6" w15:restartNumberingAfterBreak="0">
    <w:nsid w:val="53C164E6"/>
    <w:multiLevelType w:val="multilevel"/>
    <w:tmpl w:val="15049514"/>
    <w:lvl w:ilvl="0">
      <w:start w:val="2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5" w:hanging="4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numFmt w:val="bullet"/>
      <w:lvlText w:val="•"/>
      <w:lvlJc w:val="left"/>
      <w:pPr>
        <w:ind w:left="7504" w:hanging="718"/>
      </w:pPr>
      <w:rPr>
        <w:rFonts w:hint="default"/>
      </w:rPr>
    </w:lvl>
  </w:abstractNum>
  <w:abstractNum w:abstractNumId="7" w15:restartNumberingAfterBreak="0">
    <w:nsid w:val="628A1668"/>
    <w:multiLevelType w:val="multilevel"/>
    <w:tmpl w:val="AFAC05D6"/>
    <w:lvl w:ilvl="0">
      <w:start w:val="1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5" w:hanging="4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numFmt w:val="bullet"/>
      <w:lvlText w:val="•"/>
      <w:lvlJc w:val="left"/>
      <w:pPr>
        <w:ind w:left="7504" w:hanging="718"/>
      </w:pPr>
      <w:rPr>
        <w:rFonts w:hint="default"/>
      </w:rPr>
    </w:lvl>
  </w:abstractNum>
  <w:abstractNum w:abstractNumId="8" w15:restartNumberingAfterBreak="0">
    <w:nsid w:val="63F56CCA"/>
    <w:multiLevelType w:val="multilevel"/>
    <w:tmpl w:val="B96AC5BC"/>
    <w:lvl w:ilvl="0">
      <w:start w:val="3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3421" w:hanging="778"/>
      </w:pPr>
      <w:rPr>
        <w:rFonts w:hint="default"/>
      </w:rPr>
    </w:lvl>
    <w:lvl w:ilvl="4">
      <w:numFmt w:val="bullet"/>
      <w:lvlText w:val="•"/>
      <w:lvlJc w:val="left"/>
      <w:pPr>
        <w:ind w:left="4262" w:hanging="778"/>
      </w:pPr>
      <w:rPr>
        <w:rFonts w:hint="default"/>
      </w:rPr>
    </w:lvl>
    <w:lvl w:ilvl="5">
      <w:numFmt w:val="bullet"/>
      <w:lvlText w:val="•"/>
      <w:lvlJc w:val="left"/>
      <w:pPr>
        <w:ind w:left="5102" w:hanging="778"/>
      </w:pPr>
      <w:rPr>
        <w:rFonts w:hint="default"/>
      </w:rPr>
    </w:lvl>
    <w:lvl w:ilvl="6">
      <w:numFmt w:val="bullet"/>
      <w:lvlText w:val="•"/>
      <w:lvlJc w:val="left"/>
      <w:pPr>
        <w:ind w:left="5943" w:hanging="778"/>
      </w:pPr>
      <w:rPr>
        <w:rFonts w:hint="default"/>
      </w:rPr>
    </w:lvl>
    <w:lvl w:ilvl="7">
      <w:numFmt w:val="bullet"/>
      <w:lvlText w:val="•"/>
      <w:lvlJc w:val="left"/>
      <w:pPr>
        <w:ind w:left="6783" w:hanging="778"/>
      </w:pPr>
      <w:rPr>
        <w:rFonts w:hint="default"/>
      </w:rPr>
    </w:lvl>
    <w:lvl w:ilvl="8">
      <w:numFmt w:val="bullet"/>
      <w:lvlText w:val="•"/>
      <w:lvlJc w:val="left"/>
      <w:pPr>
        <w:ind w:left="7624" w:hanging="778"/>
      </w:pPr>
      <w:rPr>
        <w:rFonts w:hint="default"/>
      </w:rPr>
    </w:lvl>
  </w:abstractNum>
  <w:abstractNum w:abstractNumId="9" w15:restartNumberingAfterBreak="0">
    <w:nsid w:val="645A1FFD"/>
    <w:multiLevelType w:val="multilevel"/>
    <w:tmpl w:val="D3F879F0"/>
    <w:lvl w:ilvl="0">
      <w:start w:val="1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2">
      <w:numFmt w:val="bullet"/>
      <w:lvlText w:val="•"/>
      <w:lvlJc w:val="left"/>
      <w:pPr>
        <w:ind w:left="71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10" w15:restartNumberingAfterBreak="0">
    <w:nsid w:val="71AC2C9D"/>
    <w:multiLevelType w:val="multilevel"/>
    <w:tmpl w:val="8DAEE31E"/>
    <w:lvl w:ilvl="0">
      <w:start w:val="2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71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4"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11" w15:restartNumberingAfterBreak="0">
    <w:nsid w:val="72E50200"/>
    <w:multiLevelType w:val="multilevel"/>
    <w:tmpl w:val="C8BC799E"/>
    <w:lvl w:ilvl="0">
      <w:start w:val="3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5" w:hanging="47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3"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numFmt w:val="bullet"/>
      <w:lvlText w:val="•"/>
      <w:lvlJc w:val="left"/>
      <w:pPr>
        <w:ind w:left="7504" w:hanging="718"/>
      </w:pPr>
      <w:rPr>
        <w:rFonts w:hint="default"/>
      </w:rPr>
    </w:lvl>
  </w:abstractNum>
  <w:abstractNum w:abstractNumId="12" w15:restartNumberingAfterBreak="0">
    <w:nsid w:val="73E43743"/>
    <w:multiLevelType w:val="hybridMultilevel"/>
    <w:tmpl w:val="90E06520"/>
    <w:lvl w:ilvl="0" w:tplc="E95AAB88">
      <w:numFmt w:val="bullet"/>
      <w:lvlText w:val="•"/>
      <w:lvlJc w:val="left"/>
      <w:pPr>
        <w:ind w:left="715" w:hanging="2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0896CC50">
      <w:numFmt w:val="bullet"/>
      <w:lvlText w:val="•"/>
      <w:lvlJc w:val="left"/>
      <w:pPr>
        <w:ind w:left="1578" w:hanging="204"/>
      </w:pPr>
      <w:rPr>
        <w:rFonts w:hint="default"/>
      </w:rPr>
    </w:lvl>
    <w:lvl w:ilvl="2" w:tplc="A6D009F8">
      <w:numFmt w:val="bullet"/>
      <w:lvlText w:val="•"/>
      <w:lvlJc w:val="left"/>
      <w:pPr>
        <w:ind w:left="2437" w:hanging="204"/>
      </w:pPr>
      <w:rPr>
        <w:rFonts w:hint="default"/>
      </w:rPr>
    </w:lvl>
    <w:lvl w:ilvl="3" w:tplc="C31A6850">
      <w:numFmt w:val="bullet"/>
      <w:lvlText w:val="•"/>
      <w:lvlJc w:val="left"/>
      <w:pPr>
        <w:ind w:left="3295" w:hanging="204"/>
      </w:pPr>
      <w:rPr>
        <w:rFonts w:hint="default"/>
      </w:rPr>
    </w:lvl>
    <w:lvl w:ilvl="4" w:tplc="63006686">
      <w:numFmt w:val="bullet"/>
      <w:lvlText w:val="•"/>
      <w:lvlJc w:val="left"/>
      <w:pPr>
        <w:ind w:left="4154" w:hanging="204"/>
      </w:pPr>
      <w:rPr>
        <w:rFonts w:hint="default"/>
      </w:rPr>
    </w:lvl>
    <w:lvl w:ilvl="5" w:tplc="C1AC6B1C">
      <w:numFmt w:val="bullet"/>
      <w:lvlText w:val="•"/>
      <w:lvlJc w:val="left"/>
      <w:pPr>
        <w:ind w:left="5012" w:hanging="204"/>
      </w:pPr>
      <w:rPr>
        <w:rFonts w:hint="default"/>
      </w:rPr>
    </w:lvl>
    <w:lvl w:ilvl="6" w:tplc="72AED9B0">
      <w:numFmt w:val="bullet"/>
      <w:lvlText w:val="•"/>
      <w:lvlJc w:val="left"/>
      <w:pPr>
        <w:ind w:left="5871" w:hanging="204"/>
      </w:pPr>
      <w:rPr>
        <w:rFonts w:hint="default"/>
      </w:rPr>
    </w:lvl>
    <w:lvl w:ilvl="7" w:tplc="ADBEF364">
      <w:numFmt w:val="bullet"/>
      <w:lvlText w:val="•"/>
      <w:lvlJc w:val="left"/>
      <w:pPr>
        <w:ind w:left="6729" w:hanging="204"/>
      </w:pPr>
      <w:rPr>
        <w:rFonts w:hint="default"/>
      </w:rPr>
    </w:lvl>
    <w:lvl w:ilvl="8" w:tplc="D1CE850C">
      <w:numFmt w:val="bullet"/>
      <w:lvlText w:val="•"/>
      <w:lvlJc w:val="left"/>
      <w:pPr>
        <w:ind w:left="7588" w:hanging="20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10"/>
  </w:num>
  <w:num w:numId="7">
    <w:abstractNumId w:val="12"/>
  </w:num>
  <w:num w:numId="8">
    <w:abstractNumId w:val="5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  <w:num w:numId="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rzysztof SPIRZEWSKI">
    <w15:presenceInfo w15:providerId="AD" w15:userId="S::kspirzewski@wne.uw.edu.pl::71732581-76fa-421d-94bd-106c87f405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2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1DD"/>
    <w:rsid w:val="000B0A12"/>
    <w:rsid w:val="004B28B7"/>
    <w:rsid w:val="00623765"/>
    <w:rsid w:val="00D6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9"/>
    <o:shapelayout v:ext="edit">
      <o:idmap v:ext="edit" data="2"/>
    </o:shapelayout>
  </w:shapeDefaults>
  <w:decimalSymbol w:val="."/>
  <w:listSeparator w:val=","/>
  <w14:docId w14:val="6D7EA49D"/>
  <w15:docId w15:val="{94091D0C-F7E9-496C-891C-7131ABC3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1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94" w:hanging="77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2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40"/>
      <w:ind w:left="595" w:hanging="479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"/>
      <w:ind w:left="1193" w:hanging="71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9"/>
      <w:ind w:left="236" w:right="13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36"/>
      <w:ind w:left="715" w:hanging="20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4B2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28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28B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2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28B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hyperlink" Target="https://www.efcongress.com/wp-content/uploads/2020/10/Wyzwania-informatyki-bankowej.pdf" TargetMode="External"/><Relationship Id="rId47" Type="http://schemas.openxmlformats.org/officeDocument/2006/relationships/hyperlink" Target="https://www2.deloitte.com/content/dam/Deloitte/cz/Documents/financial-services/cz-open-banking-and-psd2.pdf" TargetMode="External"/><Relationship Id="rId63" Type="http://schemas.openxmlformats.org/officeDocument/2006/relationships/hyperlink" Target="https://news.ihsmarkit.com/prviewer/release_only/slug/technology-global-business-value-artificial-intelligence-banking-reach-300-billion-203" TargetMode="External"/><Relationship Id="rId68" Type="http://schemas.openxmlformats.org/officeDocument/2006/relationships/hyperlink" Target="https://asia.nikkei.com/Economy/Japan-s-megabanks-to-automate-around-30-000-jobs-worth-of-work2" TargetMode="External"/><Relationship Id="rId84" Type="http://schemas.openxmlformats.org/officeDocument/2006/relationships/hyperlink" Target="https://www.accenture.com/t00010101t000000z__w__/gb-en/_acnmedia/pdf-71/accenture-banking-aw-jf-web.pdf" TargetMode="External"/><Relationship Id="rId89" Type="http://schemas.openxmlformats.org/officeDocument/2006/relationships/hyperlink" Target="https://www.accenture.com/_acnmedia/pdf-102/accenture-ready-for-conversational-banking.pdf" TargetMode="External"/><Relationship Id="rId16" Type="http://schemas.openxmlformats.org/officeDocument/2006/relationships/footer" Target="footer2.xml"/><Relationship Id="rId11" Type="http://schemas.openxmlformats.org/officeDocument/2006/relationships/image" Target="media/image4.jpeg"/><Relationship Id="rId32" Type="http://schemas.openxmlformats.org/officeDocument/2006/relationships/hyperlink" Target="https://www.accenture.com/_acnmedia/pdf-77/accenture-research-conversational-ai-platforms.pdf" TargetMode="External"/><Relationship Id="rId37" Type="http://schemas.openxmlformats.org/officeDocument/2006/relationships/hyperlink" Target="https://www.dhi.ac.uk/san/waysofbeing/data/data-crone-demauro-2015.pdf" TargetMode="External"/><Relationship Id="rId53" Type="http://schemas.openxmlformats.org/officeDocument/2006/relationships/hyperlink" Target="https://eur-lex.europa.eu/legal-content/EN/TXT/PDF/?uri=CELEX%3A32015L2366&amp;from=EN" TargetMode="External"/><Relationship Id="rId58" Type="http://schemas.openxmlformats.org/officeDocument/2006/relationships/hyperlink" Target="https://gallery.mailchimp.com/6876a5198dfef32603ce8474d/files/aa26e0e2-dc8e-47d5-8952-6766332cef53/Online_Banking_Report_v2.pdf" TargetMode="External"/><Relationship Id="rId74" Type="http://schemas.openxmlformats.org/officeDocument/2006/relationships/hyperlink" Target="https://www.openbanking.org.uk/about-us/" TargetMode="External"/><Relationship Id="rId79" Type="http://schemas.openxmlformats.org/officeDocument/2006/relationships/hyperlink" Target="https://www.europarl.europa.eu/RegData/etudes/STUD/2020/641547/EPRS_STU(2020)641547_EN.pdf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accenture.com/_acnmedia/pdf-102/accenture-ready-for-conversational-banking.pdf" TargetMode="External"/><Relationship Id="rId95" Type="http://schemas.openxmlformats.org/officeDocument/2006/relationships/hyperlink" Target="https://www.mckinsey.com/business-functions/mckinsey-digital/our-insights/the-rise-of-the-digital-bank" TargetMode="External"/><Relationship Id="rId22" Type="http://schemas.openxmlformats.org/officeDocument/2006/relationships/image" Target="media/image13.png"/><Relationship Id="rId27" Type="http://schemas.openxmlformats.org/officeDocument/2006/relationships/comments" Target="comments.xml"/><Relationship Id="rId43" Type="http://schemas.openxmlformats.org/officeDocument/2006/relationships/hyperlink" Target="https://www.efcongress.com/wp-content/uploads/2020/10/Wyzwania-informatyki-bankowej.pdf" TargetMode="External"/><Relationship Id="rId48" Type="http://schemas.openxmlformats.org/officeDocument/2006/relationships/hyperlink" Target="https://www.deluxe.com/blog/mid-sized-banks-behind-ai-curve/" TargetMode="External"/><Relationship Id="rId64" Type="http://schemas.openxmlformats.org/officeDocument/2006/relationships/hyperlink" Target="https://thefinancialbrand.com/74626/ai-transform-disrupt-banking-financial-wef-trends-analysis/" TargetMode="External"/><Relationship Id="rId69" Type="http://schemas.openxmlformats.org/officeDocument/2006/relationships/hyperlink" Target="https://thefinancialbrand.com/72653/artificial-intelligence-trends-banking-industry/" TargetMode="External"/><Relationship Id="rId80" Type="http://schemas.openxmlformats.org/officeDocument/2006/relationships/hyperlink" Target="https://www.europarl.europa.eu/RegData/etudes/STUD/2021/662928/IPOL_STU(2021)662928_EN.pdf" TargetMode="External"/><Relationship Id="rId85" Type="http://schemas.openxmlformats.org/officeDocument/2006/relationships/hyperlink" Target="https://www.accenture.com/t00010101t000000z__w__/gb-en/_acnmedia/pdf-71/accenture-banking-aw-jf-web.pdf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5" Type="http://schemas.openxmlformats.org/officeDocument/2006/relationships/image" Target="media/image16.png"/><Relationship Id="rId33" Type="http://schemas.openxmlformats.org/officeDocument/2006/relationships/hyperlink" Target="https://www2.deloitte.com/content/dam/Deloitte/nl/Documents/financial-services/deloitte-nl-fsi-psd2-survey-results-highlights.pdf" TargetMode="External"/><Relationship Id="rId38" Type="http://schemas.openxmlformats.org/officeDocument/2006/relationships/hyperlink" Target="http://www.smallake.kr/wp-content/uploads/2018/08/AutonomousNEXT_06_MachineIntelligenceAugmentedFinance.pdf" TargetMode="External"/><Relationship Id="rId46" Type="http://schemas.openxmlformats.org/officeDocument/2006/relationships/hyperlink" Target="https://www2.deloitte.com/content/dam/Deloitte/cz/Documents/financial-services/cz-open-banking-and-psd2.pdf" TargetMode="External"/><Relationship Id="rId59" Type="http://schemas.openxmlformats.org/officeDocument/2006/relationships/hyperlink" Target="https://gallery.mailchimp.com/6876a5198dfef32603ce8474d/files/aa26e0e2-dc8e-47d5-8952-6766332cef53/Online_Banking_Report_v2.pdf" TargetMode="External"/><Relationship Id="rId67" Type="http://schemas.openxmlformats.org/officeDocument/2006/relationships/hyperlink" Target="https://asia.nikkei.com/Economy/Japan-s-megabanks-to-automate-around-30-000-jobs-worth-of-work2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www2.deloitte.com/content/dam/Deloitte/cn/Documents/about-deloitte/deloitte-cn-dtt-thriving-in-the-era-of-persuasive-ai-en-200819.pdf" TargetMode="External"/><Relationship Id="rId54" Type="http://schemas.openxmlformats.org/officeDocument/2006/relationships/hyperlink" Target="https://www.ventureskies.com/blog/digital-banking" TargetMode="External"/><Relationship Id="rId62" Type="http://schemas.openxmlformats.org/officeDocument/2006/relationships/hyperlink" Target="https://news.ihsmarkit.com/prviewer/release_only/slug/technology-global-business-value-artificial-intelligence-banking-reach-300-billion-203" TargetMode="External"/><Relationship Id="rId70" Type="http://schemas.openxmlformats.org/officeDocument/2006/relationships/hyperlink" Target="https://www.mckinsey.com/business-functions/mckinsey-analytics/our-insights/an-executives-guide-to-ai" TargetMode="External"/><Relationship Id="rId75" Type="http://schemas.openxmlformats.org/officeDocument/2006/relationships/hyperlink" Target="https://www.reuters.com/article/us-banks-hiring-ai-idUSKCN0YT163" TargetMode="External"/><Relationship Id="rId83" Type="http://schemas.openxmlformats.org/officeDocument/2006/relationships/hyperlink" Target="https://www.refinitiv.com/content/dam/marketing/en_us/documents/reports/future-of-trading-technology-in-2024.pdf" TargetMode="External"/><Relationship Id="rId88" Type="http://schemas.openxmlformats.org/officeDocument/2006/relationships/hyperlink" Target="https://www.wavestone.com/app/uploads/2018/12/Virtual-banking.pdf" TargetMode="External"/><Relationship Id="rId91" Type="http://schemas.openxmlformats.org/officeDocument/2006/relationships/hyperlink" Target="https://www.statista.com/statistics/264810/number-of-monthly-active-facebook-users-worldwide/" TargetMode="External"/><Relationship Id="rId96" Type="http://schemas.openxmlformats.org/officeDocument/2006/relationships/hyperlink" Target="https://www.wellsfargo.com/biz/wells-fargo-works/planning-operations/planning-marketing/engaging-tech-for-your-busines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microsoft.com/office/2011/relationships/commentsExtended" Target="commentsExtended.xml"/><Relationship Id="rId36" Type="http://schemas.openxmlformats.org/officeDocument/2006/relationships/hyperlink" Target="https://assets.publishing.service.gov.uk/media/57ac9667e5274a0f6c00007a/retail-banking-market-investigation-full-final-report.pdf" TargetMode="External"/><Relationship Id="rId49" Type="http://schemas.openxmlformats.org/officeDocument/2006/relationships/hyperlink" Target="https://www.deluxe.com/payments/receivables-management/remittance-intelligent-matching/" TargetMode="External"/><Relationship Id="rId57" Type="http://schemas.openxmlformats.org/officeDocument/2006/relationships/hyperlink" Target="https://www.gartner.com/smarterwithgartner/gartner-predicts-a-virtual-world-of-exponential-change/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s://www.accenture.com/_acnmedia/pdf-77/accenture-research-conversational-ai-platforms.pdf" TargetMode="External"/><Relationship Id="rId44" Type="http://schemas.openxmlformats.org/officeDocument/2006/relationships/hyperlink" Target="https://www2.deloitte.com/content/dam/Deloitte/lu/Documents/financial-services/Banking/lu-digital-banking-maturity-2020.pdf" TargetMode="External"/><Relationship Id="rId52" Type="http://schemas.openxmlformats.org/officeDocument/2006/relationships/hyperlink" Target="https://eur-lex.europa.eu/legal-content/PL/TXT/PDF/?uri=CELEX%3A32007L0064&amp;from=en" TargetMode="External"/><Relationship Id="rId60" Type="http://schemas.openxmlformats.org/officeDocument/2006/relationships/hyperlink" Target="http://www.dialogtech.com/wp-content/uploads/2012/05/Ifbyphone-Consumer-Response-survey-May-2012.pdf" TargetMode="External"/><Relationship Id="rId65" Type="http://schemas.openxmlformats.org/officeDocument/2006/relationships/hyperlink" Target="https://thefinancialbrand.com/74626/ai-transform-disrupt-banking-financial-wef-trends-analysis/" TargetMode="External"/><Relationship Id="rId73" Type="http://schemas.openxmlformats.org/officeDocument/2006/relationships/hyperlink" Target="https://www.pwc.com/it/it/publications/assets/docs/pwc-ai-evolution-financial-services.pdf" TargetMode="External"/><Relationship Id="rId78" Type="http://schemas.openxmlformats.org/officeDocument/2006/relationships/hyperlink" Target="https://www.europarl.europa.eu/RegData/etudes/STUD/2020/641547/EPRS_STU(2020)641547_EN.pdf" TargetMode="External"/><Relationship Id="rId81" Type="http://schemas.openxmlformats.org/officeDocument/2006/relationships/hyperlink" Target="https://www.europarl.europa.eu/RegData/etudes/STUD/2021/662928/IPOL_STU(2021)662928_EN.pdf" TargetMode="External"/><Relationship Id="rId86" Type="http://schemas.openxmlformats.org/officeDocument/2006/relationships/hyperlink" Target="https://techhq.com/2018/07/bank-of-america-to-use-ai-for-currency-research/" TargetMode="External"/><Relationship Id="rId94" Type="http://schemas.openxmlformats.org/officeDocument/2006/relationships/hyperlink" Target="https://www.mckinsey.com/business-functions/mckinsey-digital/our-insights/the-rise-of-the-digital-bank" TargetMode="External"/><Relationship Id="rId9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39" Type="http://schemas.openxmlformats.org/officeDocument/2006/relationships/hyperlink" Target="http://www.smallake.kr/wp-content/uploads/2018/08/AutonomousNEXT_06_MachineIntelligenceAugmentedFinance.pdf" TargetMode="External"/><Relationship Id="rId34" Type="http://schemas.openxmlformats.org/officeDocument/2006/relationships/hyperlink" Target="https://www2.deloitte.com/content/dam/Deloitte/nl/Documents/financial-services/deloitte-nl-fsi-psd2-survey-results-highlights.pdf" TargetMode="External"/><Relationship Id="rId50" Type="http://schemas.openxmlformats.org/officeDocument/2006/relationships/hyperlink" Target="https://www.eba.europa.eu/regulation-and-policy/consumer-protection-and-financial-innovation/guidelines-on-internet-payments-security" TargetMode="External"/><Relationship Id="rId55" Type="http://schemas.openxmlformats.org/officeDocument/2006/relationships/hyperlink" Target="https://www.forbes.com/sites/gilpress/2013/05/09/a-very-short-history-of-big-data/" TargetMode="External"/><Relationship Id="rId76" Type="http://schemas.openxmlformats.org/officeDocument/2006/relationships/hyperlink" Target="https://www.businesslive.co.za/bt/business-and-economy/2018-08-25-banking-on-the-artificial-intelligence-revolution/" TargetMode="External"/><Relationship Id="rId97" Type="http://schemas.openxmlformats.org/officeDocument/2006/relationships/hyperlink" Target="https://www.wellsfargo.com/biz/wells-fargo-works/planning-operations/planning-marketing/engaging-tech-for-your-business/" TargetMode="External"/><Relationship Id="rId7" Type="http://schemas.openxmlformats.org/officeDocument/2006/relationships/footer" Target="footer1.xml"/><Relationship Id="rId71" Type="http://schemas.openxmlformats.org/officeDocument/2006/relationships/hyperlink" Target="https://www.mckinsey.com/business-functions/mckinsey-analytics/our-insights/an-executives-guide-to-ai" TargetMode="External"/><Relationship Id="rId92" Type="http://schemas.openxmlformats.org/officeDocument/2006/relationships/hyperlink" Target="https://www.statista.com/statistics/264810/number-of-monthly-active-facebook-users-worldwide/" TargetMode="External"/><Relationship Id="rId2" Type="http://schemas.openxmlformats.org/officeDocument/2006/relationships/styles" Target="styles.xml"/><Relationship Id="rId29" Type="http://schemas.microsoft.com/office/2016/09/relationships/commentsIds" Target="commentsIds.xml"/><Relationship Id="rId24" Type="http://schemas.openxmlformats.org/officeDocument/2006/relationships/image" Target="media/image15.png"/><Relationship Id="rId40" Type="http://schemas.openxmlformats.org/officeDocument/2006/relationships/hyperlink" Target="https://www2.deloitte.com/content/dam/Deloitte/cn/Documents/about-deloitte/deloitte-cn-dtt-thriving-in-the-era-of-persuasive-ai-en-200819.pdf" TargetMode="External"/><Relationship Id="rId45" Type="http://schemas.openxmlformats.org/officeDocument/2006/relationships/hyperlink" Target="https://www2.deloitte.com/content/dam/Deloitte/lu/Documents/financial-services/Banking/lu-digital-banking-maturity-2020.pdf" TargetMode="External"/><Relationship Id="rId66" Type="http://schemas.openxmlformats.org/officeDocument/2006/relationships/hyperlink" Target="https://www.statista.com/statistics/551501/worldwide-big-data-business-analytics-revenue/" TargetMode="External"/><Relationship Id="rId87" Type="http://schemas.openxmlformats.org/officeDocument/2006/relationships/hyperlink" Target="https://www.saltedge.com/report_api_integration.pdf" TargetMode="External"/><Relationship Id="rId61" Type="http://schemas.openxmlformats.org/officeDocument/2006/relationships/hyperlink" Target="http://www.dialogtech.com/wp-content/uploads/2012/05/Ifbyphone-Consumer-Response-survey-May-2012.pdf" TargetMode="External"/><Relationship Id="rId82" Type="http://schemas.openxmlformats.org/officeDocument/2006/relationships/hyperlink" Target="https://www.refinitiv.com/content/dam/marketing/en_us/documents/reports/future-of-trading-technology-in-2024.pdf" TargetMode="External"/><Relationship Id="rId19" Type="http://schemas.openxmlformats.org/officeDocument/2006/relationships/image" Target="media/image10.png"/><Relationship Id="rId14" Type="http://schemas.openxmlformats.org/officeDocument/2006/relationships/image" Target="media/image7.png"/><Relationship Id="rId30" Type="http://schemas.microsoft.com/office/2018/08/relationships/commentsExtensible" Target="commentsExtensible.xml"/><Relationship Id="rId35" Type="http://schemas.openxmlformats.org/officeDocument/2006/relationships/hyperlink" Target="https://assets.publishing.service.gov.uk/media/57ac9667e5274a0f6c00007a/retail-banking-market-investigation-full-final-report.pdf" TargetMode="External"/><Relationship Id="rId56" Type="http://schemas.openxmlformats.org/officeDocument/2006/relationships/hyperlink" Target="https://www.gartner.com/smarterwithgartner/gartner-predicts-a-virtual-world-of-exponential-change/" TargetMode="External"/><Relationship Id="rId77" Type="http://schemas.openxmlformats.org/officeDocument/2006/relationships/hyperlink" Target="https://www.businesslive.co.za/bt/business-and-economy/2018-08-25-banking-on-the-artificial-intelligence-revolution/" TargetMode="External"/><Relationship Id="rId100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.eba.europa.eu/regulation-and-policy/consumer-protection-and-financial-innovation/guidelines-on-internet-payments-security" TargetMode="External"/><Relationship Id="rId72" Type="http://schemas.openxmlformats.org/officeDocument/2006/relationships/hyperlink" Target="https://www.mufg.jp/dam/ir/presentation/2018/pdf/slides190219_en.pdf" TargetMode="External"/><Relationship Id="rId93" Type="http://schemas.openxmlformats.org/officeDocument/2006/relationships/hyperlink" Target="https://www.entrepreneur.com/article/319921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80</Pages>
  <Words>25038</Words>
  <Characters>150232</Characters>
  <Application>Microsoft Office Word</Application>
  <DocSecurity>0</DocSecurity>
  <Lines>1251</Lines>
  <Paragraphs>349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SPIRZEWSKI</cp:lastModifiedBy>
  <cp:revision>2</cp:revision>
  <dcterms:created xsi:type="dcterms:W3CDTF">2021-10-20T21:09:00Z</dcterms:created>
  <dcterms:modified xsi:type="dcterms:W3CDTF">2021-10-21T19:56:00Z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2021-10-20T00:00:00Z</vt:filetime>
  </property>
</Properties>
</file>